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oloprincipale"/>
        <w:keepNext/>
        <w:keepLines/>
        <w:spacing w:lineRule="auto" w:line="288" w:before="480" w:after="120"/>
        <w:rPr>
          <w:rFonts w:ascii="Arial" w:hAnsi="Arial" w:eastAsia="Arial" w:cs="Arial"/>
          <w:b/>
          <w:b/>
          <w:sz w:val="30"/>
          <w:szCs w:val="30"/>
        </w:rPr>
      </w:pPr>
      <w:bookmarkStart w:id="0" w:name="_6tmm1age7rdr"/>
      <w:bookmarkEnd w:id="0"/>
      <w:r>
        <w:rPr>
          <w:rFonts w:eastAsia="Arial" w:cs="Arial"/>
        </w:rPr>
        <w:t>GTFS Examples</w:t>
      </w:r>
    </w:p>
    <w:p>
      <w:pPr>
        <w:pStyle w:val="Sottotitolo"/>
        <w:spacing w:lineRule="auto" w:line="288" w:before="0" w:after="0"/>
        <w:rPr>
          <w:sz w:val="24"/>
          <w:szCs w:val="24"/>
        </w:rPr>
      </w:pPr>
      <w:bookmarkStart w:id="1" w:name="_l5pzpxof34wa"/>
      <w:bookmarkEnd w:id="1"/>
      <w:r>
        <w:rPr>
          <w:sz w:val="24"/>
          <w:szCs w:val="24"/>
        </w:rPr>
        <w:t>Version 1.41 (last updated 7-July-2016)</w:t>
      </w:r>
    </w:p>
    <w:p>
      <w:pPr>
        <w:pStyle w:val="Normal"/>
        <w:spacing w:lineRule="auto" w:line="288" w:before="0" w:after="0"/>
        <w:rPr>
          <w:rFonts w:ascii="Arial" w:hAnsi="Arial" w:eastAsia="Arial" w:cs="Arial"/>
          <w:b/>
          <w:b/>
          <w:sz w:val="30"/>
          <w:szCs w:val="30"/>
        </w:rPr>
      </w:pPr>
      <w:r>
        <w:rPr>
          <w:rFonts w:eastAsia="Arial" w:cs="Arial"/>
          <w:b/>
          <w:sz w:val="30"/>
          <w:szCs w:val="30"/>
        </w:rPr>
        <w:t>About</w:t>
      </w:r>
    </w:p>
    <w:p>
      <w:pPr>
        <w:pStyle w:val="Normal"/>
        <w:spacing w:before="0" w:after="0"/>
        <w:rPr/>
      </w:pPr>
      <w:r>
        <w:rPr/>
        <w:t xml:space="preserve">This document shows examples of </w:t>
      </w:r>
      <w:hyperlink r:id="rId2">
        <w:r>
          <w:rPr>
            <w:rStyle w:val="CollegamentoInternet"/>
            <w:color w:val="1155CC"/>
            <w:u w:val="single"/>
          </w:rPr>
          <w:t>General Transit Feed Specification (GTFS)</w:t>
        </w:r>
      </w:hyperlink>
      <w:r>
        <w:rPr/>
        <w:t xml:space="preserve"> data to illustrate how the Specification can be used to describe various configurations of transit service. Various schedule and fare configurations are presented. In many cases, there can be multiple ways of presenting the same transit service, and these examples aim to illustrate some of those approach options. Feel free to add comments to this document with questions or suggestions. Request edit permissions if you would like to add examples or make enhancements to the document.</w:t>
      </w:r>
    </w:p>
    <w:p>
      <w:pPr>
        <w:pStyle w:val="Normal"/>
        <w:spacing w:before="0" w:after="0"/>
        <w:rPr/>
      </w:pPr>
      <w:r>
        <w:rPr/>
      </w:r>
    </w:p>
    <w:p>
      <w:pPr>
        <w:pStyle w:val="Normal"/>
        <w:spacing w:before="0" w:after="0"/>
        <w:rPr/>
      </w:pPr>
      <w:r>
        <w:rPr/>
        <w:t xml:space="preserve">A Chinese-translated version of version 1.2 of this document is available from the World Bank’s </w:t>
      </w:r>
      <w:hyperlink r:id="rId3">
        <w:r>
          <w:rPr>
            <w:rStyle w:val="CollegamentoInternet"/>
            <w:color w:val="1155CC"/>
            <w:u w:val="single"/>
          </w:rPr>
          <w:t>link repository for international GTFS training materials</w:t>
        </w:r>
      </w:hyperlink>
      <w:r>
        <w:rPr/>
        <w:t>.</w:t>
      </w:r>
    </w:p>
    <w:p>
      <w:pPr>
        <w:pStyle w:val="Normal"/>
        <w:spacing w:before="0" w:after="0"/>
        <w:rPr/>
      </w:pPr>
      <w:r>
        <w:rPr/>
      </w:r>
    </w:p>
    <w:p>
      <w:pPr>
        <w:pStyle w:val="Normal"/>
        <w:spacing w:before="0" w:after="0"/>
        <w:rPr>
          <w:b/>
          <w:b/>
          <w:u w:val="single"/>
        </w:rPr>
      </w:pPr>
      <w:r>
        <w:rPr>
          <w:b/>
          <w:u w:val="single"/>
        </w:rPr>
        <w:t>Document versions</w:t>
      </w:r>
    </w:p>
    <w:p>
      <w:pPr>
        <w:pStyle w:val="Normal"/>
        <w:numPr>
          <w:ilvl w:val="0"/>
          <w:numId w:val="2"/>
        </w:numPr>
        <w:spacing w:before="0" w:after="0"/>
        <w:ind w:left="720" w:right="0" w:hanging="360"/>
        <w:contextualSpacing/>
        <w:rPr>
          <w:u w:val="none"/>
        </w:rPr>
      </w:pPr>
      <w:r>
        <w:rPr>
          <w:b/>
        </w:rPr>
        <w:t xml:space="preserve">1.41 </w:t>
      </w:r>
      <w:r>
        <w:rPr/>
        <w:t xml:space="preserve">(7-July-2016) Add World Bank’s link repository for international GTFS training materials </w:t>
      </w:r>
    </w:p>
    <w:p>
      <w:pPr>
        <w:pStyle w:val="Normal"/>
        <w:numPr>
          <w:ilvl w:val="0"/>
          <w:numId w:val="2"/>
        </w:numPr>
        <w:spacing w:before="0" w:after="0"/>
        <w:ind w:left="720" w:right="0" w:hanging="360"/>
        <w:contextualSpacing/>
        <w:rPr>
          <w:u w:val="none"/>
        </w:rPr>
      </w:pPr>
      <w:r>
        <w:rPr>
          <w:b/>
        </w:rPr>
        <w:t xml:space="preserve">1.4 </w:t>
      </w:r>
      <w:r>
        <w:rPr/>
        <w:t>(10-January-2016) Change background link from Appropedia to TransitWiki; added example 11 with linked dataset</w:t>
      </w:r>
    </w:p>
    <w:p>
      <w:pPr>
        <w:pStyle w:val="Normal"/>
        <w:numPr>
          <w:ilvl w:val="0"/>
          <w:numId w:val="2"/>
        </w:numPr>
        <w:spacing w:before="0" w:after="0"/>
        <w:ind w:left="720" w:right="0" w:hanging="360"/>
        <w:contextualSpacing/>
        <w:rPr>
          <w:u w:val="none"/>
        </w:rPr>
      </w:pPr>
      <w:r>
        <w:rPr>
          <w:b/>
        </w:rPr>
        <w:t xml:space="preserve">1.3 </w:t>
      </w:r>
      <w:r>
        <w:rPr/>
        <w:t>(30-October-2014): Add “Background / Overview of the Specification” section to the document</w:t>
      </w:r>
    </w:p>
    <w:p>
      <w:pPr>
        <w:pStyle w:val="Normal"/>
        <w:numPr>
          <w:ilvl w:val="0"/>
          <w:numId w:val="2"/>
        </w:numPr>
        <w:spacing w:before="0" w:after="0"/>
        <w:ind w:left="720" w:right="0" w:hanging="360"/>
        <w:contextualSpacing/>
        <w:rPr>
          <w:u w:val="none"/>
        </w:rPr>
      </w:pPr>
      <w:r>
        <w:rPr>
          <w:b/>
        </w:rPr>
        <w:t>1.2</w:t>
      </w:r>
      <w:r>
        <w:rPr/>
        <w:t xml:space="preserve"> (1-Dec-2013): Add example 4, which shows multiple records in frequencies.txt associated with one trip_id.</w:t>
      </w:r>
    </w:p>
    <w:p>
      <w:pPr>
        <w:pStyle w:val="Normal"/>
        <w:spacing w:lineRule="auto" w:line="288" w:before="0" w:after="0"/>
        <w:rPr>
          <w:rFonts w:ascii="Arial" w:hAnsi="Arial" w:eastAsia="Arial" w:cs="Arial"/>
          <w:b/>
          <w:b/>
          <w:sz w:val="30"/>
          <w:szCs w:val="30"/>
        </w:rPr>
      </w:pPr>
      <w:r>
        <w:rPr>
          <w:rFonts w:eastAsia="Arial" w:cs="Arial"/>
          <w:b/>
          <w:sz w:val="30"/>
          <w:szCs w:val="30"/>
        </w:rPr>
      </w:r>
    </w:p>
    <w:p>
      <w:pPr>
        <w:pStyle w:val="Normal"/>
        <w:spacing w:lineRule="auto" w:line="288" w:before="0" w:after="0"/>
        <w:rPr/>
      </w:pPr>
      <w:r>
        <w:rPr>
          <w:rFonts w:eastAsia="Arial" w:cs="Arial"/>
          <w:b/>
          <w:sz w:val="30"/>
          <w:szCs w:val="30"/>
        </w:rPr>
        <w:t>Table of contents</w:t>
      </w:r>
    </w:p>
    <w:sdt>
      <w:sdtPr>
        <w:docPartObj>
          <w:docPartGallery w:val="Table of Contents"/>
          <w:docPartUnique w:val="true"/>
        </w:docPartObj>
      </w:sdtPr>
      <w:sdtContent>
        <w:p>
          <w:pPr>
            <w:pStyle w:val="Normal"/>
            <w:spacing w:before="0" w:after="0"/>
            <w:ind w:left="360" w:right="0" w:hanging="0"/>
            <w:rPr>
              <w:color w:val="1155CC"/>
              <w:u w:val="single"/>
            </w:rPr>
          </w:pPr>
          <w:r>
            <w:fldChar w:fldCharType="begin"/>
          </w:r>
          <w:r>
            <w:instrText> TOC \z \o "1-9" \u \h</w:instrText>
          </w:r>
          <w:r>
            <w:fldChar w:fldCharType="separate"/>
          </w:r>
          <w:hyperlink w:anchor="_fcepo011fk2v">
            <w:r>
              <w:rPr>
                <w:webHidden/>
                <w:rStyle w:val="Saltoaindice"/>
                <w:color w:val="1155CC"/>
                <w:u w:val="single"/>
              </w:rPr>
              <w:t>Background / Overview of the Specification</w:t>
            </w:r>
          </w:hyperlink>
        </w:p>
        <w:p>
          <w:pPr>
            <w:pStyle w:val="Normal"/>
            <w:spacing w:before="0" w:after="0"/>
            <w:ind w:left="360" w:right="0" w:hanging="0"/>
            <w:rPr>
              <w:color w:val="1155CC"/>
              <w:u w:val="single"/>
            </w:rPr>
          </w:pPr>
          <w:hyperlink w:anchor="_85yoic1zsmkh">
            <w:r>
              <w:rPr>
                <w:webHidden/>
                <w:rStyle w:val="Saltoaindice"/>
                <w:color w:val="1155CC"/>
                <w:u w:val="single"/>
              </w:rPr>
              <w:t>Example 1: relationships between files to define schedules.</w:t>
            </w:r>
          </w:hyperlink>
        </w:p>
        <w:p>
          <w:pPr>
            <w:pStyle w:val="Normal"/>
            <w:spacing w:before="0" w:after="0"/>
            <w:ind w:left="360" w:right="0" w:hanging="0"/>
            <w:rPr>
              <w:color w:val="1155CC"/>
              <w:u w:val="single"/>
            </w:rPr>
          </w:pPr>
          <w:hyperlink w:anchor="_ygumy8u3p779">
            <w:r>
              <w:rPr>
                <w:webHidden/>
                <w:rStyle w:val="Saltoaindice"/>
                <w:color w:val="1155CC"/>
                <w:u w:val="single"/>
              </w:rPr>
              <w:t>Example 2: using calendar.txt to define seasonal schedules.</w:t>
            </w:r>
          </w:hyperlink>
        </w:p>
        <w:p>
          <w:pPr>
            <w:pStyle w:val="Normal"/>
            <w:spacing w:before="0" w:after="0"/>
            <w:ind w:left="360" w:right="0" w:hanging="0"/>
            <w:rPr>
              <w:color w:val="1155CC"/>
              <w:u w:val="single"/>
            </w:rPr>
          </w:pPr>
          <w:hyperlink w:anchor="_nu89scsx3d4n">
            <w:r>
              <w:rPr>
                <w:webHidden/>
                <w:rStyle w:val="Saltoaindice"/>
                <w:color w:val="1155CC"/>
                <w:u w:val="single"/>
              </w:rPr>
              <w:t>Example 3: using frequencies.txt with stop_times.txt</w:t>
            </w:r>
          </w:hyperlink>
        </w:p>
        <w:p>
          <w:pPr>
            <w:pStyle w:val="Normal"/>
            <w:spacing w:before="0" w:after="0"/>
            <w:ind w:left="360" w:right="0" w:hanging="0"/>
            <w:rPr>
              <w:color w:val="1155CC"/>
              <w:u w:val="single"/>
            </w:rPr>
          </w:pPr>
          <w:hyperlink w:anchor="_ki0ya9l3mi9a">
            <w:r>
              <w:rPr>
                <w:webHidden/>
                <w:rStyle w:val="Saltoaindice"/>
                <w:color w:val="1155CC"/>
                <w:u w:val="single"/>
              </w:rPr>
              <w:t>Example 4: another look at frequencies.txt; headways intervals vary throughout the day.</w:t>
            </w:r>
          </w:hyperlink>
        </w:p>
        <w:p>
          <w:pPr>
            <w:pStyle w:val="Normal"/>
            <w:spacing w:before="0" w:after="0"/>
            <w:ind w:left="360" w:right="0" w:hanging="0"/>
            <w:rPr>
              <w:color w:val="1155CC"/>
              <w:u w:val="single"/>
            </w:rPr>
          </w:pPr>
          <w:hyperlink w:anchor="_64viux11y0ev">
            <w:r>
              <w:rPr>
                <w:webHidden/>
                <w:rStyle w:val="Saltoaindice"/>
                <w:color w:val="1155CC"/>
                <w:u w:val="single"/>
              </w:rPr>
              <w:t>Example 5: another look at frequencies.txt; headways intervals and travel times vary throughout the day.</w:t>
            </w:r>
          </w:hyperlink>
        </w:p>
        <w:p>
          <w:pPr>
            <w:pStyle w:val="Normal"/>
            <w:spacing w:before="0" w:after="0"/>
            <w:ind w:left="360" w:right="0" w:hanging="0"/>
            <w:rPr>
              <w:color w:val="1155CC"/>
              <w:u w:val="single"/>
            </w:rPr>
          </w:pPr>
          <w:hyperlink w:anchor="_ijh32a66itij">
            <w:r>
              <w:rPr>
                <w:webHidden/>
                <w:rStyle w:val="Saltoaindice"/>
                <w:color w:val="1155CC"/>
                <w:u w:val="single"/>
              </w:rPr>
              <w:t>Example 6: Trip variations: express and short trips</w:t>
            </w:r>
          </w:hyperlink>
        </w:p>
        <w:p>
          <w:pPr>
            <w:pStyle w:val="Normal"/>
            <w:spacing w:before="0" w:after="0"/>
            <w:ind w:left="360" w:right="0" w:hanging="0"/>
            <w:rPr>
              <w:color w:val="1155CC"/>
              <w:u w:val="single"/>
            </w:rPr>
          </w:pPr>
          <w:hyperlink w:anchor="_8ymd4igmvm1y">
            <w:r>
              <w:rPr>
                <w:webHidden/>
                <w:rStyle w:val="Saltoaindice"/>
                <w:color w:val="1155CC"/>
                <w:u w:val="single"/>
              </w:rPr>
              <w:t>Example 7: Different but similar travel patterns are defined as separate routes</w:t>
            </w:r>
          </w:hyperlink>
        </w:p>
        <w:p>
          <w:pPr>
            <w:pStyle w:val="Normal"/>
            <w:spacing w:before="0" w:after="0"/>
            <w:ind w:left="360" w:right="0" w:hanging="0"/>
            <w:rPr>
              <w:color w:val="1155CC"/>
              <w:u w:val="single"/>
            </w:rPr>
          </w:pPr>
          <w:hyperlink w:anchor="_8skuq2h1q55c">
            <w:r>
              <w:rPr>
                <w:webHidden/>
                <w:rStyle w:val="Saltoaindice"/>
                <w:color w:val="1155CC"/>
                <w:u w:val="single"/>
              </w:rPr>
              <w:t>Example 8: Fares, a combination of free and discounted transfers</w:t>
            </w:r>
          </w:hyperlink>
        </w:p>
        <w:p>
          <w:pPr>
            <w:pStyle w:val="Normal"/>
            <w:spacing w:before="0" w:after="0"/>
            <w:ind w:left="360" w:right="0" w:hanging="0"/>
            <w:rPr>
              <w:color w:val="1155CC"/>
              <w:u w:val="single"/>
            </w:rPr>
          </w:pPr>
          <w:hyperlink w:anchor="_nf6id6r5otro">
            <w:r>
              <w:rPr>
                <w:webHidden/>
                <w:rStyle w:val="Saltoaindice"/>
                <w:color w:val="1155CC"/>
                <w:u w:val="single"/>
              </w:rPr>
              <w:t>Example 9: Fares are defined by zones</w:t>
            </w:r>
          </w:hyperlink>
        </w:p>
        <w:p>
          <w:pPr>
            <w:pStyle w:val="Normal"/>
            <w:spacing w:before="0" w:after="0"/>
            <w:ind w:left="360" w:right="0" w:hanging="0"/>
            <w:rPr>
              <w:color w:val="1155CC"/>
              <w:u w:val="single"/>
            </w:rPr>
          </w:pPr>
          <w:hyperlink w:anchor="_fjmgmniawhjs">
            <w:r>
              <w:rPr>
                <w:webHidden/>
                <w:rStyle w:val="Saltoaindice"/>
                <w:color w:val="1155CC"/>
                <w:u w:val="single"/>
              </w:rPr>
              <w:t>Example 10: Fare structure includes free transfers, but only for specific routes</w:t>
            </w:r>
          </w:hyperlink>
        </w:p>
        <w:p>
          <w:pPr>
            <w:pStyle w:val="Normal"/>
            <w:spacing w:before="0" w:after="0"/>
            <w:ind w:left="360" w:right="0" w:hanging="0"/>
            <w:rPr>
              <w:color w:val="1155CC"/>
              <w:u w:val="single"/>
            </w:rPr>
          </w:pPr>
          <w:hyperlink w:anchor="_kdmzft6s4oeg">
            <w:r>
              <w:rPr>
                <w:webHidden/>
                <w:rStyle w:val="Saltoaindice"/>
                <w:color w:val="1155CC"/>
                <w:u w:val="single"/>
              </w:rPr>
              <w:t>Example 11: A full example, with trips, frequencies, and fares</w:t>
            </w:r>
          </w:hyperlink>
        </w:p>
        <w:p>
          <w:pPr>
            <w:pStyle w:val="Normal"/>
            <w:spacing w:before="0" w:after="0"/>
            <w:ind w:left="360" w:right="0" w:hanging="0"/>
            <w:rPr/>
          </w:pPr>
          <w:hyperlink w:anchor="_6sbfuaaumux">
            <w:r>
              <w:rPr>
                <w:webHidden/>
                <w:rStyle w:val="Saltoaindice"/>
                <w:color w:val="1155CC"/>
                <w:u w:val="single"/>
              </w:rPr>
              <w:t>Document contributors</w:t>
            </w:r>
          </w:hyperlink>
          <w:r>
            <w:fldChar w:fldCharType="end"/>
          </w:r>
        </w:p>
      </w:sdtContent>
    </w:sdt>
    <w:p>
      <w:pPr>
        <w:pStyle w:val="Normal"/>
        <w:spacing w:before="0" w:after="0"/>
        <w:rPr>
          <w:rFonts w:ascii="Arial" w:hAnsi="Arial" w:eastAsia="Arial" w:cs="Arial"/>
          <w:b/>
          <w:b/>
          <w:sz w:val="30"/>
          <w:szCs w:val="30"/>
        </w:rPr>
      </w:pPr>
      <w:r>
        <w:rPr>
          <w:rFonts w:eastAsia="Arial" w:cs="Arial"/>
          <w:b/>
          <w:sz w:val="30"/>
          <w:szCs w:val="30"/>
        </w:rPr>
      </w:r>
    </w:p>
    <w:p>
      <w:pPr>
        <w:pStyle w:val="Normal"/>
        <w:spacing w:lineRule="auto" w:line="288" w:before="0" w:after="0"/>
        <w:rPr>
          <w:rFonts w:ascii="Arial" w:hAnsi="Arial" w:eastAsia="Arial" w:cs="Arial"/>
          <w:b/>
          <w:b/>
          <w:sz w:val="30"/>
          <w:szCs w:val="30"/>
        </w:rPr>
      </w:pPr>
      <w:r>
        <w:rPr>
          <w:rFonts w:eastAsia="Arial" w:cs="Arial"/>
          <w:b/>
          <w:sz w:val="30"/>
          <w:szCs w:val="30"/>
        </w:rPr>
      </w:r>
    </w:p>
    <w:p>
      <w:pPr>
        <w:pStyle w:val="Normal"/>
        <w:spacing w:before="0" w:after="0"/>
        <w:rPr>
          <w:rFonts w:ascii="Arial" w:hAnsi="Arial" w:eastAsia="Arial" w:cs="Arial"/>
          <w:b/>
          <w:b/>
          <w:sz w:val="30"/>
          <w:szCs w:val="30"/>
        </w:rPr>
      </w:pPr>
      <w:r>
        <w:rPr>
          <w:rFonts w:eastAsia="Arial" w:cs="Arial"/>
          <w:b/>
          <w:sz w:val="30"/>
          <w:szCs w:val="30"/>
        </w:rPr>
      </w:r>
    </w:p>
    <w:p>
      <w:pPr>
        <w:pStyle w:val="Normal"/>
        <w:spacing w:lineRule="auto" w:line="288" w:before="0" w:after="0"/>
        <w:rPr>
          <w:rFonts w:ascii="Arial" w:hAnsi="Arial" w:eastAsia="Arial" w:cs="Arial"/>
          <w:b/>
          <w:b/>
          <w:sz w:val="30"/>
          <w:szCs w:val="30"/>
        </w:rPr>
      </w:pPr>
      <w:r>
        <w:rPr>
          <w:rFonts w:eastAsia="Arial" w:cs="Arial"/>
          <w:b/>
          <w:sz w:val="30"/>
          <w:szCs w:val="30"/>
        </w:rPr>
      </w:r>
    </w:p>
    <w:p>
      <w:pPr>
        <w:pStyle w:val="Normal"/>
        <w:spacing w:before="0" w:after="0"/>
        <w:rPr>
          <w:rFonts w:ascii="Arial" w:hAnsi="Arial" w:eastAsia="Arial" w:cs="Arial"/>
          <w:b/>
          <w:b/>
          <w:sz w:val="30"/>
          <w:szCs w:val="30"/>
        </w:rPr>
      </w:pPr>
      <w:r>
        <w:rPr>
          <w:rFonts w:eastAsia="Arial" w:cs="Arial"/>
          <w:b/>
          <w:sz w:val="30"/>
          <w:szCs w:val="30"/>
        </w:rPr>
      </w:r>
    </w:p>
    <w:p>
      <w:pPr>
        <w:pStyle w:val="Normal"/>
        <w:spacing w:lineRule="auto" w:line="288" w:before="0" w:after="0"/>
        <w:rPr>
          <w:rFonts w:ascii="Arial" w:hAnsi="Arial" w:eastAsia="Arial" w:cs="Arial"/>
          <w:b/>
          <w:b/>
          <w:sz w:val="30"/>
          <w:szCs w:val="30"/>
        </w:rPr>
      </w:pPr>
      <w:r>
        <w:rPr>
          <w:rFonts w:eastAsia="Arial" w:cs="Arial"/>
          <w:b/>
          <w:sz w:val="30"/>
          <w:szCs w:val="30"/>
        </w:rPr>
      </w:r>
    </w:p>
    <w:p>
      <w:pPr>
        <w:pStyle w:val="Normal"/>
        <w:rPr/>
      </w:pPr>
      <w:r>
        <w:rPr/>
      </w:r>
      <w:r>
        <w:br w:type="page"/>
      </w:r>
    </w:p>
    <w:p>
      <w:pPr>
        <w:pStyle w:val="Normal"/>
        <w:spacing w:lineRule="auto" w:line="288" w:before="0" w:after="0"/>
        <w:rPr>
          <w:rFonts w:ascii="Arial" w:hAnsi="Arial" w:eastAsia="Arial" w:cs="Arial"/>
          <w:b/>
          <w:b/>
          <w:sz w:val="30"/>
          <w:szCs w:val="30"/>
        </w:rPr>
      </w:pPr>
      <w:r>
        <w:rPr>
          <w:rFonts w:eastAsia="Arial" w:cs="Arial"/>
          <w:b/>
          <w:sz w:val="30"/>
          <w:szCs w:val="30"/>
        </w:rPr>
      </w:r>
    </w:p>
    <w:p>
      <w:pPr>
        <w:pStyle w:val="Titolo3"/>
        <w:spacing w:lineRule="auto" w:line="288" w:before="0" w:after="0"/>
        <w:rPr/>
      </w:pPr>
      <w:bookmarkStart w:id="2" w:name="_fcepo011fk2v"/>
      <w:bookmarkEnd w:id="2"/>
      <w:r>
        <w:rPr/>
        <w:t>Background / Overview of the Specification</w:t>
      </w:r>
    </w:p>
    <w:p>
      <w:pPr>
        <w:pStyle w:val="Normal"/>
        <w:numPr>
          <w:ilvl w:val="0"/>
          <w:numId w:val="1"/>
        </w:numPr>
        <w:spacing w:before="0" w:after="0"/>
        <w:ind w:left="720" w:right="0" w:hanging="360"/>
        <w:contextualSpacing/>
        <w:rPr/>
      </w:pPr>
      <w:r>
        <w:rPr/>
        <w:t xml:space="preserve">TransitWiki provides a approachable and complete </w:t>
      </w:r>
      <w:hyperlink r:id="rId4">
        <w:r>
          <w:rPr>
            <w:webHidden/>
            <w:rStyle w:val="CollegamentoInternet"/>
            <w:color w:val="1155CC"/>
            <w:u w:val="single"/>
          </w:rPr>
          <w:t>background on GTFS</w:t>
        </w:r>
      </w:hyperlink>
      <w:r>
        <w:rPr/>
        <w:t>.</w:t>
      </w:r>
    </w:p>
    <w:p>
      <w:pPr>
        <w:pStyle w:val="Normal"/>
        <w:numPr>
          <w:ilvl w:val="0"/>
          <w:numId w:val="1"/>
        </w:numPr>
        <w:spacing w:before="0" w:after="0"/>
        <w:ind w:left="720" w:right="0" w:hanging="360"/>
        <w:contextualSpacing/>
        <w:rPr/>
      </w:pPr>
      <w:r>
        <w:rPr/>
        <w:t xml:space="preserve">GTFS datasets consist of multiple spreadsheet-like files, in a comma-separated values (CSV) format. Understanding these examples, and GTFS, requires understanding the basic definition of a CSV file (see Wikipedia, </w:t>
      </w:r>
      <w:r>
        <w:fldChar w:fldCharType="begin"/>
      </w:r>
      <w:r>
        <w:instrText> HYPERLINK "http://en.wikipedia.org/wiki/Comma-separated_values" \l "Example"</w:instrText>
      </w:r>
      <w:r>
        <w:fldChar w:fldCharType="separate"/>
      </w:r>
      <w:r>
        <w:rPr>
          <w:rStyle w:val="CollegamentoInternet"/>
          <w:color w:val="1155CC"/>
          <w:u w:val="single"/>
        </w:rPr>
        <w:t>“Comma-separated values”</w:t>
      </w:r>
      <w:r>
        <w:fldChar w:fldCharType="end"/>
      </w:r>
      <w:r>
        <w:rPr/>
        <w:t>)</w:t>
      </w:r>
    </w:p>
    <w:p>
      <w:pPr>
        <w:pStyle w:val="Normal"/>
        <w:numPr>
          <w:ilvl w:val="0"/>
          <w:numId w:val="1"/>
        </w:numPr>
        <w:spacing w:before="0" w:after="0"/>
        <w:ind w:left="720" w:right="0" w:hanging="360"/>
        <w:contextualSpacing/>
        <w:rPr/>
      </w:pPr>
      <w:r>
        <w:rPr/>
        <w:t>The CSV files in a GTFS dataset are “relational”. This means that multiple files contain related information, stored as tables of rows (records) and columns (fields), and allowing a link to be established between separate files that have a matching field (</w:t>
      </w:r>
      <w:hyperlink r:id="rId5">
        <w:r>
          <w:rPr>
            <w:webHidden/>
            <w:rStyle w:val="CollegamentoInternet"/>
            <w:color w:val="1155CC"/>
            <w:u w:val="single"/>
          </w:rPr>
          <w:t>relational database definition</w:t>
        </w:r>
      </w:hyperlink>
      <w:r>
        <w:rPr/>
        <w:t>).</w:t>
      </w:r>
    </w:p>
    <w:p>
      <w:pPr>
        <w:pStyle w:val="Normal"/>
        <w:numPr>
          <w:ilvl w:val="0"/>
          <w:numId w:val="1"/>
        </w:numPr>
        <w:spacing w:before="0" w:after="0"/>
        <w:ind w:left="720" w:right="0" w:hanging="360"/>
        <w:contextualSpacing/>
        <w:rPr/>
      </w:pPr>
      <w:r>
        <w:rPr/>
        <w:t xml:space="preserve">While not required to understand these examples, we recommend at least skimming the </w:t>
      </w:r>
      <w:hyperlink r:id="rId6">
        <w:r>
          <w:rPr>
            <w:webHidden/>
            <w:rStyle w:val="CollegamentoInternet"/>
            <w:color w:val="1155CC"/>
            <w:u w:val="single"/>
          </w:rPr>
          <w:t>“General Transit Feed Specification” definition document</w:t>
        </w:r>
      </w:hyperlink>
      <w:r>
        <w:rPr/>
        <w:t xml:space="preserve">. </w:t>
      </w:r>
    </w:p>
    <w:p>
      <w:pPr>
        <w:pStyle w:val="Normal"/>
        <w:spacing w:before="0" w:after="0"/>
        <w:rPr/>
      </w:pPr>
      <w:r>
        <w:rPr/>
      </w:r>
    </w:p>
    <w:p>
      <w:pPr>
        <w:pStyle w:val="Normal"/>
        <w:spacing w:before="0" w:after="0"/>
        <w:rPr/>
      </w:pPr>
      <w:r>
        <w:rPr/>
        <w:drawing>
          <wp:inline distT="0" distB="0" distL="0" distR="0">
            <wp:extent cx="5219700" cy="4495800"/>
            <wp:effectExtent l="0" t="0" r="0" b="0"/>
            <wp:docPr id="1" name="image2.png" descr="GTFS_data_model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GTFS_data_model_diagram.PNG"/>
                    <pic:cNvPicPr>
                      <a:picLocks noChangeAspect="1" noChangeArrowheads="1"/>
                    </pic:cNvPicPr>
                  </pic:nvPicPr>
                  <pic:blipFill>
                    <a:blip r:embed="rId7"/>
                    <a:stretch>
                      <a:fillRect/>
                    </a:stretch>
                  </pic:blipFill>
                  <pic:spPr bwMode="auto">
                    <a:xfrm>
                      <a:off x="0" y="0"/>
                      <a:ext cx="5219700" cy="4495800"/>
                    </a:xfrm>
                    <a:prstGeom prst="rect">
                      <a:avLst/>
                    </a:prstGeom>
                  </pic:spPr>
                </pic:pic>
              </a:graphicData>
            </a:graphic>
          </wp:inline>
        </w:drawing>
      </w:r>
    </w:p>
    <w:p>
      <w:pPr>
        <w:pStyle w:val="Normal"/>
        <w:spacing w:before="0" w:after="0"/>
        <w:rPr/>
      </w:pPr>
      <w:r>
        <w:rPr/>
        <w:t xml:space="preserve">(Data model of the GTFS file format, created by Martin Davis, as per blog post </w:t>
      </w:r>
      <w:hyperlink r:id="rId8">
        <w:r>
          <w:rPr>
            <w:webHidden/>
            <w:rStyle w:val="CollegamentoInternet"/>
            <w:color w:val="1155CC"/>
            <w:u w:val="single"/>
          </w:rPr>
          <w:t>http://lin-ear-th-inking.blogspot.com.au/2011/09/data-model-diagrams-for-gtfs.html</w:t>
        </w:r>
      </w:hyperlink>
      <w:r>
        <w:rPr/>
        <w:t>.)</w:t>
      </w:r>
    </w:p>
    <w:p>
      <w:pPr>
        <w:pStyle w:val="Titolo3"/>
        <w:spacing w:lineRule="auto" w:line="288" w:before="0" w:after="0"/>
        <w:rPr/>
      </w:pPr>
      <w:bookmarkStart w:id="3" w:name="_u0s9wv4tue5f"/>
      <w:bookmarkStart w:id="4" w:name="_u0s9wv4tue5f"/>
      <w:bookmarkEnd w:id="4"/>
      <w:r>
        <w:rPr/>
      </w:r>
    </w:p>
    <w:p>
      <w:pPr>
        <w:pStyle w:val="Normal"/>
        <w:rPr/>
      </w:pPr>
      <w:r>
        <w:rPr/>
      </w:r>
      <w:r>
        <w:br w:type="page"/>
      </w:r>
    </w:p>
    <w:p>
      <w:pPr>
        <w:pStyle w:val="Titolo3"/>
        <w:spacing w:lineRule="auto" w:line="288" w:before="0" w:after="0"/>
        <w:rPr/>
      </w:pPr>
      <w:bookmarkStart w:id="5" w:name="_ehlcsdxk676e"/>
      <w:bookmarkStart w:id="6" w:name="_ehlcsdxk676e"/>
      <w:bookmarkEnd w:id="6"/>
      <w:r>
        <w:rPr/>
      </w:r>
    </w:p>
    <w:p>
      <w:pPr>
        <w:pStyle w:val="Titolo3"/>
        <w:spacing w:lineRule="auto" w:line="288" w:before="0" w:after="0"/>
        <w:rPr/>
      </w:pPr>
      <w:bookmarkStart w:id="7" w:name="_85yoic1zsmkh"/>
      <w:bookmarkEnd w:id="7"/>
      <w:r>
        <w:rPr/>
        <w:t>Example 1: relationships between files to define schedules.</w:t>
      </w:r>
    </w:p>
    <w:p>
      <w:pPr>
        <w:pStyle w:val="Normal"/>
        <w:spacing w:lineRule="auto" w:line="288" w:before="0" w:after="0"/>
        <w:rPr>
          <w:sz w:val="28"/>
          <w:szCs w:val="28"/>
        </w:rPr>
      </w:pPr>
      <w:commentRangeStart w:id="0"/>
      <w:commentRangeStart w:id="1"/>
      <w:r>
        <w:rPr>
          <w:sz w:val="28"/>
          <w:szCs w:val="28"/>
        </w:rPr>
        <w:t xml:space="preserve">Schedules defined using stop_times.txt </w:t>
      </w:r>
      <w:r>
        <w:rPr>
          <w:sz w:val="28"/>
          <w:szCs w:val="28"/>
        </w:rPr>
      </w:r>
      <w:commentRangeEnd w:id="1"/>
      <w:r>
        <w:commentReference w:id="1"/>
      </w:r>
      <w:r>
        <w:rPr>
          <w:sz w:val="28"/>
          <w:szCs w:val="28"/>
        </w:rPr>
      </w:r>
      <w:ins w:id="0" w:author="Aaron Antrim" w:date="2017-02-22T06:11:25Z">
        <w:commentRangeEnd w:id="0"/>
        <w:r>
          <w:commentReference w:id="0"/>
        </w:r>
        <w:r>
          <w:rPr>
            <w:sz w:val="28"/>
            <w:szCs w:val="28"/>
          </w:rPr>
          <w:t>without frequencies.txt</w:t>
        </w:r>
      </w:ins>
      <w:del w:id="1" w:author="Aaron Antrim" w:date="2017-02-22T06:11:25Z">
        <w:r>
          <w:rPr>
            <w:sz w:val="28"/>
            <w:szCs w:val="28"/>
          </w:rPr>
          <w:delText>only</w:delText>
        </w:r>
      </w:del>
      <w:r>
        <w:rPr>
          <w:sz w:val="28"/>
          <w:szCs w:val="28"/>
        </w:rPr>
        <w:t>.  Only winter weekday service is defined.</w:t>
      </w:r>
    </w:p>
    <w:p>
      <w:pPr>
        <w:pStyle w:val="Normal"/>
        <w:spacing w:lineRule="auto" w:line="288" w:before="0" w:after="0"/>
        <w:rPr>
          <w:sz w:val="28"/>
          <w:szCs w:val="28"/>
        </w:rPr>
      </w:pPr>
      <w:r>
        <w:rPr>
          <w:sz w:val="28"/>
          <w:szCs w:val="28"/>
        </w:rPr>
        <w:t>Two round-trips occur between downtown and the airport every weekday, also stopping at the railway station.</w:t>
      </w:r>
    </w:p>
    <w:p>
      <w:pPr>
        <w:pStyle w:val="Normal"/>
        <w:spacing w:lineRule="auto" w:line="288" w:before="0" w:after="0"/>
        <w:rPr>
          <w:sz w:val="22"/>
          <w:szCs w:val="22"/>
        </w:rPr>
      </w:pPr>
      <w:r>
        <w:rPr>
          <w:i/>
          <w:sz w:val="22"/>
          <w:szCs w:val="22"/>
        </w:rPr>
        <w:t>Required file not shown: agency.txt</w:t>
      </w:r>
    </w:p>
    <w:p>
      <w:pPr>
        <w:pStyle w:val="Normal"/>
        <w:spacing w:lineRule="auto" w:line="276" w:before="0" w:after="0"/>
        <w:rPr>
          <w:rFonts w:ascii="Arial" w:hAnsi="Arial" w:eastAsia="Arial" w:cs="Arial"/>
          <w:sz w:val="22"/>
          <w:szCs w:val="22"/>
        </w:rPr>
      </w:pPr>
      <w:r>
        <w:rPr>
          <w:rFonts w:eastAsia="Arial" w:cs="Arial"/>
          <w:sz w:val="22"/>
          <w:szCs w:val="22"/>
        </w:rPr>
      </w:r>
    </w:p>
    <w:p>
      <w:pPr>
        <w:pStyle w:val="Normal"/>
        <w:spacing w:lineRule="auto" w:line="276" w:before="0" w:after="0"/>
        <w:rPr>
          <w:rFonts w:ascii="Arial" w:hAnsi="Arial" w:eastAsia="Arial" w:cs="Arial"/>
          <w:sz w:val="22"/>
          <w:szCs w:val="22"/>
        </w:rPr>
      </w:pPr>
      <w:r>
        <w:rPr>
          <w:rFonts w:eastAsia="Arial" w:cs="Arial"/>
          <w:sz w:val="22"/>
          <w:szCs w:val="22"/>
        </w:rPr>
      </w:r>
    </w:p>
    <w:tbl>
      <w:tblPr>
        <w:tblStyle w:val="Table1"/>
        <w:tblW w:w="12960" w:type="dxa"/>
        <w:jc w:val="left"/>
        <w:tblInd w:w="-88" w:type="dxa"/>
        <w:tblBorders/>
        <w:tblCellMar>
          <w:top w:w="20" w:type="dxa"/>
          <w:left w:w="20" w:type="dxa"/>
          <w:bottom w:w="20" w:type="dxa"/>
          <w:right w:w="20" w:type="dxa"/>
        </w:tblCellMar>
        <w:tblLook w:val="0600"/>
      </w:tblPr>
      <w:tblGrid>
        <w:gridCol w:w="2144"/>
        <w:gridCol w:w="1561"/>
        <w:gridCol w:w="1275"/>
        <w:gridCol w:w="990"/>
        <w:gridCol w:w="1080"/>
        <w:gridCol w:w="1410"/>
        <w:gridCol w:w="1289"/>
        <w:gridCol w:w="975"/>
        <w:gridCol w:w="1275"/>
        <w:gridCol w:w="960"/>
      </w:tblGrid>
      <w:tr>
        <w:trPr>
          <w:trHeight w:val="280" w:hRule="atLeast"/>
        </w:trPr>
        <w:tc>
          <w:tcPr>
            <w:tcW w:w="2144" w:type="dxa"/>
            <w:tcBorders/>
            <w:shd w:fill="333333"/>
          </w:tcPr>
          <w:p>
            <w:pPr>
              <w:pStyle w:val="Normal"/>
              <w:spacing w:before="0" w:after="0"/>
              <w:rPr>
                <w:sz w:val="22"/>
                <w:szCs w:val="22"/>
              </w:rPr>
            </w:pPr>
            <w:r>
              <w:rPr>
                <w:rFonts w:eastAsia="Courier New" w:cs="Courier New" w:ascii="Courier New" w:hAnsi="Courier New"/>
                <w:b/>
                <w:color w:val="FFFFFF"/>
                <w:sz w:val="22"/>
                <w:szCs w:val="22"/>
              </w:rPr>
              <w:t>calendar.txt</w:t>
            </w:r>
          </w:p>
        </w:tc>
        <w:tc>
          <w:tcPr>
            <w:tcW w:w="1561" w:type="dxa"/>
            <w:tcBorders/>
            <w:shd w:fill="auto" w:val="clear"/>
            <w:tcMar>
              <w:top w:w="0" w:type="dxa"/>
              <w:left w:w="108" w:type="dxa"/>
              <w:bottom w:w="0" w:type="dxa"/>
              <w:right w:w="108" w:type="dxa"/>
            </w:tcMar>
          </w:tcPr>
          <w:p>
            <w:pPr>
              <w:pStyle w:val="Normal"/>
              <w:spacing w:lineRule="auto" w:line="276" w:before="0" w:after="0"/>
              <w:rPr>
                <w:sz w:val="22"/>
                <w:szCs w:val="22"/>
              </w:rPr>
            </w:pPr>
            <w:r>
              <w:rPr>
                <w:sz w:val="22"/>
                <w:szCs w:val="22"/>
              </w:rPr>
            </w:r>
          </w:p>
        </w:tc>
        <w:tc>
          <w:tcPr>
            <w:tcW w:w="1275" w:type="dxa"/>
            <w:tcBorders/>
            <w:shd w:fill="auto" w:val="clear"/>
            <w:tcMar>
              <w:top w:w="0" w:type="dxa"/>
              <w:left w:w="108" w:type="dxa"/>
              <w:bottom w:w="0" w:type="dxa"/>
              <w:right w:w="108" w:type="dxa"/>
            </w:tcMar>
          </w:tcPr>
          <w:p>
            <w:pPr>
              <w:pStyle w:val="Normal"/>
              <w:spacing w:lineRule="auto" w:line="276" w:before="0" w:after="0"/>
              <w:rPr>
                <w:sz w:val="22"/>
                <w:szCs w:val="22"/>
              </w:rPr>
            </w:pPr>
            <w:r>
              <w:rPr>
                <w:sz w:val="22"/>
                <w:szCs w:val="22"/>
              </w:rPr>
            </w:r>
          </w:p>
        </w:tc>
        <w:tc>
          <w:tcPr>
            <w:tcW w:w="990" w:type="dxa"/>
            <w:tcBorders/>
            <w:shd w:fill="auto" w:val="clear"/>
            <w:tcMar>
              <w:top w:w="0" w:type="dxa"/>
              <w:left w:w="108" w:type="dxa"/>
              <w:bottom w:w="0" w:type="dxa"/>
              <w:right w:w="108" w:type="dxa"/>
            </w:tcMar>
          </w:tcPr>
          <w:p>
            <w:pPr>
              <w:pStyle w:val="Normal"/>
              <w:spacing w:lineRule="auto" w:line="276" w:before="0" w:after="0"/>
              <w:rPr>
                <w:sz w:val="22"/>
                <w:szCs w:val="22"/>
              </w:rPr>
            </w:pPr>
            <w:r>
              <w:rPr>
                <w:sz w:val="22"/>
                <w:szCs w:val="22"/>
              </w:rPr>
            </w:r>
          </w:p>
        </w:tc>
        <w:tc>
          <w:tcPr>
            <w:tcW w:w="1080" w:type="dxa"/>
            <w:tcBorders/>
            <w:shd w:fill="auto" w:val="clear"/>
            <w:tcMar>
              <w:top w:w="0" w:type="dxa"/>
              <w:left w:w="108" w:type="dxa"/>
              <w:bottom w:w="0" w:type="dxa"/>
              <w:right w:w="108" w:type="dxa"/>
            </w:tcMar>
          </w:tcPr>
          <w:p>
            <w:pPr>
              <w:pStyle w:val="Normal"/>
              <w:spacing w:lineRule="auto" w:line="276" w:before="0" w:after="0"/>
              <w:rPr>
                <w:sz w:val="22"/>
                <w:szCs w:val="22"/>
              </w:rPr>
            </w:pPr>
            <w:r>
              <w:rPr>
                <w:sz w:val="22"/>
                <w:szCs w:val="22"/>
              </w:rPr>
            </w:r>
          </w:p>
        </w:tc>
        <w:tc>
          <w:tcPr>
            <w:tcW w:w="1410" w:type="dxa"/>
            <w:tcBorders/>
            <w:shd w:fill="auto" w:val="clear"/>
            <w:tcMar>
              <w:top w:w="0" w:type="dxa"/>
              <w:left w:w="108" w:type="dxa"/>
              <w:bottom w:w="0" w:type="dxa"/>
              <w:right w:w="108" w:type="dxa"/>
            </w:tcMar>
          </w:tcPr>
          <w:p>
            <w:pPr>
              <w:pStyle w:val="Normal"/>
              <w:spacing w:lineRule="auto" w:line="276" w:before="0" w:after="0"/>
              <w:rPr>
                <w:sz w:val="22"/>
                <w:szCs w:val="22"/>
              </w:rPr>
            </w:pPr>
            <w:r>
              <w:rPr>
                <w:sz w:val="22"/>
                <w:szCs w:val="22"/>
              </w:rPr>
            </w:r>
          </w:p>
        </w:tc>
        <w:tc>
          <w:tcPr>
            <w:tcW w:w="1289" w:type="dxa"/>
            <w:tcBorders/>
            <w:shd w:fill="auto" w:val="clear"/>
            <w:tcMar>
              <w:top w:w="0" w:type="dxa"/>
              <w:left w:w="108" w:type="dxa"/>
              <w:bottom w:w="0" w:type="dxa"/>
              <w:right w:w="108" w:type="dxa"/>
            </w:tcMar>
          </w:tcPr>
          <w:p>
            <w:pPr>
              <w:pStyle w:val="Normal"/>
              <w:spacing w:lineRule="auto" w:line="276" w:before="0" w:after="0"/>
              <w:rPr>
                <w:sz w:val="22"/>
                <w:szCs w:val="22"/>
              </w:rPr>
            </w:pPr>
            <w:r>
              <w:rPr>
                <w:sz w:val="22"/>
                <w:szCs w:val="22"/>
              </w:rPr>
            </w:r>
          </w:p>
        </w:tc>
        <w:tc>
          <w:tcPr>
            <w:tcW w:w="975" w:type="dxa"/>
            <w:tcBorders/>
            <w:shd w:fill="auto" w:val="clear"/>
            <w:tcMar>
              <w:top w:w="0" w:type="dxa"/>
              <w:left w:w="108" w:type="dxa"/>
              <w:bottom w:w="0" w:type="dxa"/>
              <w:right w:w="108" w:type="dxa"/>
            </w:tcMar>
          </w:tcPr>
          <w:p>
            <w:pPr>
              <w:pStyle w:val="Normal"/>
              <w:spacing w:lineRule="auto" w:line="276" w:before="0" w:after="0"/>
              <w:rPr>
                <w:sz w:val="22"/>
                <w:szCs w:val="22"/>
              </w:rPr>
            </w:pPr>
            <w:r>
              <w:rPr>
                <w:sz w:val="22"/>
                <w:szCs w:val="22"/>
              </w:rPr>
            </w:r>
          </w:p>
        </w:tc>
        <w:tc>
          <w:tcPr>
            <w:tcW w:w="1275" w:type="dxa"/>
            <w:tcBorders/>
            <w:shd w:fill="auto" w:val="clear"/>
            <w:tcMar>
              <w:top w:w="0" w:type="dxa"/>
              <w:left w:w="108" w:type="dxa"/>
              <w:bottom w:w="0" w:type="dxa"/>
              <w:right w:w="108" w:type="dxa"/>
            </w:tcMar>
          </w:tcPr>
          <w:p>
            <w:pPr>
              <w:pStyle w:val="Normal"/>
              <w:spacing w:lineRule="auto" w:line="276" w:before="0" w:after="0"/>
              <w:rPr>
                <w:sz w:val="22"/>
                <w:szCs w:val="22"/>
              </w:rPr>
            </w:pPr>
            <w:r>
              <w:rPr>
                <w:sz w:val="22"/>
                <w:szCs w:val="22"/>
              </w:rPr>
            </w:r>
          </w:p>
        </w:tc>
        <w:tc>
          <w:tcPr>
            <w:tcW w:w="960" w:type="dxa"/>
            <w:tcBorders/>
            <w:shd w:fill="auto" w:val="clear"/>
            <w:tcMar>
              <w:top w:w="0" w:type="dxa"/>
              <w:left w:w="108" w:type="dxa"/>
              <w:bottom w:w="0" w:type="dxa"/>
              <w:right w:w="108" w:type="dxa"/>
            </w:tcMar>
          </w:tcPr>
          <w:p>
            <w:pPr>
              <w:pStyle w:val="Normal"/>
              <w:spacing w:lineRule="auto" w:line="276" w:before="0" w:after="0"/>
              <w:rPr>
                <w:sz w:val="22"/>
                <w:szCs w:val="22"/>
              </w:rPr>
            </w:pPr>
            <w:r>
              <w:rPr>
                <w:sz w:val="22"/>
                <w:szCs w:val="22"/>
              </w:rPr>
            </w:r>
          </w:p>
        </w:tc>
      </w:tr>
      <w:tr>
        <w:trPr>
          <w:trHeight w:val="280" w:hRule="atLeast"/>
        </w:trPr>
        <w:tc>
          <w:tcPr>
            <w:tcW w:w="2144" w:type="dxa"/>
            <w:tcBorders/>
            <w:shd w:fill="E6E6E6"/>
          </w:tcPr>
          <w:p>
            <w:pPr>
              <w:pStyle w:val="Normal"/>
              <w:spacing w:before="0" w:after="0"/>
              <w:rPr>
                <w:sz w:val="22"/>
                <w:szCs w:val="22"/>
              </w:rPr>
            </w:pPr>
            <w:r>
              <w:rPr>
                <w:rFonts w:eastAsia="Courier New" w:cs="Courier New" w:ascii="Courier New" w:hAnsi="Courier New"/>
                <w:b/>
                <w:sz w:val="22"/>
                <w:szCs w:val="22"/>
              </w:rPr>
              <w:t>service_id</w:t>
            </w:r>
          </w:p>
        </w:tc>
        <w:tc>
          <w:tcPr>
            <w:tcW w:w="1561" w:type="dxa"/>
            <w:tcBorders/>
            <w:shd w:fill="E6E6E6"/>
          </w:tcPr>
          <w:p>
            <w:pPr>
              <w:pStyle w:val="Normal"/>
              <w:spacing w:before="0" w:after="0"/>
              <w:rPr>
                <w:sz w:val="22"/>
                <w:szCs w:val="22"/>
              </w:rPr>
            </w:pPr>
            <w:r>
              <w:rPr>
                <w:rFonts w:eastAsia="Courier New" w:cs="Courier New" w:ascii="Courier New" w:hAnsi="Courier New"/>
                <w:b/>
                <w:sz w:val="22"/>
                <w:szCs w:val="22"/>
              </w:rPr>
              <w:t>start_date</w:t>
            </w:r>
          </w:p>
        </w:tc>
        <w:tc>
          <w:tcPr>
            <w:tcW w:w="1275" w:type="dxa"/>
            <w:tcBorders/>
            <w:shd w:fill="E6E6E6"/>
          </w:tcPr>
          <w:p>
            <w:pPr>
              <w:pStyle w:val="Normal"/>
              <w:spacing w:before="0" w:after="0"/>
              <w:rPr>
                <w:sz w:val="22"/>
                <w:szCs w:val="22"/>
              </w:rPr>
            </w:pPr>
            <w:r>
              <w:rPr>
                <w:rFonts w:eastAsia="Courier New" w:cs="Courier New" w:ascii="Courier New" w:hAnsi="Courier New"/>
                <w:b/>
                <w:sz w:val="22"/>
                <w:szCs w:val="22"/>
              </w:rPr>
              <w:t>end_date</w:t>
            </w:r>
          </w:p>
        </w:tc>
        <w:tc>
          <w:tcPr>
            <w:tcW w:w="990" w:type="dxa"/>
            <w:tcBorders/>
            <w:shd w:fill="E6E6E6"/>
          </w:tcPr>
          <w:p>
            <w:pPr>
              <w:pStyle w:val="Normal"/>
              <w:spacing w:before="0" w:after="0"/>
              <w:rPr>
                <w:sz w:val="22"/>
                <w:szCs w:val="22"/>
              </w:rPr>
            </w:pPr>
            <w:r>
              <w:rPr>
                <w:rFonts w:eastAsia="Courier New" w:cs="Courier New" w:ascii="Courier New" w:hAnsi="Courier New"/>
                <w:b/>
                <w:sz w:val="22"/>
                <w:szCs w:val="22"/>
              </w:rPr>
              <w:t>monday</w:t>
            </w:r>
          </w:p>
        </w:tc>
        <w:tc>
          <w:tcPr>
            <w:tcW w:w="1080" w:type="dxa"/>
            <w:tcBorders/>
            <w:shd w:fill="E6E6E6"/>
          </w:tcPr>
          <w:p>
            <w:pPr>
              <w:pStyle w:val="Normal"/>
              <w:spacing w:before="0" w:after="0"/>
              <w:rPr>
                <w:sz w:val="22"/>
                <w:szCs w:val="22"/>
              </w:rPr>
            </w:pPr>
            <w:r>
              <w:rPr>
                <w:rFonts w:eastAsia="Courier New" w:cs="Courier New" w:ascii="Courier New" w:hAnsi="Courier New"/>
                <w:b/>
                <w:sz w:val="22"/>
                <w:szCs w:val="22"/>
              </w:rPr>
              <w:t>tuesday</w:t>
            </w:r>
          </w:p>
        </w:tc>
        <w:tc>
          <w:tcPr>
            <w:tcW w:w="1410" w:type="dxa"/>
            <w:tcBorders/>
            <w:shd w:fill="E6E6E6"/>
          </w:tcPr>
          <w:p>
            <w:pPr>
              <w:pStyle w:val="Normal"/>
              <w:spacing w:before="0" w:after="0"/>
              <w:rPr>
                <w:sz w:val="22"/>
                <w:szCs w:val="22"/>
              </w:rPr>
            </w:pPr>
            <w:r>
              <w:rPr>
                <w:rFonts w:eastAsia="Courier New" w:cs="Courier New" w:ascii="Courier New" w:hAnsi="Courier New"/>
                <w:b/>
                <w:sz w:val="22"/>
                <w:szCs w:val="22"/>
              </w:rPr>
              <w:t>wednesday</w:t>
            </w:r>
          </w:p>
        </w:tc>
        <w:tc>
          <w:tcPr>
            <w:tcW w:w="1289" w:type="dxa"/>
            <w:tcBorders/>
            <w:shd w:fill="E6E6E6"/>
          </w:tcPr>
          <w:p>
            <w:pPr>
              <w:pStyle w:val="Normal"/>
              <w:spacing w:before="0" w:after="0"/>
              <w:rPr>
                <w:sz w:val="22"/>
                <w:szCs w:val="22"/>
              </w:rPr>
            </w:pPr>
            <w:r>
              <w:rPr>
                <w:rFonts w:eastAsia="Courier New" w:cs="Courier New" w:ascii="Courier New" w:hAnsi="Courier New"/>
                <w:b/>
                <w:sz w:val="22"/>
                <w:szCs w:val="22"/>
              </w:rPr>
              <w:t>thursday</w:t>
            </w:r>
          </w:p>
        </w:tc>
        <w:tc>
          <w:tcPr>
            <w:tcW w:w="975" w:type="dxa"/>
            <w:tcBorders/>
            <w:shd w:fill="E6E6E6"/>
          </w:tcPr>
          <w:p>
            <w:pPr>
              <w:pStyle w:val="Normal"/>
              <w:spacing w:before="0" w:after="0"/>
              <w:rPr>
                <w:sz w:val="22"/>
                <w:szCs w:val="22"/>
              </w:rPr>
            </w:pPr>
            <w:r>
              <w:rPr>
                <w:rFonts w:eastAsia="Courier New" w:cs="Courier New" w:ascii="Courier New" w:hAnsi="Courier New"/>
                <w:b/>
                <w:sz w:val="22"/>
                <w:szCs w:val="22"/>
              </w:rPr>
              <w:t>friday</w:t>
            </w:r>
          </w:p>
        </w:tc>
        <w:tc>
          <w:tcPr>
            <w:tcW w:w="1275" w:type="dxa"/>
            <w:tcBorders/>
            <w:shd w:fill="E6E6E6"/>
          </w:tcPr>
          <w:p>
            <w:pPr>
              <w:pStyle w:val="Normal"/>
              <w:spacing w:before="0" w:after="0"/>
              <w:rPr>
                <w:sz w:val="22"/>
                <w:szCs w:val="22"/>
              </w:rPr>
            </w:pPr>
            <w:r>
              <w:rPr>
                <w:rFonts w:eastAsia="Courier New" w:cs="Courier New" w:ascii="Courier New" w:hAnsi="Courier New"/>
                <w:b/>
                <w:sz w:val="22"/>
                <w:szCs w:val="22"/>
              </w:rPr>
              <w:t>saturday</w:t>
            </w:r>
          </w:p>
        </w:tc>
        <w:tc>
          <w:tcPr>
            <w:tcW w:w="960" w:type="dxa"/>
            <w:tcBorders/>
            <w:shd w:fill="E6E6E6"/>
          </w:tcPr>
          <w:p>
            <w:pPr>
              <w:pStyle w:val="Normal"/>
              <w:spacing w:before="0" w:after="0"/>
              <w:rPr>
                <w:sz w:val="22"/>
                <w:szCs w:val="22"/>
              </w:rPr>
            </w:pPr>
            <w:r>
              <w:rPr>
                <w:rFonts w:eastAsia="Courier New" w:cs="Courier New" w:ascii="Courier New" w:hAnsi="Courier New"/>
                <w:b/>
                <w:sz w:val="22"/>
                <w:szCs w:val="22"/>
              </w:rPr>
              <w:t>sunday</w:t>
            </w:r>
          </w:p>
        </w:tc>
      </w:tr>
      <w:tr>
        <w:trPr>
          <w:trHeight w:val="280" w:hRule="atLeast"/>
        </w:trPr>
        <w:tc>
          <w:tcPr>
            <w:tcW w:w="2144" w:type="dxa"/>
            <w:tcBorders/>
            <w:shd w:fill="E6E6E6"/>
          </w:tcPr>
          <w:p>
            <w:pPr>
              <w:pStyle w:val="Normal"/>
              <w:spacing w:before="0" w:after="0"/>
              <w:rPr>
                <w:sz w:val="22"/>
                <w:szCs w:val="22"/>
              </w:rPr>
            </w:pPr>
            <w:r>
              <w:rPr>
                <w:rFonts w:eastAsia="Courier New" w:cs="Courier New" w:ascii="Courier New" w:hAnsi="Courier New"/>
                <w:sz w:val="22"/>
                <w:szCs w:val="22"/>
              </w:rPr>
              <w:t>winter_weekday</w:t>
            </w:r>
          </w:p>
        </w:tc>
        <w:tc>
          <w:tcPr>
            <w:tcW w:w="1561" w:type="dxa"/>
            <w:tcBorders/>
            <w:shd w:fill="E6E6E6"/>
          </w:tcPr>
          <w:p>
            <w:pPr>
              <w:pStyle w:val="Normal"/>
              <w:spacing w:before="0" w:after="0"/>
              <w:rPr>
                <w:sz w:val="22"/>
                <w:szCs w:val="22"/>
              </w:rPr>
            </w:pPr>
            <w:r>
              <w:rPr>
                <w:rFonts w:eastAsia="Courier New" w:cs="Courier New" w:ascii="Courier New" w:hAnsi="Courier New"/>
                <w:sz w:val="22"/>
                <w:szCs w:val="22"/>
              </w:rPr>
              <w:t>20130921</w:t>
            </w:r>
          </w:p>
        </w:tc>
        <w:tc>
          <w:tcPr>
            <w:tcW w:w="1275" w:type="dxa"/>
            <w:tcBorders/>
            <w:shd w:fill="E6E6E6"/>
          </w:tcPr>
          <w:p>
            <w:pPr>
              <w:pStyle w:val="Normal"/>
              <w:spacing w:before="0" w:after="0"/>
              <w:rPr>
                <w:sz w:val="22"/>
                <w:szCs w:val="22"/>
              </w:rPr>
            </w:pPr>
            <w:r>
              <w:rPr>
                <w:rFonts w:eastAsia="Courier New" w:cs="Courier New" w:ascii="Courier New" w:hAnsi="Courier New"/>
                <w:sz w:val="22"/>
                <w:szCs w:val="22"/>
              </w:rPr>
              <w:t>20140619</w:t>
            </w:r>
          </w:p>
        </w:tc>
        <w:tc>
          <w:tcPr>
            <w:tcW w:w="990" w:type="dxa"/>
            <w:tcBorders/>
            <w:shd w:fill="E6E6E6"/>
          </w:tcPr>
          <w:p>
            <w:pPr>
              <w:pStyle w:val="Normal"/>
              <w:spacing w:before="0" w:after="0"/>
              <w:rPr>
                <w:sz w:val="22"/>
                <w:szCs w:val="22"/>
              </w:rPr>
            </w:pPr>
            <w:r>
              <w:rPr>
                <w:rFonts w:eastAsia="Courier New" w:cs="Courier New" w:ascii="Courier New" w:hAnsi="Courier New"/>
                <w:sz w:val="22"/>
                <w:szCs w:val="22"/>
              </w:rPr>
              <w:t>1</w:t>
            </w:r>
          </w:p>
        </w:tc>
        <w:tc>
          <w:tcPr>
            <w:tcW w:w="1080" w:type="dxa"/>
            <w:tcBorders/>
            <w:shd w:fill="E6E6E6"/>
          </w:tcPr>
          <w:p>
            <w:pPr>
              <w:pStyle w:val="Normal"/>
              <w:spacing w:before="0" w:after="0"/>
              <w:rPr>
                <w:sz w:val="22"/>
                <w:szCs w:val="22"/>
              </w:rPr>
            </w:pPr>
            <w:r>
              <w:rPr>
                <w:rFonts w:eastAsia="Courier New" w:cs="Courier New" w:ascii="Courier New" w:hAnsi="Courier New"/>
                <w:sz w:val="22"/>
                <w:szCs w:val="22"/>
              </w:rPr>
              <w:t>1</w:t>
            </w:r>
          </w:p>
        </w:tc>
        <w:tc>
          <w:tcPr>
            <w:tcW w:w="1410" w:type="dxa"/>
            <w:tcBorders/>
            <w:shd w:fill="E6E6E6"/>
          </w:tcPr>
          <w:p>
            <w:pPr>
              <w:pStyle w:val="Normal"/>
              <w:spacing w:before="0" w:after="0"/>
              <w:rPr>
                <w:sz w:val="22"/>
                <w:szCs w:val="22"/>
              </w:rPr>
            </w:pPr>
            <w:r>
              <w:rPr>
                <w:rFonts w:eastAsia="Courier New" w:cs="Courier New" w:ascii="Courier New" w:hAnsi="Courier New"/>
                <w:sz w:val="22"/>
                <w:szCs w:val="22"/>
              </w:rPr>
              <w:t>1</w:t>
            </w:r>
          </w:p>
        </w:tc>
        <w:tc>
          <w:tcPr>
            <w:tcW w:w="1289" w:type="dxa"/>
            <w:tcBorders/>
            <w:shd w:fill="E6E6E6"/>
          </w:tcPr>
          <w:p>
            <w:pPr>
              <w:pStyle w:val="Normal"/>
              <w:spacing w:before="0" w:after="0"/>
              <w:rPr>
                <w:sz w:val="22"/>
                <w:szCs w:val="22"/>
              </w:rPr>
            </w:pPr>
            <w:r>
              <w:rPr>
                <w:rFonts w:eastAsia="Courier New" w:cs="Courier New" w:ascii="Courier New" w:hAnsi="Courier New"/>
                <w:sz w:val="22"/>
                <w:szCs w:val="22"/>
              </w:rPr>
              <w:t>1</w:t>
            </w:r>
          </w:p>
        </w:tc>
        <w:tc>
          <w:tcPr>
            <w:tcW w:w="975" w:type="dxa"/>
            <w:tcBorders/>
            <w:shd w:fill="E6E6E6"/>
          </w:tcPr>
          <w:p>
            <w:pPr>
              <w:pStyle w:val="Normal"/>
              <w:spacing w:before="0" w:after="0"/>
              <w:rPr>
                <w:sz w:val="22"/>
                <w:szCs w:val="22"/>
              </w:rPr>
            </w:pPr>
            <w:r>
              <w:rPr>
                <w:rFonts w:eastAsia="Courier New" w:cs="Courier New" w:ascii="Courier New" w:hAnsi="Courier New"/>
                <w:sz w:val="22"/>
                <w:szCs w:val="22"/>
              </w:rPr>
              <w:t>1</w:t>
            </w:r>
          </w:p>
        </w:tc>
        <w:tc>
          <w:tcPr>
            <w:tcW w:w="1275" w:type="dxa"/>
            <w:tcBorders/>
            <w:shd w:fill="E6E6E6"/>
          </w:tcPr>
          <w:p>
            <w:pPr>
              <w:pStyle w:val="Normal"/>
              <w:spacing w:before="0" w:after="0"/>
              <w:rPr>
                <w:sz w:val="22"/>
                <w:szCs w:val="22"/>
              </w:rPr>
            </w:pPr>
            <w:r>
              <w:rPr>
                <w:rFonts w:eastAsia="Courier New" w:cs="Courier New" w:ascii="Courier New" w:hAnsi="Courier New"/>
                <w:sz w:val="22"/>
                <w:szCs w:val="22"/>
              </w:rPr>
              <w:t>0</w:t>
            </w:r>
          </w:p>
        </w:tc>
        <w:tc>
          <w:tcPr>
            <w:tcW w:w="960" w:type="dxa"/>
            <w:tcBorders/>
            <w:shd w:fill="E6E6E6"/>
          </w:tcPr>
          <w:p>
            <w:pPr>
              <w:pStyle w:val="Normal"/>
              <w:spacing w:before="0" w:after="0"/>
              <w:rPr>
                <w:sz w:val="22"/>
                <w:szCs w:val="22"/>
              </w:rPr>
            </w:pPr>
            <w:r>
              <w:rPr>
                <w:rFonts w:eastAsia="Courier New" w:cs="Courier New" w:ascii="Courier New" w:hAnsi="Courier New"/>
                <w:sz w:val="22"/>
                <w:szCs w:val="22"/>
              </w:rPr>
              <w:t>0</w:t>
            </w:r>
          </w:p>
        </w:tc>
      </w:tr>
    </w:tbl>
    <w:p>
      <w:pPr>
        <w:pStyle w:val="Normal"/>
        <w:spacing w:before="0" w:after="0"/>
        <w:rPr/>
      </w:pPr>
      <w:r>
        <w:rPr/>
      </w:r>
    </w:p>
    <w:tbl>
      <w:tblPr>
        <w:tblStyle w:val="Table2"/>
        <w:tblW w:w="8595" w:type="dxa"/>
        <w:jc w:val="left"/>
        <w:tblInd w:w="-88" w:type="dxa"/>
        <w:tblBorders/>
        <w:tblCellMar>
          <w:top w:w="20" w:type="dxa"/>
          <w:left w:w="20" w:type="dxa"/>
          <w:bottom w:w="20" w:type="dxa"/>
          <w:right w:w="20" w:type="dxa"/>
        </w:tblCellMar>
        <w:tblLook w:val="0600"/>
      </w:tblPr>
      <w:tblGrid>
        <w:gridCol w:w="1739"/>
        <w:gridCol w:w="2610"/>
        <w:gridCol w:w="2686"/>
        <w:gridCol w:w="1559"/>
      </w:tblGrid>
      <w:tr>
        <w:trPr>
          <w:trHeight w:val="280" w:hRule="atLeast"/>
        </w:trPr>
        <w:tc>
          <w:tcPr>
            <w:tcW w:w="1739" w:type="dxa"/>
            <w:tcBorders/>
            <w:shd w:fill="333333"/>
          </w:tcPr>
          <w:p>
            <w:pPr>
              <w:pStyle w:val="Normal"/>
              <w:spacing w:before="0" w:after="0"/>
              <w:rPr/>
            </w:pPr>
            <w:r>
              <w:rPr>
                <w:rFonts w:eastAsia="Courier New" w:cs="Courier New" w:ascii="Courier New" w:hAnsi="Courier New"/>
                <w:b/>
                <w:color w:val="FFFFFF"/>
              </w:rPr>
              <w:t>routes.txt</w:t>
            </w:r>
          </w:p>
        </w:tc>
        <w:tc>
          <w:tcPr>
            <w:tcW w:w="2610" w:type="dxa"/>
            <w:tcBorders/>
            <w:shd w:fill="auto" w:val="clear"/>
            <w:tcMar>
              <w:top w:w="0" w:type="dxa"/>
              <w:left w:w="108" w:type="dxa"/>
              <w:bottom w:w="0" w:type="dxa"/>
              <w:right w:w="108" w:type="dxa"/>
            </w:tcMar>
          </w:tcPr>
          <w:p>
            <w:pPr>
              <w:pStyle w:val="Normal"/>
              <w:spacing w:lineRule="auto" w:line="276" w:before="0" w:after="0"/>
              <w:rPr/>
            </w:pPr>
            <w:r>
              <w:rPr/>
            </w:r>
          </w:p>
        </w:tc>
        <w:tc>
          <w:tcPr>
            <w:tcW w:w="2686" w:type="dxa"/>
            <w:tcBorders/>
            <w:shd w:fill="auto" w:val="clear"/>
            <w:tcMar>
              <w:top w:w="0" w:type="dxa"/>
              <w:left w:w="108" w:type="dxa"/>
              <w:bottom w:w="0" w:type="dxa"/>
              <w:right w:w="108" w:type="dxa"/>
            </w:tcMar>
          </w:tcPr>
          <w:p>
            <w:pPr>
              <w:pStyle w:val="Normal"/>
              <w:spacing w:lineRule="auto" w:line="276" w:before="0" w:after="0"/>
              <w:rPr/>
            </w:pPr>
            <w:r>
              <w:rPr/>
            </w:r>
          </w:p>
        </w:tc>
        <w:tc>
          <w:tcPr>
            <w:tcW w:w="1559" w:type="dxa"/>
            <w:tcBorders/>
            <w:shd w:fill="auto" w:val="clear"/>
            <w:tcMar>
              <w:top w:w="0" w:type="dxa"/>
              <w:left w:w="108" w:type="dxa"/>
              <w:bottom w:w="0" w:type="dxa"/>
              <w:right w:w="108" w:type="dxa"/>
            </w:tcMar>
          </w:tcPr>
          <w:p>
            <w:pPr>
              <w:pStyle w:val="Normal"/>
              <w:spacing w:lineRule="auto" w:line="276" w:before="0" w:after="0"/>
              <w:rPr/>
            </w:pPr>
            <w:r>
              <w:rPr/>
            </w:r>
          </w:p>
        </w:tc>
      </w:tr>
      <w:tr>
        <w:trPr>
          <w:trHeight w:val="280" w:hRule="atLeast"/>
        </w:trPr>
        <w:tc>
          <w:tcPr>
            <w:tcW w:w="1739" w:type="dxa"/>
            <w:tcBorders/>
            <w:shd w:fill="E6E6E6"/>
          </w:tcPr>
          <w:p>
            <w:pPr>
              <w:pStyle w:val="Normal"/>
              <w:spacing w:before="0" w:after="0"/>
              <w:rPr/>
            </w:pPr>
            <w:r>
              <w:rPr>
                <w:rFonts w:eastAsia="Courier New" w:cs="Courier New" w:ascii="Courier New" w:hAnsi="Courier New"/>
                <w:b/>
              </w:rPr>
              <w:t>route_id</w:t>
            </w:r>
          </w:p>
        </w:tc>
        <w:tc>
          <w:tcPr>
            <w:tcW w:w="2610" w:type="dxa"/>
            <w:tcBorders/>
            <w:shd w:fill="E6E6E6"/>
          </w:tcPr>
          <w:p>
            <w:pPr>
              <w:pStyle w:val="Normal"/>
              <w:spacing w:before="0" w:after="0"/>
              <w:rPr/>
            </w:pPr>
            <w:r>
              <w:rPr>
                <w:rFonts w:eastAsia="Courier New" w:cs="Courier New" w:ascii="Courier New" w:hAnsi="Courier New"/>
                <w:b/>
              </w:rPr>
              <w:t>route_short_name</w:t>
            </w:r>
          </w:p>
        </w:tc>
        <w:tc>
          <w:tcPr>
            <w:tcW w:w="2686" w:type="dxa"/>
            <w:tcBorders/>
            <w:shd w:fill="E6E6E6"/>
          </w:tcPr>
          <w:p>
            <w:pPr>
              <w:pStyle w:val="Normal"/>
              <w:spacing w:before="0" w:after="0"/>
              <w:rPr/>
            </w:pPr>
            <w:r>
              <w:rPr>
                <w:rFonts w:eastAsia="Courier New" w:cs="Courier New" w:ascii="Courier New" w:hAnsi="Courier New"/>
                <w:b/>
              </w:rPr>
              <w:t>route_long_name</w:t>
            </w:r>
          </w:p>
        </w:tc>
        <w:tc>
          <w:tcPr>
            <w:tcW w:w="1559" w:type="dxa"/>
            <w:tcBorders/>
            <w:shd w:fill="E6E6E6"/>
          </w:tcPr>
          <w:p>
            <w:pPr>
              <w:pStyle w:val="Normal"/>
              <w:spacing w:before="0" w:after="0"/>
              <w:rPr/>
            </w:pPr>
            <w:r>
              <w:rPr>
                <w:rFonts w:eastAsia="Courier New" w:cs="Courier New" w:ascii="Courier New" w:hAnsi="Courier New"/>
                <w:b/>
              </w:rPr>
              <w:t>route_type</w:t>
            </w:r>
          </w:p>
        </w:tc>
      </w:tr>
      <w:tr>
        <w:trPr>
          <w:trHeight w:val="280" w:hRule="atLeast"/>
        </w:trPr>
        <w:tc>
          <w:tcPr>
            <w:tcW w:w="1739" w:type="dxa"/>
            <w:tcBorders/>
            <w:shd w:fill="E6E6E6"/>
          </w:tcPr>
          <w:p>
            <w:pPr>
              <w:pStyle w:val="Normal"/>
              <w:spacing w:before="0" w:after="0"/>
              <w:rPr/>
            </w:pPr>
            <w:r>
              <w:rPr>
                <w:rFonts w:eastAsia="Courier New" w:cs="Courier New" w:ascii="Courier New" w:hAnsi="Courier New"/>
              </w:rPr>
              <w:t>route_1</w:t>
            </w:r>
          </w:p>
        </w:tc>
        <w:tc>
          <w:tcPr>
            <w:tcW w:w="2610" w:type="dxa"/>
            <w:tcBorders/>
            <w:shd w:fill="E6E6E6"/>
          </w:tcPr>
          <w:p>
            <w:pPr>
              <w:pStyle w:val="Normal"/>
              <w:spacing w:before="0" w:after="0"/>
              <w:rPr/>
            </w:pPr>
            <w:r>
              <w:rPr>
                <w:rFonts w:eastAsia="Courier New" w:cs="Courier New" w:ascii="Courier New" w:hAnsi="Courier New"/>
              </w:rPr>
              <w:t>1</w:t>
            </w:r>
          </w:p>
        </w:tc>
        <w:tc>
          <w:tcPr>
            <w:tcW w:w="2686" w:type="dxa"/>
            <w:tcBorders/>
            <w:shd w:fill="E6E6E6"/>
          </w:tcPr>
          <w:p>
            <w:pPr>
              <w:pStyle w:val="Normal"/>
              <w:spacing w:before="0" w:after="0"/>
              <w:rPr/>
            </w:pPr>
            <w:r>
              <w:rPr>
                <w:rFonts w:eastAsia="Courier New" w:cs="Courier New" w:ascii="Courier New" w:hAnsi="Courier New"/>
              </w:rPr>
              <w:t>Downtown/Airport</w:t>
            </w:r>
          </w:p>
        </w:tc>
        <w:tc>
          <w:tcPr>
            <w:tcW w:w="1559" w:type="dxa"/>
            <w:tcBorders/>
            <w:shd w:fill="E6E6E6"/>
          </w:tcPr>
          <w:p>
            <w:pPr>
              <w:pStyle w:val="Normal"/>
              <w:spacing w:before="0" w:after="0"/>
              <w:rPr/>
            </w:pPr>
            <w:r>
              <w:rPr>
                <w:rFonts w:eastAsia="Courier New" w:cs="Courier New" w:ascii="Courier New" w:hAnsi="Courier New"/>
              </w:rPr>
              <w:t>3</w:t>
            </w:r>
          </w:p>
        </w:tc>
      </w:tr>
    </w:tbl>
    <w:p>
      <w:pPr>
        <w:pStyle w:val="Normal"/>
        <w:spacing w:before="0" w:after="0"/>
        <w:rPr/>
      </w:pPr>
      <w:r>
        <w:rPr/>
      </w:r>
    </w:p>
    <w:tbl>
      <w:tblPr>
        <w:tblStyle w:val="Table3"/>
        <w:tblW w:w="10035" w:type="dxa"/>
        <w:jc w:val="left"/>
        <w:tblInd w:w="-88" w:type="dxa"/>
        <w:tblBorders/>
        <w:tblCellMar>
          <w:top w:w="20" w:type="dxa"/>
          <w:left w:w="20" w:type="dxa"/>
          <w:bottom w:w="20" w:type="dxa"/>
          <w:right w:w="20" w:type="dxa"/>
        </w:tblCellMar>
        <w:tblLook w:val="0600"/>
      </w:tblPr>
      <w:tblGrid>
        <w:gridCol w:w="1440"/>
        <w:gridCol w:w="1544"/>
        <w:gridCol w:w="2476"/>
        <w:gridCol w:w="2070"/>
        <w:gridCol w:w="2505"/>
      </w:tblGrid>
      <w:tr>
        <w:trPr>
          <w:trHeight w:val="280" w:hRule="atLeast"/>
        </w:trPr>
        <w:tc>
          <w:tcPr>
            <w:tcW w:w="1440" w:type="dxa"/>
            <w:tcBorders/>
            <w:shd w:fill="333333"/>
          </w:tcPr>
          <w:p>
            <w:pPr>
              <w:pStyle w:val="Normal"/>
              <w:spacing w:before="0" w:after="0"/>
              <w:rPr/>
            </w:pPr>
            <w:r>
              <w:rPr>
                <w:rFonts w:eastAsia="Courier New" w:cs="Courier New" w:ascii="Courier New" w:hAnsi="Courier New"/>
                <w:b/>
                <w:color w:val="FFFFFF"/>
              </w:rPr>
              <w:t>trips.txt</w:t>
            </w:r>
          </w:p>
        </w:tc>
        <w:tc>
          <w:tcPr>
            <w:tcW w:w="1544" w:type="dxa"/>
            <w:tcBorders/>
            <w:shd w:fill="auto" w:val="clear"/>
            <w:tcMar>
              <w:top w:w="0" w:type="dxa"/>
              <w:left w:w="108" w:type="dxa"/>
              <w:bottom w:w="0" w:type="dxa"/>
              <w:right w:w="108" w:type="dxa"/>
            </w:tcMar>
          </w:tcPr>
          <w:p>
            <w:pPr>
              <w:pStyle w:val="Normal"/>
              <w:spacing w:lineRule="auto" w:line="276" w:before="0" w:after="0"/>
              <w:rPr/>
            </w:pPr>
            <w:r>
              <w:rPr/>
            </w:r>
          </w:p>
        </w:tc>
        <w:tc>
          <w:tcPr>
            <w:tcW w:w="2476" w:type="dxa"/>
            <w:tcBorders/>
            <w:shd w:fill="auto" w:val="clear"/>
            <w:tcMar>
              <w:top w:w="0" w:type="dxa"/>
              <w:left w:w="108" w:type="dxa"/>
              <w:bottom w:w="0" w:type="dxa"/>
              <w:right w:w="108" w:type="dxa"/>
            </w:tcMar>
          </w:tcPr>
          <w:p>
            <w:pPr>
              <w:pStyle w:val="Normal"/>
              <w:spacing w:lineRule="auto" w:line="276" w:before="0" w:after="0"/>
              <w:rPr/>
            </w:pPr>
            <w:r>
              <w:rPr/>
            </w:r>
          </w:p>
        </w:tc>
        <w:tc>
          <w:tcPr>
            <w:tcW w:w="2070" w:type="dxa"/>
            <w:tcBorders/>
            <w:shd w:fill="auto" w:val="clear"/>
            <w:tcMar>
              <w:top w:w="0" w:type="dxa"/>
              <w:left w:w="108" w:type="dxa"/>
              <w:bottom w:w="0" w:type="dxa"/>
              <w:right w:w="108" w:type="dxa"/>
            </w:tcMar>
          </w:tcPr>
          <w:p>
            <w:pPr>
              <w:pStyle w:val="Normal"/>
              <w:spacing w:lineRule="auto" w:line="276" w:before="0" w:after="0"/>
              <w:rPr/>
            </w:pPr>
            <w:r>
              <w:rPr/>
            </w:r>
          </w:p>
        </w:tc>
        <w:tc>
          <w:tcPr>
            <w:tcW w:w="2505" w:type="dxa"/>
            <w:tcBorders/>
            <w:shd w:fill="auto" w:val="clear"/>
            <w:tcMar>
              <w:top w:w="0" w:type="dxa"/>
              <w:left w:w="108" w:type="dxa"/>
              <w:bottom w:w="0" w:type="dxa"/>
              <w:right w:w="108" w:type="dxa"/>
            </w:tcMar>
          </w:tcPr>
          <w:p>
            <w:pPr>
              <w:pStyle w:val="Normal"/>
              <w:spacing w:lineRule="auto" w:line="276" w:before="0" w:after="0"/>
              <w:rPr/>
            </w:pPr>
            <w:r>
              <w:rPr/>
            </w:r>
          </w:p>
        </w:tc>
      </w:tr>
      <w:tr>
        <w:trPr>
          <w:trHeight w:val="220" w:hRule="atLeast"/>
        </w:trPr>
        <w:tc>
          <w:tcPr>
            <w:tcW w:w="1440" w:type="dxa"/>
            <w:tcBorders/>
            <w:shd w:fill="E6E6E6"/>
          </w:tcPr>
          <w:p>
            <w:pPr>
              <w:pStyle w:val="Normal"/>
              <w:spacing w:before="0" w:after="0"/>
              <w:rPr/>
            </w:pPr>
            <w:r>
              <w:rPr>
                <w:rFonts w:eastAsia="Courier New" w:cs="Courier New" w:ascii="Courier New" w:hAnsi="Courier New"/>
                <w:b/>
              </w:rPr>
              <w:t>trip_id</w:t>
            </w:r>
          </w:p>
        </w:tc>
        <w:tc>
          <w:tcPr>
            <w:tcW w:w="1544" w:type="dxa"/>
            <w:tcBorders/>
            <w:shd w:fill="E6E6E6"/>
          </w:tcPr>
          <w:p>
            <w:pPr>
              <w:pStyle w:val="Normal"/>
              <w:spacing w:before="0" w:after="0"/>
              <w:rPr/>
            </w:pPr>
            <w:r>
              <w:rPr>
                <w:rFonts w:eastAsia="Courier New" w:cs="Courier New" w:ascii="Courier New" w:hAnsi="Courier New"/>
                <w:b/>
              </w:rPr>
              <w:t>route_id</w:t>
            </w:r>
          </w:p>
        </w:tc>
        <w:tc>
          <w:tcPr>
            <w:tcW w:w="2476" w:type="dxa"/>
            <w:tcBorders/>
            <w:shd w:fill="E6E6E6"/>
          </w:tcPr>
          <w:p>
            <w:pPr>
              <w:pStyle w:val="Normal"/>
              <w:spacing w:before="0" w:after="0"/>
              <w:rPr/>
            </w:pPr>
            <w:r>
              <w:rPr>
                <w:rFonts w:eastAsia="Courier New" w:cs="Courier New" w:ascii="Courier New" w:hAnsi="Courier New"/>
                <w:b/>
              </w:rPr>
              <w:t>service_id</w:t>
            </w:r>
          </w:p>
        </w:tc>
        <w:tc>
          <w:tcPr>
            <w:tcW w:w="2070" w:type="dxa"/>
            <w:tcBorders/>
            <w:shd w:fill="E6E6E6"/>
          </w:tcPr>
          <w:p>
            <w:pPr>
              <w:pStyle w:val="Normal"/>
              <w:spacing w:before="0" w:after="0"/>
              <w:rPr/>
            </w:pPr>
            <w:r>
              <w:rPr>
                <w:rFonts w:eastAsia="Courier New" w:cs="Courier New" w:ascii="Courier New" w:hAnsi="Courier New"/>
                <w:b/>
              </w:rPr>
              <w:t>direction_id</w:t>
            </w:r>
          </w:p>
        </w:tc>
        <w:tc>
          <w:tcPr>
            <w:tcW w:w="2505" w:type="dxa"/>
            <w:tcBorders/>
            <w:shd w:fill="E6E6E6"/>
          </w:tcPr>
          <w:p>
            <w:pPr>
              <w:pStyle w:val="Normal"/>
              <w:spacing w:before="0" w:after="0"/>
              <w:rPr/>
            </w:pPr>
            <w:r>
              <w:rPr>
                <w:rFonts w:eastAsia="Courier New" w:cs="Courier New" w:ascii="Courier New" w:hAnsi="Courier New"/>
                <w:b/>
              </w:rPr>
              <w:t>trip_headsign</w:t>
            </w:r>
          </w:p>
        </w:tc>
      </w:tr>
      <w:tr>
        <w:trPr>
          <w:trHeight w:val="280" w:hRule="atLeast"/>
        </w:trPr>
        <w:tc>
          <w:tcPr>
            <w:tcW w:w="1440" w:type="dxa"/>
            <w:tcBorders/>
            <w:shd w:fill="E6E6E6"/>
          </w:tcPr>
          <w:p>
            <w:pPr>
              <w:pStyle w:val="Normal"/>
              <w:spacing w:before="0" w:after="0"/>
              <w:rPr/>
            </w:pPr>
            <w:r>
              <w:rPr>
                <w:rFonts w:eastAsia="Courier New" w:cs="Courier New" w:ascii="Courier New" w:hAnsi="Courier New"/>
              </w:rPr>
              <w:t>trip_1</w:t>
            </w:r>
          </w:p>
        </w:tc>
        <w:tc>
          <w:tcPr>
            <w:tcW w:w="1544" w:type="dxa"/>
            <w:tcBorders/>
            <w:shd w:fill="E6E6E6"/>
          </w:tcPr>
          <w:p>
            <w:pPr>
              <w:pStyle w:val="Normal"/>
              <w:spacing w:before="0" w:after="0"/>
              <w:rPr/>
            </w:pPr>
            <w:r>
              <w:rPr>
                <w:rFonts w:eastAsia="Courier New" w:cs="Courier New" w:ascii="Courier New" w:hAnsi="Courier New"/>
              </w:rPr>
              <w:t>route_1</w:t>
            </w:r>
          </w:p>
        </w:tc>
        <w:tc>
          <w:tcPr>
            <w:tcW w:w="2476" w:type="dxa"/>
            <w:tcBorders/>
            <w:shd w:fill="E6E6E6"/>
          </w:tcPr>
          <w:p>
            <w:pPr>
              <w:pStyle w:val="Normal"/>
              <w:spacing w:before="0" w:after="0"/>
              <w:rPr/>
            </w:pPr>
            <w:r>
              <w:rPr>
                <w:rFonts w:eastAsia="Courier New" w:cs="Courier New" w:ascii="Courier New" w:hAnsi="Courier New"/>
              </w:rPr>
              <w:t>winter_weekday</w:t>
            </w:r>
          </w:p>
        </w:tc>
        <w:tc>
          <w:tcPr>
            <w:tcW w:w="2070" w:type="dxa"/>
            <w:tcBorders/>
            <w:shd w:fill="E6E6E6"/>
          </w:tcPr>
          <w:p>
            <w:pPr>
              <w:pStyle w:val="Normal"/>
              <w:spacing w:before="0" w:after="0"/>
              <w:rPr/>
            </w:pPr>
            <w:r>
              <w:rPr>
                <w:rFonts w:eastAsia="Courier New" w:cs="Courier New" w:ascii="Courier New" w:hAnsi="Courier New"/>
              </w:rPr>
              <w:t>0</w:t>
            </w:r>
          </w:p>
        </w:tc>
        <w:tc>
          <w:tcPr>
            <w:tcW w:w="2505" w:type="dxa"/>
            <w:tcBorders/>
            <w:shd w:fill="E6E6E6"/>
          </w:tcPr>
          <w:p>
            <w:pPr>
              <w:pStyle w:val="Normal"/>
              <w:spacing w:before="0" w:after="0"/>
              <w:rPr/>
            </w:pPr>
            <w:r>
              <w:rPr>
                <w:rFonts w:eastAsia="Courier New" w:cs="Courier New" w:ascii="Courier New" w:hAnsi="Courier New"/>
              </w:rPr>
              <w:t>Airport</w:t>
            </w:r>
          </w:p>
        </w:tc>
      </w:tr>
      <w:tr>
        <w:trPr>
          <w:trHeight w:val="280" w:hRule="atLeast"/>
        </w:trPr>
        <w:tc>
          <w:tcPr>
            <w:tcW w:w="1440" w:type="dxa"/>
            <w:tcBorders/>
            <w:shd w:fill="E6E6E6"/>
          </w:tcPr>
          <w:p>
            <w:pPr>
              <w:pStyle w:val="Normal"/>
              <w:spacing w:before="0" w:after="0"/>
              <w:rPr/>
            </w:pPr>
            <w:r>
              <w:rPr>
                <w:rFonts w:eastAsia="Courier New" w:cs="Courier New" w:ascii="Courier New" w:hAnsi="Courier New"/>
              </w:rPr>
              <w:t>trip_2</w:t>
            </w:r>
          </w:p>
        </w:tc>
        <w:tc>
          <w:tcPr>
            <w:tcW w:w="1544" w:type="dxa"/>
            <w:tcBorders/>
            <w:shd w:fill="E6E6E6"/>
          </w:tcPr>
          <w:p>
            <w:pPr>
              <w:pStyle w:val="Normal"/>
              <w:spacing w:before="0" w:after="0"/>
              <w:rPr/>
            </w:pPr>
            <w:r>
              <w:rPr>
                <w:rFonts w:eastAsia="Courier New" w:cs="Courier New" w:ascii="Courier New" w:hAnsi="Courier New"/>
              </w:rPr>
              <w:t>route_1</w:t>
            </w:r>
          </w:p>
        </w:tc>
        <w:tc>
          <w:tcPr>
            <w:tcW w:w="2476" w:type="dxa"/>
            <w:tcBorders/>
            <w:shd w:fill="E6E6E6"/>
          </w:tcPr>
          <w:p>
            <w:pPr>
              <w:pStyle w:val="Normal"/>
              <w:spacing w:before="0" w:after="0"/>
              <w:rPr/>
            </w:pPr>
            <w:r>
              <w:rPr>
                <w:rFonts w:eastAsia="Courier New" w:cs="Courier New" w:ascii="Courier New" w:hAnsi="Courier New"/>
              </w:rPr>
              <w:t>winter_weekday</w:t>
            </w:r>
          </w:p>
        </w:tc>
        <w:tc>
          <w:tcPr>
            <w:tcW w:w="2070" w:type="dxa"/>
            <w:tcBorders/>
            <w:shd w:fill="E6E6E6"/>
          </w:tcPr>
          <w:p>
            <w:pPr>
              <w:pStyle w:val="Normal"/>
              <w:spacing w:before="0" w:after="0"/>
              <w:rPr/>
            </w:pPr>
            <w:r>
              <w:rPr>
                <w:rFonts w:eastAsia="Courier New" w:cs="Courier New" w:ascii="Courier New" w:hAnsi="Courier New"/>
              </w:rPr>
              <w:t>1</w:t>
            </w:r>
          </w:p>
        </w:tc>
        <w:tc>
          <w:tcPr>
            <w:tcW w:w="2505" w:type="dxa"/>
            <w:tcBorders/>
            <w:shd w:fill="E6E6E6"/>
          </w:tcPr>
          <w:p>
            <w:pPr>
              <w:pStyle w:val="Normal"/>
              <w:spacing w:before="0" w:after="0"/>
              <w:rPr/>
            </w:pPr>
            <w:r>
              <w:rPr>
                <w:rFonts w:eastAsia="Courier New" w:cs="Courier New" w:ascii="Courier New" w:hAnsi="Courier New"/>
              </w:rPr>
              <w:t>Downtown</w:t>
            </w:r>
          </w:p>
        </w:tc>
      </w:tr>
      <w:tr>
        <w:trPr>
          <w:trHeight w:val="280" w:hRule="atLeast"/>
        </w:trPr>
        <w:tc>
          <w:tcPr>
            <w:tcW w:w="1440" w:type="dxa"/>
            <w:tcBorders/>
            <w:shd w:fill="E6E6E6"/>
          </w:tcPr>
          <w:p>
            <w:pPr>
              <w:pStyle w:val="Normal"/>
              <w:spacing w:before="0" w:after="0"/>
              <w:rPr/>
            </w:pPr>
            <w:r>
              <w:rPr>
                <w:rFonts w:eastAsia="Courier New" w:cs="Courier New" w:ascii="Courier New" w:hAnsi="Courier New"/>
              </w:rPr>
              <w:t>trip_3</w:t>
            </w:r>
          </w:p>
        </w:tc>
        <w:tc>
          <w:tcPr>
            <w:tcW w:w="1544" w:type="dxa"/>
            <w:tcBorders/>
            <w:shd w:fill="E6E6E6"/>
          </w:tcPr>
          <w:p>
            <w:pPr>
              <w:pStyle w:val="Normal"/>
              <w:spacing w:before="0" w:after="0"/>
              <w:rPr/>
            </w:pPr>
            <w:r>
              <w:rPr>
                <w:rFonts w:eastAsia="Courier New" w:cs="Courier New" w:ascii="Courier New" w:hAnsi="Courier New"/>
              </w:rPr>
              <w:t>route_1</w:t>
            </w:r>
          </w:p>
        </w:tc>
        <w:tc>
          <w:tcPr>
            <w:tcW w:w="2476" w:type="dxa"/>
            <w:tcBorders/>
            <w:shd w:fill="E6E6E6"/>
          </w:tcPr>
          <w:p>
            <w:pPr>
              <w:pStyle w:val="Normal"/>
              <w:spacing w:before="0" w:after="0"/>
              <w:rPr/>
            </w:pPr>
            <w:r>
              <w:rPr>
                <w:rFonts w:eastAsia="Courier New" w:cs="Courier New" w:ascii="Courier New" w:hAnsi="Courier New"/>
              </w:rPr>
              <w:t>winter_weekday</w:t>
            </w:r>
          </w:p>
        </w:tc>
        <w:tc>
          <w:tcPr>
            <w:tcW w:w="2070" w:type="dxa"/>
            <w:tcBorders/>
            <w:shd w:fill="E6E6E6"/>
          </w:tcPr>
          <w:p>
            <w:pPr>
              <w:pStyle w:val="Normal"/>
              <w:spacing w:before="0" w:after="0"/>
              <w:rPr/>
            </w:pPr>
            <w:r>
              <w:rPr>
                <w:rFonts w:eastAsia="Courier New" w:cs="Courier New" w:ascii="Courier New" w:hAnsi="Courier New"/>
              </w:rPr>
              <w:t>0</w:t>
            </w:r>
          </w:p>
        </w:tc>
        <w:tc>
          <w:tcPr>
            <w:tcW w:w="2505" w:type="dxa"/>
            <w:tcBorders/>
            <w:shd w:fill="E6E6E6"/>
          </w:tcPr>
          <w:p>
            <w:pPr>
              <w:pStyle w:val="Normal"/>
              <w:spacing w:before="0" w:after="0"/>
              <w:rPr/>
            </w:pPr>
            <w:r>
              <w:rPr>
                <w:rFonts w:eastAsia="Courier New" w:cs="Courier New" w:ascii="Courier New" w:hAnsi="Courier New"/>
              </w:rPr>
              <w:t>Airport</w:t>
            </w:r>
          </w:p>
        </w:tc>
      </w:tr>
      <w:tr>
        <w:trPr>
          <w:trHeight w:val="280" w:hRule="atLeast"/>
        </w:trPr>
        <w:tc>
          <w:tcPr>
            <w:tcW w:w="1440" w:type="dxa"/>
            <w:tcBorders/>
            <w:shd w:fill="E6E6E6"/>
          </w:tcPr>
          <w:p>
            <w:pPr>
              <w:pStyle w:val="Normal"/>
              <w:spacing w:before="0" w:after="0"/>
              <w:rPr/>
            </w:pPr>
            <w:r>
              <w:rPr>
                <w:rFonts w:eastAsia="Courier New" w:cs="Courier New" w:ascii="Courier New" w:hAnsi="Courier New"/>
              </w:rPr>
              <w:t>trip_4</w:t>
            </w:r>
          </w:p>
        </w:tc>
        <w:tc>
          <w:tcPr>
            <w:tcW w:w="1544" w:type="dxa"/>
            <w:tcBorders/>
            <w:shd w:fill="E6E6E6"/>
          </w:tcPr>
          <w:p>
            <w:pPr>
              <w:pStyle w:val="Normal"/>
              <w:spacing w:before="0" w:after="0"/>
              <w:rPr/>
            </w:pPr>
            <w:r>
              <w:rPr>
                <w:rFonts w:eastAsia="Courier New" w:cs="Courier New" w:ascii="Courier New" w:hAnsi="Courier New"/>
              </w:rPr>
              <w:t>route_1</w:t>
            </w:r>
          </w:p>
        </w:tc>
        <w:tc>
          <w:tcPr>
            <w:tcW w:w="2476" w:type="dxa"/>
            <w:tcBorders/>
            <w:shd w:fill="E6E6E6"/>
          </w:tcPr>
          <w:p>
            <w:pPr>
              <w:pStyle w:val="Normal"/>
              <w:spacing w:before="0" w:after="0"/>
              <w:rPr/>
            </w:pPr>
            <w:r>
              <w:rPr>
                <w:rFonts w:eastAsia="Courier New" w:cs="Courier New" w:ascii="Courier New" w:hAnsi="Courier New"/>
              </w:rPr>
              <w:t>winter_weekday</w:t>
            </w:r>
          </w:p>
        </w:tc>
        <w:tc>
          <w:tcPr>
            <w:tcW w:w="2070" w:type="dxa"/>
            <w:tcBorders/>
            <w:shd w:fill="E6E6E6"/>
          </w:tcPr>
          <w:p>
            <w:pPr>
              <w:pStyle w:val="Normal"/>
              <w:spacing w:before="0" w:after="0"/>
              <w:rPr/>
            </w:pPr>
            <w:r>
              <w:rPr>
                <w:rFonts w:eastAsia="Courier New" w:cs="Courier New" w:ascii="Courier New" w:hAnsi="Courier New"/>
              </w:rPr>
              <w:t>1</w:t>
            </w:r>
          </w:p>
        </w:tc>
        <w:tc>
          <w:tcPr>
            <w:tcW w:w="2505" w:type="dxa"/>
            <w:tcBorders/>
            <w:shd w:fill="E6E6E6"/>
          </w:tcPr>
          <w:p>
            <w:pPr>
              <w:pStyle w:val="Normal"/>
              <w:spacing w:before="0" w:after="0"/>
              <w:rPr/>
            </w:pPr>
            <w:r>
              <w:rPr>
                <w:rFonts w:eastAsia="Courier New" w:cs="Courier New" w:ascii="Courier New" w:hAnsi="Courier New"/>
              </w:rPr>
              <w:t>Downtown</w:t>
            </w:r>
          </w:p>
        </w:tc>
      </w:tr>
    </w:tbl>
    <w:p>
      <w:pPr>
        <w:pStyle w:val="Normal"/>
        <w:spacing w:before="0" w:after="0"/>
        <w:rPr/>
      </w:pPr>
      <w:r>
        <w:rPr/>
      </w:r>
    </w:p>
    <w:tbl>
      <w:tblPr>
        <w:tblStyle w:val="Table4"/>
        <w:tblW w:w="6720" w:type="dxa"/>
        <w:jc w:val="left"/>
        <w:tblInd w:w="-88" w:type="dxa"/>
        <w:tblBorders/>
        <w:tblCellMar>
          <w:top w:w="20" w:type="dxa"/>
          <w:left w:w="20" w:type="dxa"/>
          <w:bottom w:w="20" w:type="dxa"/>
          <w:right w:w="20" w:type="dxa"/>
        </w:tblCellMar>
        <w:tblLook w:val="0600"/>
      </w:tblPr>
      <w:tblGrid>
        <w:gridCol w:w="1395"/>
        <w:gridCol w:w="2459"/>
        <w:gridCol w:w="1440"/>
        <w:gridCol w:w="1425"/>
      </w:tblGrid>
      <w:tr>
        <w:trPr>
          <w:trHeight w:val="280" w:hRule="atLeast"/>
        </w:trPr>
        <w:tc>
          <w:tcPr>
            <w:tcW w:w="1395" w:type="dxa"/>
            <w:tcBorders/>
            <w:shd w:fill="333333"/>
          </w:tcPr>
          <w:p>
            <w:pPr>
              <w:pStyle w:val="Normal"/>
              <w:spacing w:before="0" w:after="0"/>
              <w:rPr/>
            </w:pPr>
            <w:r>
              <w:rPr>
                <w:rFonts w:eastAsia="Courier New" w:cs="Courier New" w:ascii="Courier New" w:hAnsi="Courier New"/>
                <w:b/>
                <w:color w:val="FFFFFF"/>
              </w:rPr>
              <w:t>stops.txt</w:t>
            </w:r>
          </w:p>
        </w:tc>
        <w:tc>
          <w:tcPr>
            <w:tcW w:w="2459" w:type="dxa"/>
            <w:tcBorders/>
            <w:shd w:fill="auto" w:val="clear"/>
            <w:tcMar>
              <w:top w:w="0" w:type="dxa"/>
              <w:left w:w="108" w:type="dxa"/>
              <w:bottom w:w="0" w:type="dxa"/>
              <w:right w:w="108" w:type="dxa"/>
            </w:tcMar>
          </w:tcPr>
          <w:p>
            <w:pPr>
              <w:pStyle w:val="Normal"/>
              <w:spacing w:before="0" w:after="0"/>
              <w:rPr/>
            </w:pPr>
            <w:r>
              <w:rPr/>
            </w:r>
          </w:p>
        </w:tc>
        <w:tc>
          <w:tcPr>
            <w:tcW w:w="1440" w:type="dxa"/>
            <w:tcBorders/>
            <w:shd w:fill="auto" w:val="clear"/>
            <w:tcMar>
              <w:top w:w="0" w:type="dxa"/>
              <w:left w:w="108" w:type="dxa"/>
              <w:bottom w:w="0" w:type="dxa"/>
              <w:right w:w="108" w:type="dxa"/>
            </w:tcMar>
          </w:tcPr>
          <w:p>
            <w:pPr>
              <w:pStyle w:val="Normal"/>
              <w:spacing w:before="0" w:after="0"/>
              <w:rPr/>
            </w:pPr>
            <w:r>
              <w:rPr/>
            </w:r>
          </w:p>
        </w:tc>
        <w:tc>
          <w:tcPr>
            <w:tcW w:w="1425" w:type="dxa"/>
            <w:tcBorders/>
            <w:shd w:fill="auto" w:val="clear"/>
            <w:tcMar>
              <w:top w:w="0" w:type="dxa"/>
              <w:left w:w="108" w:type="dxa"/>
              <w:bottom w:w="0" w:type="dxa"/>
              <w:right w:w="108" w:type="dxa"/>
            </w:tcMar>
          </w:tcPr>
          <w:p>
            <w:pPr>
              <w:pStyle w:val="Normal"/>
              <w:spacing w:before="0" w:after="0"/>
              <w:rPr/>
            </w:pPr>
            <w:r>
              <w:rPr/>
            </w:r>
          </w:p>
        </w:tc>
      </w:tr>
      <w:tr>
        <w:trPr>
          <w:trHeight w:val="500" w:hRule="atLeast"/>
        </w:trPr>
        <w:tc>
          <w:tcPr>
            <w:tcW w:w="1395" w:type="dxa"/>
            <w:tcBorders/>
            <w:shd w:fill="E6E6E6"/>
          </w:tcPr>
          <w:p>
            <w:pPr>
              <w:pStyle w:val="Normal"/>
              <w:spacing w:before="0" w:after="0"/>
              <w:rPr/>
            </w:pPr>
            <w:r>
              <w:rPr>
                <w:rFonts w:eastAsia="Courier New" w:cs="Courier New" w:ascii="Courier New" w:hAnsi="Courier New"/>
                <w:b/>
              </w:rPr>
              <w:t>stop_id</w:t>
            </w:r>
          </w:p>
        </w:tc>
        <w:tc>
          <w:tcPr>
            <w:tcW w:w="2459" w:type="dxa"/>
            <w:tcBorders/>
            <w:shd w:fill="E6E6E6"/>
          </w:tcPr>
          <w:p>
            <w:pPr>
              <w:pStyle w:val="Normal"/>
              <w:spacing w:before="0" w:after="0"/>
              <w:rPr/>
            </w:pPr>
            <w:r>
              <w:rPr>
                <w:rFonts w:eastAsia="Courier New" w:cs="Courier New" w:ascii="Courier New" w:hAnsi="Courier New"/>
                <w:b/>
              </w:rPr>
              <w:t>stop_name</w:t>
            </w:r>
          </w:p>
        </w:tc>
        <w:tc>
          <w:tcPr>
            <w:tcW w:w="1440" w:type="dxa"/>
            <w:tcBorders/>
            <w:shd w:fill="E6E6E6"/>
          </w:tcPr>
          <w:p>
            <w:pPr>
              <w:pStyle w:val="Normal"/>
              <w:spacing w:before="0" w:after="0"/>
              <w:rPr/>
            </w:pPr>
            <w:r>
              <w:rPr>
                <w:rFonts w:eastAsia="Courier New" w:cs="Courier New" w:ascii="Courier New" w:hAnsi="Courier New"/>
                <w:b/>
              </w:rPr>
              <w:t>stop_lat</w:t>
            </w:r>
          </w:p>
        </w:tc>
        <w:tc>
          <w:tcPr>
            <w:tcW w:w="1425" w:type="dxa"/>
            <w:tcBorders/>
            <w:shd w:fill="E6E6E6"/>
          </w:tcPr>
          <w:p>
            <w:pPr>
              <w:pStyle w:val="Normal"/>
              <w:spacing w:before="0" w:after="0"/>
              <w:rPr/>
            </w:pPr>
            <w:r>
              <w:rPr>
                <w:rFonts w:eastAsia="Courier New" w:cs="Courier New" w:ascii="Courier New" w:hAnsi="Courier New"/>
                <w:b/>
              </w:rPr>
              <w:t>stop_lon</w:t>
            </w:r>
          </w:p>
        </w:tc>
      </w:tr>
      <w:tr>
        <w:trPr>
          <w:trHeight w:val="280" w:hRule="atLeast"/>
        </w:trPr>
        <w:tc>
          <w:tcPr>
            <w:tcW w:w="1395" w:type="dxa"/>
            <w:tcBorders/>
            <w:shd w:fill="E6E6E6"/>
          </w:tcPr>
          <w:p>
            <w:pPr>
              <w:pStyle w:val="Normal"/>
              <w:spacing w:before="0" w:after="0"/>
              <w:rPr/>
            </w:pPr>
            <w:r>
              <w:rPr>
                <w:rFonts w:eastAsia="Courier New" w:cs="Courier New" w:ascii="Courier New" w:hAnsi="Courier New"/>
              </w:rPr>
              <w:t>stop_1</w:t>
            </w:r>
          </w:p>
        </w:tc>
        <w:tc>
          <w:tcPr>
            <w:tcW w:w="2459" w:type="dxa"/>
            <w:tcBorders/>
            <w:shd w:fill="E6E6E6"/>
          </w:tcPr>
          <w:p>
            <w:pPr>
              <w:pStyle w:val="Normal"/>
              <w:spacing w:before="0" w:after="0"/>
              <w:rPr/>
            </w:pPr>
            <w:r>
              <w:rPr>
                <w:rFonts w:eastAsia="Courier New" w:cs="Courier New" w:ascii="Courier New" w:hAnsi="Courier New"/>
              </w:rPr>
              <w:t>Main and 1st St.</w:t>
            </w:r>
          </w:p>
        </w:tc>
        <w:tc>
          <w:tcPr>
            <w:tcW w:w="1440" w:type="dxa"/>
            <w:tcBorders/>
            <w:shd w:fill="E6E6E6"/>
          </w:tcPr>
          <w:p>
            <w:pPr>
              <w:pStyle w:val="Normal"/>
              <w:spacing w:before="0" w:after="0"/>
              <w:rPr/>
            </w:pPr>
            <w:r>
              <w:rPr>
                <w:rFonts w:eastAsia="Courier New" w:cs="Courier New" w:ascii="Courier New" w:hAnsi="Courier New"/>
              </w:rPr>
              <w:t>28.8</w:t>
            </w:r>
          </w:p>
        </w:tc>
        <w:tc>
          <w:tcPr>
            <w:tcW w:w="1425" w:type="dxa"/>
            <w:tcBorders/>
            <w:shd w:fill="E6E6E6"/>
          </w:tcPr>
          <w:p>
            <w:pPr>
              <w:pStyle w:val="Normal"/>
              <w:spacing w:before="0" w:after="0"/>
              <w:rPr/>
            </w:pPr>
            <w:r>
              <w:rPr>
                <w:rFonts w:eastAsia="Courier New" w:cs="Courier New" w:ascii="Courier New" w:hAnsi="Courier New"/>
              </w:rPr>
              <w:t>115.9</w:t>
            </w:r>
          </w:p>
        </w:tc>
      </w:tr>
      <w:tr>
        <w:trPr>
          <w:trHeight w:val="280" w:hRule="atLeast"/>
        </w:trPr>
        <w:tc>
          <w:tcPr>
            <w:tcW w:w="1395" w:type="dxa"/>
            <w:tcBorders/>
            <w:shd w:fill="E6E6E6"/>
          </w:tcPr>
          <w:p>
            <w:pPr>
              <w:pStyle w:val="Normal"/>
              <w:spacing w:before="0" w:after="0"/>
              <w:rPr/>
            </w:pPr>
            <w:r>
              <w:rPr>
                <w:rFonts w:eastAsia="Courier New" w:cs="Courier New" w:ascii="Courier New" w:hAnsi="Courier New"/>
              </w:rPr>
              <w:t>stop_2</w:t>
            </w:r>
          </w:p>
        </w:tc>
        <w:tc>
          <w:tcPr>
            <w:tcW w:w="2459" w:type="dxa"/>
            <w:tcBorders/>
            <w:shd w:fill="E6E6E6"/>
          </w:tcPr>
          <w:p>
            <w:pPr>
              <w:pStyle w:val="Normal"/>
              <w:spacing w:before="0" w:after="0"/>
              <w:rPr/>
            </w:pPr>
            <w:r>
              <w:rPr>
                <w:rFonts w:eastAsia="Courier New" w:cs="Courier New" w:ascii="Courier New" w:hAnsi="Courier New"/>
              </w:rPr>
              <w:t>Railway Station</w:t>
            </w:r>
          </w:p>
        </w:tc>
        <w:tc>
          <w:tcPr>
            <w:tcW w:w="1440" w:type="dxa"/>
            <w:tcBorders/>
            <w:shd w:fill="E6E6E6"/>
          </w:tcPr>
          <w:p>
            <w:pPr>
              <w:pStyle w:val="Normal"/>
              <w:spacing w:before="0" w:after="0"/>
              <w:rPr/>
            </w:pPr>
            <w:r>
              <w:rPr>
                <w:rFonts w:eastAsia="Courier New" w:cs="Courier New" w:ascii="Courier New" w:hAnsi="Courier New"/>
              </w:rPr>
              <w:t>28.9</w:t>
            </w:r>
          </w:p>
        </w:tc>
        <w:tc>
          <w:tcPr>
            <w:tcW w:w="1425" w:type="dxa"/>
            <w:tcBorders/>
            <w:shd w:fill="E6E6E6"/>
          </w:tcPr>
          <w:p>
            <w:pPr>
              <w:pStyle w:val="Normal"/>
              <w:spacing w:before="0" w:after="0"/>
              <w:rPr/>
            </w:pPr>
            <w:r>
              <w:rPr>
                <w:rFonts w:eastAsia="Courier New" w:cs="Courier New" w:ascii="Courier New" w:hAnsi="Courier New"/>
              </w:rPr>
              <w:t>116</w:t>
            </w:r>
          </w:p>
        </w:tc>
      </w:tr>
      <w:tr>
        <w:trPr>
          <w:trHeight w:val="280" w:hRule="atLeast"/>
        </w:trPr>
        <w:tc>
          <w:tcPr>
            <w:tcW w:w="1395" w:type="dxa"/>
            <w:tcBorders/>
            <w:shd w:fill="E6E6E6"/>
          </w:tcPr>
          <w:p>
            <w:pPr>
              <w:pStyle w:val="Normal"/>
              <w:spacing w:before="0" w:after="0"/>
              <w:rPr/>
            </w:pPr>
            <w:r>
              <w:rPr>
                <w:rFonts w:eastAsia="Courier New" w:cs="Courier New" w:ascii="Courier New" w:hAnsi="Courier New"/>
              </w:rPr>
              <w:t>stop_3</w:t>
            </w:r>
          </w:p>
        </w:tc>
        <w:tc>
          <w:tcPr>
            <w:tcW w:w="2459" w:type="dxa"/>
            <w:tcBorders/>
            <w:shd w:fill="E6E6E6"/>
          </w:tcPr>
          <w:p>
            <w:pPr>
              <w:pStyle w:val="Normal"/>
              <w:spacing w:before="0" w:after="0"/>
              <w:rPr/>
            </w:pPr>
            <w:r>
              <w:rPr>
                <w:rFonts w:eastAsia="Courier New" w:cs="Courier New" w:ascii="Courier New" w:hAnsi="Courier New"/>
              </w:rPr>
              <w:t>Airport</w:t>
            </w:r>
          </w:p>
        </w:tc>
        <w:tc>
          <w:tcPr>
            <w:tcW w:w="1440" w:type="dxa"/>
            <w:tcBorders/>
            <w:shd w:fill="E6E6E6"/>
          </w:tcPr>
          <w:p>
            <w:pPr>
              <w:pStyle w:val="Normal"/>
              <w:spacing w:before="0" w:after="0"/>
              <w:rPr/>
            </w:pPr>
            <w:r>
              <w:rPr>
                <w:rFonts w:eastAsia="Courier New" w:cs="Courier New" w:ascii="Courier New" w:hAnsi="Courier New"/>
              </w:rPr>
              <w:t>29</w:t>
            </w:r>
          </w:p>
        </w:tc>
        <w:tc>
          <w:tcPr>
            <w:tcW w:w="1425" w:type="dxa"/>
            <w:tcBorders/>
            <w:shd w:fill="E6E6E6"/>
          </w:tcPr>
          <w:p>
            <w:pPr>
              <w:pStyle w:val="Normal"/>
              <w:spacing w:before="0" w:after="0"/>
              <w:rPr/>
            </w:pPr>
            <w:r>
              <w:rPr>
                <w:rFonts w:eastAsia="Courier New" w:cs="Courier New" w:ascii="Courier New" w:hAnsi="Courier New"/>
              </w:rPr>
              <w:t>116.1</w:t>
            </w:r>
          </w:p>
        </w:tc>
      </w:tr>
    </w:tbl>
    <w:p>
      <w:pPr>
        <w:pStyle w:val="Normal"/>
        <w:spacing w:before="0" w:after="0"/>
        <w:rPr/>
      </w:pPr>
      <w:r>
        <w:rPr/>
      </w:r>
    </w:p>
    <w:tbl>
      <w:tblPr>
        <w:tblStyle w:val="Table5"/>
        <w:tblW w:w="9840" w:type="dxa"/>
        <w:jc w:val="left"/>
        <w:tblInd w:w="-102" w:type="dxa"/>
        <w:tblBorders/>
        <w:tblCellMar>
          <w:top w:w="20" w:type="dxa"/>
          <w:left w:w="20" w:type="dxa"/>
          <w:bottom w:w="20" w:type="dxa"/>
          <w:right w:w="20" w:type="dxa"/>
        </w:tblCellMar>
        <w:tblLook w:val="0600"/>
      </w:tblPr>
      <w:tblGrid>
        <w:gridCol w:w="2310"/>
        <w:gridCol w:w="2040"/>
        <w:gridCol w:w="1335"/>
        <w:gridCol w:w="1935"/>
        <w:gridCol w:w="2220"/>
      </w:tblGrid>
      <w:tr>
        <w:trPr>
          <w:trHeight w:val="360" w:hRule="atLeast"/>
        </w:trPr>
        <w:tc>
          <w:tcPr>
            <w:tcW w:w="2310" w:type="dxa"/>
            <w:tcBorders/>
            <w:shd w:fill="333333"/>
          </w:tcPr>
          <w:p>
            <w:pPr>
              <w:pStyle w:val="Normal"/>
              <w:spacing w:before="0" w:after="0"/>
              <w:rPr/>
            </w:pPr>
            <w:r>
              <w:rPr>
                <w:rFonts w:eastAsia="Courier New" w:cs="Courier New" w:ascii="Courier New" w:hAnsi="Courier New"/>
                <w:b/>
                <w:color w:val="FFFFFF"/>
              </w:rPr>
              <w:t>stop_times.txt</w:t>
            </w:r>
          </w:p>
        </w:tc>
        <w:tc>
          <w:tcPr>
            <w:tcW w:w="2040" w:type="dxa"/>
            <w:tcBorders/>
            <w:shd w:fill="auto" w:val="clear"/>
            <w:tcMar>
              <w:top w:w="0" w:type="dxa"/>
              <w:left w:w="108" w:type="dxa"/>
              <w:bottom w:w="0" w:type="dxa"/>
              <w:right w:w="108" w:type="dxa"/>
            </w:tcMar>
          </w:tcPr>
          <w:p>
            <w:pPr>
              <w:pStyle w:val="Normal"/>
              <w:spacing w:lineRule="auto" w:line="276" w:before="0" w:after="0"/>
              <w:rPr/>
            </w:pPr>
            <w:r>
              <w:rPr/>
            </w:r>
          </w:p>
        </w:tc>
        <w:tc>
          <w:tcPr>
            <w:tcW w:w="1335" w:type="dxa"/>
            <w:tcBorders/>
            <w:shd w:fill="auto" w:val="clear"/>
            <w:tcMar>
              <w:top w:w="0" w:type="dxa"/>
              <w:left w:w="108" w:type="dxa"/>
              <w:bottom w:w="0" w:type="dxa"/>
              <w:right w:w="108" w:type="dxa"/>
            </w:tcMar>
          </w:tcPr>
          <w:p>
            <w:pPr>
              <w:pStyle w:val="Normal"/>
              <w:spacing w:lineRule="auto" w:line="276" w:before="0" w:after="0"/>
              <w:rPr/>
            </w:pPr>
            <w:r>
              <w:rPr/>
            </w:r>
          </w:p>
        </w:tc>
        <w:tc>
          <w:tcPr>
            <w:tcW w:w="1935" w:type="dxa"/>
            <w:tcBorders/>
            <w:shd w:fill="auto" w:val="clear"/>
            <w:tcMar>
              <w:top w:w="0" w:type="dxa"/>
              <w:left w:w="108" w:type="dxa"/>
              <w:bottom w:w="0" w:type="dxa"/>
              <w:right w:w="108" w:type="dxa"/>
            </w:tcMar>
          </w:tcPr>
          <w:p>
            <w:pPr>
              <w:pStyle w:val="Normal"/>
              <w:spacing w:lineRule="auto" w:line="276" w:before="0" w:after="0"/>
              <w:rPr/>
            </w:pPr>
            <w:r>
              <w:rPr/>
            </w:r>
          </w:p>
        </w:tc>
        <w:tc>
          <w:tcPr>
            <w:tcW w:w="2220" w:type="dxa"/>
            <w:tcBorders/>
            <w:shd w:fill="auto" w:val="clear"/>
            <w:tcMar>
              <w:top w:w="0" w:type="dxa"/>
              <w:left w:w="108" w:type="dxa"/>
              <w:bottom w:w="0" w:type="dxa"/>
              <w:right w:w="108" w:type="dxa"/>
            </w:tcMar>
          </w:tcPr>
          <w:p>
            <w:pPr>
              <w:pStyle w:val="Normal"/>
              <w:spacing w:lineRule="auto" w:line="276" w:before="0" w:after="0"/>
              <w:rPr/>
            </w:pPr>
            <w:r>
              <w:rPr/>
            </w:r>
          </w:p>
        </w:tc>
      </w:tr>
      <w:tr>
        <w:trPr>
          <w:trHeight w:val="280" w:hRule="atLeast"/>
        </w:trPr>
        <w:tc>
          <w:tcPr>
            <w:tcW w:w="2310" w:type="dxa"/>
            <w:tcBorders/>
            <w:shd w:fill="E6E6E6"/>
          </w:tcPr>
          <w:p>
            <w:pPr>
              <w:pStyle w:val="Normal"/>
              <w:spacing w:before="0" w:after="0"/>
              <w:rPr/>
            </w:pPr>
            <w:r>
              <w:rPr>
                <w:rFonts w:eastAsia="Courier New" w:cs="Courier New" w:ascii="Courier New" w:hAnsi="Courier New"/>
                <w:b/>
              </w:rPr>
              <w:t>trip_id</w:t>
            </w:r>
          </w:p>
        </w:tc>
        <w:tc>
          <w:tcPr>
            <w:tcW w:w="2040" w:type="dxa"/>
            <w:tcBorders/>
            <w:shd w:fill="E6E6E6"/>
          </w:tcPr>
          <w:p>
            <w:pPr>
              <w:pStyle w:val="Normal"/>
              <w:spacing w:before="0" w:after="0"/>
              <w:rPr/>
            </w:pPr>
            <w:r>
              <w:rPr>
                <w:rFonts w:eastAsia="Courier New" w:cs="Courier New" w:ascii="Courier New" w:hAnsi="Courier New"/>
                <w:b/>
              </w:rPr>
              <w:t>stop_sequence</w:t>
            </w:r>
          </w:p>
        </w:tc>
        <w:tc>
          <w:tcPr>
            <w:tcW w:w="1335" w:type="dxa"/>
            <w:tcBorders/>
            <w:shd w:fill="E6E6E6"/>
          </w:tcPr>
          <w:p>
            <w:pPr>
              <w:pStyle w:val="Normal"/>
              <w:spacing w:before="0" w:after="0"/>
              <w:rPr/>
            </w:pPr>
            <w:r>
              <w:rPr>
                <w:rFonts w:eastAsia="Courier New" w:cs="Courier New" w:ascii="Courier New" w:hAnsi="Courier New"/>
                <w:b/>
              </w:rPr>
              <w:t>stop_id</w:t>
            </w:r>
          </w:p>
        </w:tc>
        <w:tc>
          <w:tcPr>
            <w:tcW w:w="1935" w:type="dxa"/>
            <w:tcBorders/>
            <w:shd w:fill="E6E6E6"/>
          </w:tcPr>
          <w:p>
            <w:pPr>
              <w:pStyle w:val="Normal"/>
              <w:spacing w:before="0" w:after="0"/>
              <w:rPr/>
            </w:pPr>
            <w:r>
              <w:rPr>
                <w:rFonts w:eastAsia="Courier New" w:cs="Courier New" w:ascii="Courier New" w:hAnsi="Courier New"/>
                <w:b/>
              </w:rPr>
              <w:t>arrival_time</w:t>
            </w:r>
          </w:p>
        </w:tc>
        <w:tc>
          <w:tcPr>
            <w:tcW w:w="2220" w:type="dxa"/>
            <w:tcBorders/>
            <w:shd w:fill="E6E6E6"/>
          </w:tcPr>
          <w:p>
            <w:pPr>
              <w:pStyle w:val="Normal"/>
              <w:spacing w:before="0" w:after="0"/>
              <w:rPr/>
            </w:pPr>
            <w:r>
              <w:rPr>
                <w:rFonts w:eastAsia="Courier New" w:cs="Courier New" w:ascii="Courier New" w:hAnsi="Courier New"/>
                <w:b/>
              </w:rPr>
              <w:t>departure_time</w:t>
            </w:r>
          </w:p>
        </w:tc>
      </w:tr>
      <w:tr>
        <w:trPr>
          <w:trHeight w:val="280" w:hRule="atLeast"/>
        </w:trPr>
        <w:tc>
          <w:tcPr>
            <w:tcW w:w="2310" w:type="dxa"/>
            <w:tcBorders/>
            <w:shd w:fill="E6E6E6"/>
          </w:tcPr>
          <w:p>
            <w:pPr>
              <w:pStyle w:val="Normal"/>
              <w:spacing w:before="0" w:after="0"/>
              <w:rPr/>
            </w:pPr>
            <w:r>
              <w:rPr>
                <w:rFonts w:eastAsia="Courier New" w:cs="Courier New" w:ascii="Courier New" w:hAnsi="Courier New"/>
              </w:rPr>
              <w:t>trip_1</w:t>
            </w:r>
          </w:p>
        </w:tc>
        <w:tc>
          <w:tcPr>
            <w:tcW w:w="2040" w:type="dxa"/>
            <w:tcBorders/>
            <w:shd w:fill="E6E6E6"/>
          </w:tcPr>
          <w:p>
            <w:pPr>
              <w:pStyle w:val="Normal"/>
              <w:spacing w:before="0" w:after="0"/>
              <w:rPr/>
            </w:pPr>
            <w:del w:id="2" w:author="volite" w:date="2017-03-08T22:41:44Z">
              <w:r>
                <w:rPr>
                  <w:rFonts w:eastAsia="Courier New" w:cs="Courier New" w:ascii="Courier New" w:hAnsi="Courier New"/>
                </w:rPr>
                <w:delText>0000</w:delText>
              </w:r>
            </w:del>
            <w:r>
              <w:rPr>
                <w:rFonts w:eastAsia="Courier New" w:cs="Courier New" w:ascii="Courier New" w:hAnsi="Courier New"/>
              </w:rPr>
              <w:t>1</w:t>
            </w:r>
          </w:p>
        </w:tc>
        <w:tc>
          <w:tcPr>
            <w:tcW w:w="1335" w:type="dxa"/>
            <w:tcBorders/>
            <w:shd w:fill="E6E6E6"/>
          </w:tcPr>
          <w:p>
            <w:pPr>
              <w:pStyle w:val="Normal"/>
              <w:spacing w:before="0" w:after="0"/>
              <w:rPr/>
            </w:pPr>
            <w:r>
              <w:rPr>
                <w:rFonts w:eastAsia="Courier New" w:cs="Courier New" w:ascii="Courier New" w:hAnsi="Courier New"/>
              </w:rPr>
              <w:t>stop_1</w:t>
            </w:r>
          </w:p>
        </w:tc>
        <w:tc>
          <w:tcPr>
            <w:tcW w:w="1935" w:type="dxa"/>
            <w:tcBorders/>
            <w:shd w:fill="E6E6E6"/>
          </w:tcPr>
          <w:p>
            <w:pPr>
              <w:pStyle w:val="Normal"/>
              <w:spacing w:before="0" w:after="0"/>
              <w:rPr/>
            </w:pPr>
            <w:r>
              <w:rPr>
                <w:rFonts w:eastAsia="Courier New" w:cs="Courier New" w:ascii="Courier New" w:hAnsi="Courier New"/>
              </w:rPr>
              <w:t>9:00:00</w:t>
            </w:r>
          </w:p>
        </w:tc>
        <w:tc>
          <w:tcPr>
            <w:tcW w:w="2220" w:type="dxa"/>
            <w:tcBorders/>
            <w:shd w:fill="E6E6E6"/>
          </w:tcPr>
          <w:p>
            <w:pPr>
              <w:pStyle w:val="Normal"/>
              <w:spacing w:before="0" w:after="0"/>
              <w:rPr/>
            </w:pPr>
            <w:r>
              <w:rPr>
                <w:rFonts w:eastAsia="Courier New" w:cs="Courier New" w:ascii="Courier New" w:hAnsi="Courier New"/>
              </w:rPr>
              <w:t>9:00:00</w:t>
            </w:r>
          </w:p>
        </w:tc>
      </w:tr>
      <w:tr>
        <w:trPr>
          <w:trHeight w:val="280" w:hRule="atLeast"/>
        </w:trPr>
        <w:tc>
          <w:tcPr>
            <w:tcW w:w="2310" w:type="dxa"/>
            <w:tcBorders/>
            <w:shd w:fill="E6E6E6"/>
          </w:tcPr>
          <w:p>
            <w:pPr>
              <w:pStyle w:val="Normal"/>
              <w:spacing w:before="0" w:after="0"/>
              <w:rPr/>
            </w:pPr>
            <w:r>
              <w:rPr>
                <w:rFonts w:eastAsia="Courier New" w:cs="Courier New" w:ascii="Courier New" w:hAnsi="Courier New"/>
              </w:rPr>
              <w:t>trip_1</w:t>
            </w:r>
          </w:p>
        </w:tc>
        <w:tc>
          <w:tcPr>
            <w:tcW w:w="2040" w:type="dxa"/>
            <w:tcBorders/>
            <w:shd w:fill="E6E6E6"/>
          </w:tcPr>
          <w:p>
            <w:pPr>
              <w:pStyle w:val="Normal"/>
              <w:spacing w:before="0" w:after="0"/>
              <w:rPr/>
            </w:pPr>
            <w:r>
              <w:rPr>
                <w:rFonts w:eastAsia="Courier New" w:cs="Courier New" w:ascii="Courier New" w:hAnsi="Courier New"/>
              </w:rPr>
              <w:t>2</w:t>
            </w:r>
          </w:p>
        </w:tc>
        <w:tc>
          <w:tcPr>
            <w:tcW w:w="1335" w:type="dxa"/>
            <w:tcBorders/>
            <w:shd w:fill="E6E6E6"/>
          </w:tcPr>
          <w:p>
            <w:pPr>
              <w:pStyle w:val="Normal"/>
              <w:spacing w:before="0" w:after="0"/>
              <w:rPr/>
            </w:pPr>
            <w:r>
              <w:rPr>
                <w:rFonts w:eastAsia="Courier New" w:cs="Courier New" w:ascii="Courier New" w:hAnsi="Courier New"/>
              </w:rPr>
              <w:t>stop_2</w:t>
            </w:r>
          </w:p>
        </w:tc>
        <w:tc>
          <w:tcPr>
            <w:tcW w:w="1935" w:type="dxa"/>
            <w:tcBorders/>
            <w:shd w:fill="E6E6E6"/>
          </w:tcPr>
          <w:p>
            <w:pPr>
              <w:pStyle w:val="Normal"/>
              <w:spacing w:before="0" w:after="0"/>
              <w:rPr/>
            </w:pPr>
            <w:r>
              <w:rPr>
                <w:rFonts w:eastAsia="Courier New" w:cs="Courier New" w:ascii="Courier New" w:hAnsi="Courier New"/>
              </w:rPr>
              <w:t>9:10:00</w:t>
            </w:r>
          </w:p>
        </w:tc>
        <w:tc>
          <w:tcPr>
            <w:tcW w:w="2220" w:type="dxa"/>
            <w:tcBorders/>
            <w:shd w:fill="E6E6E6"/>
          </w:tcPr>
          <w:p>
            <w:pPr>
              <w:pStyle w:val="Normal"/>
              <w:spacing w:before="0" w:after="0"/>
              <w:rPr/>
            </w:pPr>
            <w:r>
              <w:rPr>
                <w:rFonts w:eastAsia="Courier New" w:cs="Courier New" w:ascii="Courier New" w:hAnsi="Courier New"/>
              </w:rPr>
              <w:t>9:10:00</w:t>
            </w:r>
          </w:p>
        </w:tc>
      </w:tr>
      <w:tr>
        <w:trPr>
          <w:trHeight w:val="280" w:hRule="atLeast"/>
        </w:trPr>
        <w:tc>
          <w:tcPr>
            <w:tcW w:w="2310" w:type="dxa"/>
            <w:tcBorders/>
            <w:shd w:fill="E6E6E6"/>
          </w:tcPr>
          <w:p>
            <w:pPr>
              <w:pStyle w:val="Normal"/>
              <w:spacing w:before="0" w:after="0"/>
              <w:rPr/>
            </w:pPr>
            <w:r>
              <w:rPr>
                <w:rFonts w:eastAsia="Courier New" w:cs="Courier New" w:ascii="Courier New" w:hAnsi="Courier New"/>
              </w:rPr>
              <w:t>trip_1</w:t>
            </w:r>
          </w:p>
        </w:tc>
        <w:tc>
          <w:tcPr>
            <w:tcW w:w="2040" w:type="dxa"/>
            <w:tcBorders/>
            <w:shd w:fill="E6E6E6"/>
          </w:tcPr>
          <w:p>
            <w:pPr>
              <w:pStyle w:val="Normal"/>
              <w:spacing w:before="0" w:after="0"/>
              <w:rPr/>
            </w:pPr>
            <w:r>
              <w:rPr>
                <w:rFonts w:eastAsia="Courier New" w:cs="Courier New" w:ascii="Courier New" w:hAnsi="Courier New"/>
              </w:rPr>
              <w:t>3</w:t>
            </w:r>
          </w:p>
        </w:tc>
        <w:tc>
          <w:tcPr>
            <w:tcW w:w="1335" w:type="dxa"/>
            <w:tcBorders/>
            <w:shd w:fill="E6E6E6"/>
          </w:tcPr>
          <w:p>
            <w:pPr>
              <w:pStyle w:val="Normal"/>
              <w:spacing w:before="0" w:after="0"/>
              <w:rPr/>
            </w:pPr>
            <w:r>
              <w:rPr>
                <w:rFonts w:eastAsia="Courier New" w:cs="Courier New" w:ascii="Courier New" w:hAnsi="Courier New"/>
              </w:rPr>
              <w:t>stop_3</w:t>
            </w:r>
          </w:p>
        </w:tc>
        <w:tc>
          <w:tcPr>
            <w:tcW w:w="1935" w:type="dxa"/>
            <w:tcBorders/>
            <w:shd w:fill="E6E6E6"/>
          </w:tcPr>
          <w:p>
            <w:pPr>
              <w:pStyle w:val="Normal"/>
              <w:spacing w:before="0" w:after="0"/>
              <w:rPr/>
            </w:pPr>
            <w:r>
              <w:rPr>
                <w:rFonts w:eastAsia="Courier New" w:cs="Courier New" w:ascii="Courier New" w:hAnsi="Courier New"/>
              </w:rPr>
              <w:t>9:30:00</w:t>
            </w:r>
          </w:p>
        </w:tc>
        <w:tc>
          <w:tcPr>
            <w:tcW w:w="2220" w:type="dxa"/>
            <w:tcBorders/>
            <w:shd w:fill="E6E6E6"/>
          </w:tcPr>
          <w:p>
            <w:pPr>
              <w:pStyle w:val="Normal"/>
              <w:spacing w:before="0" w:after="0"/>
              <w:rPr/>
            </w:pPr>
            <w:r>
              <w:rPr>
                <w:rFonts w:eastAsia="Courier New" w:cs="Courier New" w:ascii="Courier New" w:hAnsi="Courier New"/>
              </w:rPr>
              <w:t>9:30:00</w:t>
            </w:r>
          </w:p>
        </w:tc>
      </w:tr>
      <w:tr>
        <w:trPr>
          <w:trHeight w:val="280" w:hRule="atLeast"/>
        </w:trPr>
        <w:tc>
          <w:tcPr>
            <w:tcW w:w="2310" w:type="dxa"/>
            <w:tcBorders/>
            <w:shd w:fill="E6E6E6"/>
          </w:tcPr>
          <w:p>
            <w:pPr>
              <w:pStyle w:val="Normal"/>
              <w:spacing w:before="0" w:after="0"/>
              <w:rPr/>
            </w:pPr>
            <w:r>
              <w:rPr>
                <w:rFonts w:eastAsia="Courier New" w:cs="Courier New" w:ascii="Courier New" w:hAnsi="Courier New"/>
              </w:rPr>
              <w:t>trip_2</w:t>
            </w:r>
          </w:p>
        </w:tc>
        <w:tc>
          <w:tcPr>
            <w:tcW w:w="2040" w:type="dxa"/>
            <w:tcBorders/>
            <w:shd w:fill="E6E6E6"/>
          </w:tcPr>
          <w:p>
            <w:pPr>
              <w:pStyle w:val="Normal"/>
              <w:spacing w:before="0" w:after="0"/>
              <w:rPr/>
            </w:pPr>
            <w:r>
              <w:rPr>
                <w:rFonts w:eastAsia="Courier New" w:cs="Courier New" w:ascii="Courier New" w:hAnsi="Courier New"/>
              </w:rPr>
              <w:t>1</w:t>
            </w:r>
          </w:p>
        </w:tc>
        <w:tc>
          <w:tcPr>
            <w:tcW w:w="1335" w:type="dxa"/>
            <w:tcBorders/>
            <w:shd w:fill="E6E6E6"/>
          </w:tcPr>
          <w:p>
            <w:pPr>
              <w:pStyle w:val="Normal"/>
              <w:spacing w:before="0" w:after="0"/>
              <w:rPr/>
            </w:pPr>
            <w:r>
              <w:rPr>
                <w:rFonts w:eastAsia="Courier New" w:cs="Courier New" w:ascii="Courier New" w:hAnsi="Courier New"/>
              </w:rPr>
              <w:t>stop_3</w:t>
            </w:r>
          </w:p>
        </w:tc>
        <w:tc>
          <w:tcPr>
            <w:tcW w:w="1935" w:type="dxa"/>
            <w:tcBorders/>
            <w:shd w:fill="E6E6E6"/>
          </w:tcPr>
          <w:p>
            <w:pPr>
              <w:pStyle w:val="Normal"/>
              <w:spacing w:before="0" w:after="0"/>
              <w:rPr/>
            </w:pPr>
            <w:r>
              <w:rPr>
                <w:rFonts w:eastAsia="Courier New" w:cs="Courier New" w:ascii="Courier New" w:hAnsi="Courier New"/>
              </w:rPr>
              <w:t>9:30:00</w:t>
            </w:r>
          </w:p>
        </w:tc>
        <w:tc>
          <w:tcPr>
            <w:tcW w:w="2220" w:type="dxa"/>
            <w:tcBorders/>
            <w:shd w:fill="E6E6E6"/>
          </w:tcPr>
          <w:p>
            <w:pPr>
              <w:pStyle w:val="Normal"/>
              <w:spacing w:before="0" w:after="0"/>
              <w:rPr/>
            </w:pPr>
            <w:r>
              <w:rPr>
                <w:rFonts w:eastAsia="Courier New" w:cs="Courier New" w:ascii="Courier New" w:hAnsi="Courier New"/>
              </w:rPr>
              <w:t>9:30:00</w:t>
            </w:r>
          </w:p>
        </w:tc>
      </w:tr>
      <w:tr>
        <w:trPr>
          <w:trHeight w:val="280" w:hRule="atLeast"/>
        </w:trPr>
        <w:tc>
          <w:tcPr>
            <w:tcW w:w="2310" w:type="dxa"/>
            <w:tcBorders/>
            <w:shd w:fill="E6E6E6"/>
          </w:tcPr>
          <w:p>
            <w:pPr>
              <w:pStyle w:val="Normal"/>
              <w:spacing w:before="0" w:after="0"/>
              <w:rPr/>
            </w:pPr>
            <w:r>
              <w:rPr>
                <w:rFonts w:eastAsia="Courier New" w:cs="Courier New" w:ascii="Courier New" w:hAnsi="Courier New"/>
              </w:rPr>
              <w:t>trip_2</w:t>
            </w:r>
          </w:p>
        </w:tc>
        <w:tc>
          <w:tcPr>
            <w:tcW w:w="2040" w:type="dxa"/>
            <w:tcBorders/>
            <w:shd w:fill="E6E6E6"/>
          </w:tcPr>
          <w:p>
            <w:pPr>
              <w:pStyle w:val="Normal"/>
              <w:spacing w:before="0" w:after="0"/>
              <w:rPr/>
            </w:pPr>
            <w:r>
              <w:rPr>
                <w:rFonts w:eastAsia="Courier New" w:cs="Courier New" w:ascii="Courier New" w:hAnsi="Courier New"/>
              </w:rPr>
              <w:t>2</w:t>
            </w:r>
          </w:p>
        </w:tc>
        <w:tc>
          <w:tcPr>
            <w:tcW w:w="1335" w:type="dxa"/>
            <w:tcBorders/>
            <w:shd w:fill="E6E6E6"/>
          </w:tcPr>
          <w:p>
            <w:pPr>
              <w:pStyle w:val="Normal"/>
              <w:spacing w:before="0" w:after="0"/>
              <w:rPr/>
            </w:pPr>
            <w:r>
              <w:rPr>
                <w:rFonts w:eastAsia="Courier New" w:cs="Courier New" w:ascii="Courier New" w:hAnsi="Courier New"/>
              </w:rPr>
              <w:t>stop_2</w:t>
            </w:r>
          </w:p>
        </w:tc>
        <w:tc>
          <w:tcPr>
            <w:tcW w:w="1935" w:type="dxa"/>
            <w:tcBorders/>
            <w:shd w:fill="E6E6E6"/>
          </w:tcPr>
          <w:p>
            <w:pPr>
              <w:pStyle w:val="Normal"/>
              <w:spacing w:before="0" w:after="0"/>
              <w:rPr/>
            </w:pPr>
            <w:r>
              <w:rPr>
                <w:rFonts w:eastAsia="Courier New" w:cs="Courier New" w:ascii="Courier New" w:hAnsi="Courier New"/>
              </w:rPr>
              <w:t>9:50:00</w:t>
            </w:r>
          </w:p>
        </w:tc>
        <w:tc>
          <w:tcPr>
            <w:tcW w:w="2220" w:type="dxa"/>
            <w:tcBorders/>
            <w:shd w:fill="E6E6E6"/>
          </w:tcPr>
          <w:p>
            <w:pPr>
              <w:pStyle w:val="Normal"/>
              <w:spacing w:before="0" w:after="0"/>
              <w:rPr/>
            </w:pPr>
            <w:r>
              <w:rPr>
                <w:rFonts w:eastAsia="Courier New" w:cs="Courier New" w:ascii="Courier New" w:hAnsi="Courier New"/>
              </w:rPr>
              <w:t>9:50:00</w:t>
            </w:r>
          </w:p>
        </w:tc>
      </w:tr>
      <w:tr>
        <w:trPr>
          <w:trHeight w:val="280" w:hRule="atLeast"/>
        </w:trPr>
        <w:tc>
          <w:tcPr>
            <w:tcW w:w="2310" w:type="dxa"/>
            <w:tcBorders/>
            <w:shd w:fill="E6E6E6"/>
          </w:tcPr>
          <w:p>
            <w:pPr>
              <w:pStyle w:val="Normal"/>
              <w:spacing w:before="0" w:after="0"/>
              <w:rPr/>
            </w:pPr>
            <w:r>
              <w:rPr>
                <w:rFonts w:eastAsia="Courier New" w:cs="Courier New" w:ascii="Courier New" w:hAnsi="Courier New"/>
              </w:rPr>
              <w:t>trip_2</w:t>
            </w:r>
          </w:p>
        </w:tc>
        <w:tc>
          <w:tcPr>
            <w:tcW w:w="2040" w:type="dxa"/>
            <w:tcBorders/>
            <w:shd w:fill="E6E6E6"/>
          </w:tcPr>
          <w:p>
            <w:pPr>
              <w:pStyle w:val="Normal"/>
              <w:spacing w:before="0" w:after="0"/>
              <w:rPr/>
            </w:pPr>
            <w:r>
              <w:rPr>
                <w:rFonts w:eastAsia="Courier New" w:cs="Courier New" w:ascii="Courier New" w:hAnsi="Courier New"/>
              </w:rPr>
              <w:t>3</w:t>
            </w:r>
          </w:p>
        </w:tc>
        <w:tc>
          <w:tcPr>
            <w:tcW w:w="1335" w:type="dxa"/>
            <w:tcBorders/>
            <w:shd w:fill="E6E6E6"/>
          </w:tcPr>
          <w:p>
            <w:pPr>
              <w:pStyle w:val="Normal"/>
              <w:spacing w:before="0" w:after="0"/>
              <w:rPr/>
            </w:pPr>
            <w:r>
              <w:rPr>
                <w:rFonts w:eastAsia="Courier New" w:cs="Courier New" w:ascii="Courier New" w:hAnsi="Courier New"/>
              </w:rPr>
              <w:t>stop_1</w:t>
            </w:r>
          </w:p>
        </w:tc>
        <w:tc>
          <w:tcPr>
            <w:tcW w:w="1935" w:type="dxa"/>
            <w:tcBorders/>
            <w:shd w:fill="E6E6E6"/>
          </w:tcPr>
          <w:p>
            <w:pPr>
              <w:pStyle w:val="Normal"/>
              <w:spacing w:before="0" w:after="0"/>
              <w:rPr/>
            </w:pPr>
            <w:r>
              <w:rPr>
                <w:rFonts w:eastAsia="Courier New" w:cs="Courier New" w:ascii="Courier New" w:hAnsi="Courier New"/>
              </w:rPr>
              <w:t>10:00:00</w:t>
            </w:r>
          </w:p>
        </w:tc>
        <w:tc>
          <w:tcPr>
            <w:tcW w:w="2220" w:type="dxa"/>
            <w:tcBorders/>
            <w:shd w:fill="E6E6E6"/>
          </w:tcPr>
          <w:p>
            <w:pPr>
              <w:pStyle w:val="Normal"/>
              <w:spacing w:before="0" w:after="0"/>
              <w:rPr/>
            </w:pPr>
            <w:r>
              <w:rPr>
                <w:rFonts w:eastAsia="Courier New" w:cs="Courier New" w:ascii="Courier New" w:hAnsi="Courier New"/>
              </w:rPr>
              <w:t>10:00:00</w:t>
            </w:r>
          </w:p>
        </w:tc>
      </w:tr>
      <w:tr>
        <w:trPr>
          <w:trHeight w:val="280" w:hRule="atLeast"/>
        </w:trPr>
        <w:tc>
          <w:tcPr>
            <w:tcW w:w="2310" w:type="dxa"/>
            <w:tcBorders/>
            <w:shd w:fill="E6E6E6"/>
          </w:tcPr>
          <w:p>
            <w:pPr>
              <w:pStyle w:val="Normal"/>
              <w:spacing w:before="0" w:after="0"/>
              <w:rPr/>
            </w:pPr>
            <w:r>
              <w:rPr>
                <w:rFonts w:eastAsia="Courier New" w:cs="Courier New" w:ascii="Courier New" w:hAnsi="Courier New"/>
              </w:rPr>
              <w:t>trip_3</w:t>
            </w:r>
          </w:p>
        </w:tc>
        <w:tc>
          <w:tcPr>
            <w:tcW w:w="2040" w:type="dxa"/>
            <w:tcBorders/>
            <w:shd w:fill="E6E6E6"/>
          </w:tcPr>
          <w:p>
            <w:pPr>
              <w:pStyle w:val="Normal"/>
              <w:spacing w:before="0" w:after="0"/>
              <w:rPr/>
            </w:pPr>
            <w:r>
              <w:rPr>
                <w:rFonts w:eastAsia="Courier New" w:cs="Courier New" w:ascii="Courier New" w:hAnsi="Courier New"/>
              </w:rPr>
              <w:t>1</w:t>
            </w:r>
          </w:p>
        </w:tc>
        <w:tc>
          <w:tcPr>
            <w:tcW w:w="1335" w:type="dxa"/>
            <w:tcBorders/>
            <w:shd w:fill="E6E6E6"/>
          </w:tcPr>
          <w:p>
            <w:pPr>
              <w:pStyle w:val="Normal"/>
              <w:spacing w:before="0" w:after="0"/>
              <w:rPr/>
            </w:pPr>
            <w:r>
              <w:rPr>
                <w:rFonts w:eastAsia="Courier New" w:cs="Courier New" w:ascii="Courier New" w:hAnsi="Courier New"/>
              </w:rPr>
              <w:t>stop_1</w:t>
            </w:r>
          </w:p>
        </w:tc>
        <w:tc>
          <w:tcPr>
            <w:tcW w:w="1935" w:type="dxa"/>
            <w:tcBorders/>
            <w:shd w:fill="E6E6E6"/>
          </w:tcPr>
          <w:p>
            <w:pPr>
              <w:pStyle w:val="Normal"/>
              <w:spacing w:before="0" w:after="0"/>
              <w:rPr/>
            </w:pPr>
            <w:r>
              <w:rPr>
                <w:rFonts w:eastAsia="Courier New" w:cs="Courier New" w:ascii="Courier New" w:hAnsi="Courier New"/>
              </w:rPr>
              <w:t>10:00:00</w:t>
            </w:r>
          </w:p>
        </w:tc>
        <w:tc>
          <w:tcPr>
            <w:tcW w:w="2220" w:type="dxa"/>
            <w:tcBorders/>
            <w:shd w:fill="E6E6E6"/>
          </w:tcPr>
          <w:p>
            <w:pPr>
              <w:pStyle w:val="Normal"/>
              <w:spacing w:before="0" w:after="0"/>
              <w:rPr/>
            </w:pPr>
            <w:r>
              <w:rPr>
                <w:rFonts w:eastAsia="Courier New" w:cs="Courier New" w:ascii="Courier New" w:hAnsi="Courier New"/>
              </w:rPr>
              <w:t>10:00:00</w:t>
            </w:r>
          </w:p>
        </w:tc>
      </w:tr>
      <w:tr>
        <w:trPr>
          <w:trHeight w:val="280" w:hRule="atLeast"/>
        </w:trPr>
        <w:tc>
          <w:tcPr>
            <w:tcW w:w="2310" w:type="dxa"/>
            <w:tcBorders/>
            <w:shd w:fill="E6E6E6"/>
          </w:tcPr>
          <w:p>
            <w:pPr>
              <w:pStyle w:val="Normal"/>
              <w:spacing w:before="0" w:after="0"/>
              <w:rPr/>
            </w:pPr>
            <w:r>
              <w:rPr>
                <w:rFonts w:eastAsia="Courier New" w:cs="Courier New" w:ascii="Courier New" w:hAnsi="Courier New"/>
              </w:rPr>
              <w:t>trip_3</w:t>
            </w:r>
          </w:p>
        </w:tc>
        <w:tc>
          <w:tcPr>
            <w:tcW w:w="2040" w:type="dxa"/>
            <w:tcBorders/>
            <w:shd w:fill="E6E6E6"/>
          </w:tcPr>
          <w:p>
            <w:pPr>
              <w:pStyle w:val="Normal"/>
              <w:spacing w:before="0" w:after="0"/>
              <w:rPr/>
            </w:pPr>
            <w:r>
              <w:rPr>
                <w:rFonts w:eastAsia="Courier New" w:cs="Courier New" w:ascii="Courier New" w:hAnsi="Courier New"/>
              </w:rPr>
              <w:t>2</w:t>
            </w:r>
          </w:p>
        </w:tc>
        <w:tc>
          <w:tcPr>
            <w:tcW w:w="1335" w:type="dxa"/>
            <w:tcBorders/>
            <w:shd w:fill="E6E6E6"/>
          </w:tcPr>
          <w:p>
            <w:pPr>
              <w:pStyle w:val="Normal"/>
              <w:spacing w:before="0" w:after="0"/>
              <w:rPr/>
            </w:pPr>
            <w:r>
              <w:rPr>
                <w:rFonts w:eastAsia="Courier New" w:cs="Courier New" w:ascii="Courier New" w:hAnsi="Courier New"/>
              </w:rPr>
              <w:t>stop_2</w:t>
            </w:r>
          </w:p>
        </w:tc>
        <w:tc>
          <w:tcPr>
            <w:tcW w:w="1935" w:type="dxa"/>
            <w:tcBorders/>
            <w:shd w:fill="E6E6E6"/>
          </w:tcPr>
          <w:p>
            <w:pPr>
              <w:pStyle w:val="Normal"/>
              <w:spacing w:before="0" w:after="0"/>
              <w:rPr/>
            </w:pPr>
            <w:r>
              <w:rPr>
                <w:rFonts w:eastAsia="Courier New" w:cs="Courier New" w:ascii="Courier New" w:hAnsi="Courier New"/>
              </w:rPr>
              <w:t>10:10:00</w:t>
            </w:r>
          </w:p>
        </w:tc>
        <w:tc>
          <w:tcPr>
            <w:tcW w:w="2220" w:type="dxa"/>
            <w:tcBorders/>
            <w:shd w:fill="E6E6E6"/>
          </w:tcPr>
          <w:p>
            <w:pPr>
              <w:pStyle w:val="Normal"/>
              <w:spacing w:before="0" w:after="0"/>
              <w:rPr/>
            </w:pPr>
            <w:r>
              <w:rPr>
                <w:rFonts w:eastAsia="Courier New" w:cs="Courier New" w:ascii="Courier New" w:hAnsi="Courier New"/>
              </w:rPr>
              <w:t>10:10:00</w:t>
            </w:r>
          </w:p>
        </w:tc>
      </w:tr>
      <w:tr>
        <w:trPr>
          <w:trHeight w:val="280" w:hRule="atLeast"/>
        </w:trPr>
        <w:tc>
          <w:tcPr>
            <w:tcW w:w="2310" w:type="dxa"/>
            <w:tcBorders/>
            <w:shd w:fill="E6E6E6"/>
          </w:tcPr>
          <w:p>
            <w:pPr>
              <w:pStyle w:val="Normal"/>
              <w:spacing w:before="0" w:after="0"/>
              <w:rPr/>
            </w:pPr>
            <w:r>
              <w:rPr>
                <w:rFonts w:eastAsia="Courier New" w:cs="Courier New" w:ascii="Courier New" w:hAnsi="Courier New"/>
              </w:rPr>
              <w:t>trip_3</w:t>
            </w:r>
          </w:p>
        </w:tc>
        <w:tc>
          <w:tcPr>
            <w:tcW w:w="2040" w:type="dxa"/>
            <w:tcBorders/>
            <w:shd w:fill="E6E6E6"/>
          </w:tcPr>
          <w:p>
            <w:pPr>
              <w:pStyle w:val="Normal"/>
              <w:spacing w:before="0" w:after="0"/>
              <w:rPr/>
            </w:pPr>
            <w:r>
              <w:rPr>
                <w:rFonts w:eastAsia="Courier New" w:cs="Courier New" w:ascii="Courier New" w:hAnsi="Courier New"/>
              </w:rPr>
              <w:t>3</w:t>
            </w:r>
          </w:p>
        </w:tc>
        <w:tc>
          <w:tcPr>
            <w:tcW w:w="1335" w:type="dxa"/>
            <w:tcBorders/>
            <w:shd w:fill="E6E6E6"/>
          </w:tcPr>
          <w:p>
            <w:pPr>
              <w:pStyle w:val="Normal"/>
              <w:spacing w:before="0" w:after="0"/>
              <w:rPr/>
            </w:pPr>
            <w:r>
              <w:rPr>
                <w:rFonts w:eastAsia="Courier New" w:cs="Courier New" w:ascii="Courier New" w:hAnsi="Courier New"/>
              </w:rPr>
              <w:t>stop_3</w:t>
            </w:r>
          </w:p>
        </w:tc>
        <w:tc>
          <w:tcPr>
            <w:tcW w:w="1935" w:type="dxa"/>
            <w:tcBorders/>
            <w:shd w:fill="E6E6E6"/>
          </w:tcPr>
          <w:p>
            <w:pPr>
              <w:pStyle w:val="Normal"/>
              <w:spacing w:before="0" w:after="0"/>
              <w:rPr/>
            </w:pPr>
            <w:r>
              <w:rPr>
                <w:rFonts w:eastAsia="Courier New" w:cs="Courier New" w:ascii="Courier New" w:hAnsi="Courier New"/>
              </w:rPr>
              <w:t>10:30:00</w:t>
            </w:r>
          </w:p>
        </w:tc>
        <w:tc>
          <w:tcPr>
            <w:tcW w:w="2220" w:type="dxa"/>
            <w:tcBorders/>
            <w:shd w:fill="E6E6E6"/>
          </w:tcPr>
          <w:p>
            <w:pPr>
              <w:pStyle w:val="Normal"/>
              <w:spacing w:before="0" w:after="0"/>
              <w:rPr/>
            </w:pPr>
            <w:r>
              <w:rPr>
                <w:rFonts w:eastAsia="Courier New" w:cs="Courier New" w:ascii="Courier New" w:hAnsi="Courier New"/>
              </w:rPr>
              <w:t>10:30:00</w:t>
            </w:r>
          </w:p>
        </w:tc>
      </w:tr>
      <w:tr>
        <w:trPr>
          <w:trHeight w:val="280" w:hRule="atLeast"/>
        </w:trPr>
        <w:tc>
          <w:tcPr>
            <w:tcW w:w="2310" w:type="dxa"/>
            <w:tcBorders/>
            <w:shd w:fill="E6E6E6"/>
          </w:tcPr>
          <w:p>
            <w:pPr>
              <w:pStyle w:val="Normal"/>
              <w:spacing w:before="0" w:after="0"/>
              <w:rPr/>
            </w:pPr>
            <w:r>
              <w:rPr>
                <w:rFonts w:eastAsia="Courier New" w:cs="Courier New" w:ascii="Courier New" w:hAnsi="Courier New"/>
              </w:rPr>
              <w:t>trip_4</w:t>
            </w:r>
          </w:p>
        </w:tc>
        <w:tc>
          <w:tcPr>
            <w:tcW w:w="2040" w:type="dxa"/>
            <w:tcBorders/>
            <w:shd w:fill="E6E6E6"/>
          </w:tcPr>
          <w:p>
            <w:pPr>
              <w:pStyle w:val="Normal"/>
              <w:spacing w:before="0" w:after="0"/>
              <w:rPr/>
            </w:pPr>
            <w:r>
              <w:rPr>
                <w:rFonts w:eastAsia="Courier New" w:cs="Courier New" w:ascii="Courier New" w:hAnsi="Courier New"/>
              </w:rPr>
              <w:t>1</w:t>
            </w:r>
          </w:p>
        </w:tc>
        <w:tc>
          <w:tcPr>
            <w:tcW w:w="1335" w:type="dxa"/>
            <w:tcBorders/>
            <w:shd w:fill="E6E6E6"/>
          </w:tcPr>
          <w:p>
            <w:pPr>
              <w:pStyle w:val="Normal"/>
              <w:spacing w:before="0" w:after="0"/>
              <w:rPr/>
            </w:pPr>
            <w:r>
              <w:rPr>
                <w:rFonts w:eastAsia="Courier New" w:cs="Courier New" w:ascii="Courier New" w:hAnsi="Courier New"/>
              </w:rPr>
              <w:t>stop_3</w:t>
            </w:r>
          </w:p>
        </w:tc>
        <w:tc>
          <w:tcPr>
            <w:tcW w:w="1935" w:type="dxa"/>
            <w:tcBorders/>
            <w:shd w:fill="E6E6E6"/>
          </w:tcPr>
          <w:p>
            <w:pPr>
              <w:pStyle w:val="Normal"/>
              <w:spacing w:before="0" w:after="0"/>
              <w:rPr/>
            </w:pPr>
            <w:r>
              <w:rPr>
                <w:rFonts w:eastAsia="Courier New" w:cs="Courier New" w:ascii="Courier New" w:hAnsi="Courier New"/>
              </w:rPr>
              <w:t>10:30:00</w:t>
            </w:r>
          </w:p>
        </w:tc>
        <w:tc>
          <w:tcPr>
            <w:tcW w:w="2220" w:type="dxa"/>
            <w:tcBorders/>
            <w:shd w:fill="E6E6E6"/>
          </w:tcPr>
          <w:p>
            <w:pPr>
              <w:pStyle w:val="Normal"/>
              <w:spacing w:before="0" w:after="0"/>
              <w:rPr/>
            </w:pPr>
            <w:r>
              <w:rPr>
                <w:rFonts w:eastAsia="Courier New" w:cs="Courier New" w:ascii="Courier New" w:hAnsi="Courier New"/>
              </w:rPr>
              <w:t>10:30:00</w:t>
            </w:r>
          </w:p>
        </w:tc>
      </w:tr>
      <w:tr>
        <w:trPr>
          <w:trHeight w:val="280" w:hRule="atLeast"/>
        </w:trPr>
        <w:tc>
          <w:tcPr>
            <w:tcW w:w="2310" w:type="dxa"/>
            <w:tcBorders/>
            <w:shd w:fill="E6E6E6"/>
          </w:tcPr>
          <w:p>
            <w:pPr>
              <w:pStyle w:val="Normal"/>
              <w:spacing w:before="0" w:after="0"/>
              <w:rPr/>
            </w:pPr>
            <w:r>
              <w:rPr>
                <w:rFonts w:eastAsia="Courier New" w:cs="Courier New" w:ascii="Courier New" w:hAnsi="Courier New"/>
              </w:rPr>
              <w:t>trip_4</w:t>
            </w:r>
          </w:p>
        </w:tc>
        <w:tc>
          <w:tcPr>
            <w:tcW w:w="2040" w:type="dxa"/>
            <w:tcBorders/>
            <w:shd w:fill="E6E6E6"/>
          </w:tcPr>
          <w:p>
            <w:pPr>
              <w:pStyle w:val="Normal"/>
              <w:spacing w:before="0" w:after="0"/>
              <w:rPr/>
            </w:pPr>
            <w:r>
              <w:rPr>
                <w:rFonts w:eastAsia="Courier New" w:cs="Courier New" w:ascii="Courier New" w:hAnsi="Courier New"/>
              </w:rPr>
              <w:t>2</w:t>
            </w:r>
          </w:p>
        </w:tc>
        <w:tc>
          <w:tcPr>
            <w:tcW w:w="1335" w:type="dxa"/>
            <w:tcBorders/>
            <w:shd w:fill="E6E6E6"/>
          </w:tcPr>
          <w:p>
            <w:pPr>
              <w:pStyle w:val="Normal"/>
              <w:spacing w:before="0" w:after="0"/>
              <w:rPr/>
            </w:pPr>
            <w:r>
              <w:rPr>
                <w:rFonts w:eastAsia="Courier New" w:cs="Courier New" w:ascii="Courier New" w:hAnsi="Courier New"/>
              </w:rPr>
              <w:t>stop_2</w:t>
            </w:r>
          </w:p>
        </w:tc>
        <w:tc>
          <w:tcPr>
            <w:tcW w:w="1935" w:type="dxa"/>
            <w:tcBorders/>
            <w:shd w:fill="E6E6E6"/>
          </w:tcPr>
          <w:p>
            <w:pPr>
              <w:pStyle w:val="Normal"/>
              <w:spacing w:before="0" w:after="0"/>
              <w:rPr/>
            </w:pPr>
            <w:r>
              <w:rPr>
                <w:rFonts w:eastAsia="Courier New" w:cs="Courier New" w:ascii="Courier New" w:hAnsi="Courier New"/>
              </w:rPr>
              <w:t>10:50:00</w:t>
            </w:r>
          </w:p>
        </w:tc>
        <w:tc>
          <w:tcPr>
            <w:tcW w:w="2220" w:type="dxa"/>
            <w:tcBorders/>
            <w:shd w:fill="E6E6E6"/>
          </w:tcPr>
          <w:p>
            <w:pPr>
              <w:pStyle w:val="Normal"/>
              <w:spacing w:before="0" w:after="0"/>
              <w:rPr/>
            </w:pPr>
            <w:r>
              <w:rPr>
                <w:rFonts w:eastAsia="Courier New" w:cs="Courier New" w:ascii="Courier New" w:hAnsi="Courier New"/>
              </w:rPr>
              <w:t>10:50:00</w:t>
            </w:r>
          </w:p>
        </w:tc>
      </w:tr>
      <w:tr>
        <w:trPr>
          <w:trHeight w:val="280" w:hRule="atLeast"/>
        </w:trPr>
        <w:tc>
          <w:tcPr>
            <w:tcW w:w="2310" w:type="dxa"/>
            <w:tcBorders/>
            <w:shd w:fill="E6E6E6"/>
          </w:tcPr>
          <w:p>
            <w:pPr>
              <w:pStyle w:val="Normal"/>
              <w:spacing w:before="0" w:after="0"/>
              <w:rPr/>
            </w:pPr>
            <w:r>
              <w:rPr>
                <w:rFonts w:eastAsia="Courier New" w:cs="Courier New" w:ascii="Courier New" w:hAnsi="Courier New"/>
              </w:rPr>
              <w:t>trip_4</w:t>
            </w:r>
          </w:p>
        </w:tc>
        <w:tc>
          <w:tcPr>
            <w:tcW w:w="2040" w:type="dxa"/>
            <w:tcBorders/>
            <w:shd w:fill="E6E6E6"/>
          </w:tcPr>
          <w:p>
            <w:pPr>
              <w:pStyle w:val="Normal"/>
              <w:spacing w:before="0" w:after="0"/>
              <w:rPr/>
            </w:pPr>
            <w:r>
              <w:rPr>
                <w:rFonts w:eastAsia="Courier New" w:cs="Courier New" w:ascii="Courier New" w:hAnsi="Courier New"/>
              </w:rPr>
              <w:t>3</w:t>
            </w:r>
          </w:p>
        </w:tc>
        <w:tc>
          <w:tcPr>
            <w:tcW w:w="1335" w:type="dxa"/>
            <w:tcBorders/>
            <w:shd w:fill="E6E6E6"/>
          </w:tcPr>
          <w:p>
            <w:pPr>
              <w:pStyle w:val="Normal"/>
              <w:spacing w:before="0" w:after="0"/>
              <w:rPr/>
            </w:pPr>
            <w:r>
              <w:rPr>
                <w:rFonts w:eastAsia="Courier New" w:cs="Courier New" w:ascii="Courier New" w:hAnsi="Courier New"/>
              </w:rPr>
              <w:t>stop_1</w:t>
            </w:r>
          </w:p>
        </w:tc>
        <w:tc>
          <w:tcPr>
            <w:tcW w:w="1935" w:type="dxa"/>
            <w:tcBorders/>
            <w:shd w:fill="E6E6E6"/>
          </w:tcPr>
          <w:p>
            <w:pPr>
              <w:pStyle w:val="Normal"/>
              <w:spacing w:before="0" w:after="0"/>
              <w:rPr/>
            </w:pPr>
            <w:r>
              <w:rPr>
                <w:rFonts w:eastAsia="Courier New" w:cs="Courier New" w:ascii="Courier New" w:hAnsi="Courier New"/>
              </w:rPr>
              <w:t>11:00:00</w:t>
            </w:r>
          </w:p>
        </w:tc>
        <w:tc>
          <w:tcPr>
            <w:tcW w:w="2220" w:type="dxa"/>
            <w:tcBorders/>
            <w:shd w:fill="E6E6E6"/>
          </w:tcPr>
          <w:p>
            <w:pPr>
              <w:pStyle w:val="Normal"/>
              <w:spacing w:before="0" w:after="0"/>
              <w:rPr/>
            </w:pPr>
            <w:r>
              <w:rPr>
                <w:rFonts w:eastAsia="Courier New" w:cs="Courier New" w:ascii="Courier New" w:hAnsi="Courier New"/>
              </w:rPr>
              <w:t>11:00:00</w:t>
            </w:r>
          </w:p>
        </w:tc>
      </w:tr>
    </w:tbl>
    <w:p>
      <w:pPr>
        <w:pStyle w:val="Normal"/>
        <w:spacing w:before="0" w:after="0"/>
        <w:rPr/>
      </w:pPr>
      <w:r>
        <w:rPr/>
      </w:r>
    </w:p>
    <w:tbl>
      <w:tblPr>
        <w:tblStyle w:val="Table6"/>
        <w:tblW w:w="7335" w:type="dxa"/>
        <w:jc w:val="left"/>
        <w:tblInd w:w="-88" w:type="dxa"/>
        <w:tblBorders/>
        <w:tblCellMar>
          <w:top w:w="20" w:type="dxa"/>
          <w:left w:w="20" w:type="dxa"/>
          <w:bottom w:w="20" w:type="dxa"/>
          <w:right w:w="20" w:type="dxa"/>
        </w:tblCellMar>
        <w:tblLook w:val="0600"/>
      </w:tblPr>
      <w:tblGrid>
        <w:gridCol w:w="1109"/>
        <w:gridCol w:w="3705"/>
        <w:gridCol w:w="1260"/>
        <w:gridCol w:w="1260"/>
      </w:tblGrid>
      <w:tr>
        <w:trPr>
          <w:trHeight w:val="280" w:hRule="atLeast"/>
        </w:trPr>
        <w:tc>
          <w:tcPr>
            <w:tcW w:w="1109" w:type="dxa"/>
            <w:tcBorders/>
            <w:shd w:fill="auto" w:val="clear"/>
          </w:tcPr>
          <w:p>
            <w:pPr>
              <w:pStyle w:val="Normal"/>
              <w:spacing w:before="0" w:after="0"/>
              <w:rPr/>
            </w:pPr>
            <w:r>
              <w:rPr/>
            </w:r>
          </w:p>
        </w:tc>
        <w:tc>
          <w:tcPr>
            <w:tcW w:w="3705" w:type="dxa"/>
            <w:tcBorders/>
            <w:shd w:fill="auto" w:val="clear"/>
            <w:tcMar>
              <w:top w:w="0" w:type="dxa"/>
              <w:left w:w="108" w:type="dxa"/>
              <w:bottom w:w="0" w:type="dxa"/>
              <w:right w:w="108" w:type="dxa"/>
            </w:tcMar>
          </w:tcPr>
          <w:p>
            <w:pPr>
              <w:pStyle w:val="Normal"/>
              <w:spacing w:before="0" w:after="0"/>
              <w:rPr/>
            </w:pPr>
            <w:r>
              <w:rPr/>
            </w:r>
          </w:p>
        </w:tc>
        <w:tc>
          <w:tcPr>
            <w:tcW w:w="1260" w:type="dxa"/>
            <w:tcBorders/>
            <w:shd w:fill="auto" w:val="clear"/>
            <w:tcMar>
              <w:top w:w="0" w:type="dxa"/>
              <w:left w:w="108" w:type="dxa"/>
              <w:bottom w:w="0" w:type="dxa"/>
              <w:right w:w="108" w:type="dxa"/>
            </w:tcMar>
          </w:tcPr>
          <w:p>
            <w:pPr>
              <w:pStyle w:val="Normal"/>
              <w:spacing w:before="0" w:after="0"/>
              <w:rPr/>
            </w:pPr>
            <w:r>
              <w:rPr/>
            </w:r>
          </w:p>
        </w:tc>
        <w:tc>
          <w:tcPr>
            <w:tcW w:w="1260" w:type="dxa"/>
            <w:tcBorders/>
            <w:shd w:fill="auto" w:val="clear"/>
            <w:tcMar>
              <w:top w:w="0" w:type="dxa"/>
              <w:left w:w="108" w:type="dxa"/>
              <w:bottom w:w="0" w:type="dxa"/>
              <w:right w:w="108" w:type="dxa"/>
            </w:tcMar>
          </w:tcPr>
          <w:p>
            <w:pPr>
              <w:pStyle w:val="Normal"/>
              <w:spacing w:before="0" w:after="0"/>
              <w:rPr/>
            </w:pPr>
            <w:r>
              <w:rPr/>
            </w:r>
          </w:p>
        </w:tc>
      </w:tr>
      <w:tr>
        <w:trPr>
          <w:trHeight w:val="360" w:hRule="atLeast"/>
        </w:trPr>
        <w:tc>
          <w:tcPr>
            <w:tcW w:w="1109" w:type="dxa"/>
            <w:tcBorders/>
            <w:shd w:fill="auto" w:val="clear"/>
          </w:tcPr>
          <w:p>
            <w:pPr>
              <w:pStyle w:val="Normal"/>
              <w:spacing w:before="0" w:after="0"/>
              <w:rPr/>
            </w:pPr>
            <w:r>
              <w:rPr/>
            </w:r>
          </w:p>
        </w:tc>
        <w:tc>
          <w:tcPr>
            <w:tcW w:w="3705" w:type="dxa"/>
            <w:tcBorders/>
            <w:shd w:fill="auto" w:val="clear"/>
          </w:tcPr>
          <w:p>
            <w:pPr>
              <w:pStyle w:val="Normal"/>
              <w:spacing w:before="0" w:after="0"/>
              <w:rPr/>
            </w:pPr>
            <w:r>
              <w:rPr/>
            </w:r>
          </w:p>
        </w:tc>
        <w:tc>
          <w:tcPr>
            <w:tcW w:w="1260" w:type="dxa"/>
            <w:tcBorders/>
            <w:shd w:fill="auto" w:val="clear"/>
          </w:tcPr>
          <w:p>
            <w:pPr>
              <w:pStyle w:val="Normal"/>
              <w:spacing w:before="0" w:after="0"/>
              <w:rPr/>
            </w:pPr>
            <w:r>
              <w:rPr/>
            </w:r>
          </w:p>
        </w:tc>
        <w:tc>
          <w:tcPr>
            <w:tcW w:w="1260" w:type="dxa"/>
            <w:tcBorders/>
            <w:shd w:fill="auto" w:val="clear"/>
          </w:tcPr>
          <w:p>
            <w:pPr>
              <w:pStyle w:val="Normal"/>
              <w:spacing w:before="0" w:after="0"/>
              <w:rPr/>
            </w:pPr>
            <w:r>
              <w:rPr/>
            </w:r>
          </w:p>
        </w:tc>
      </w:tr>
      <w:tr>
        <w:trPr>
          <w:trHeight w:val="280" w:hRule="atLeast"/>
        </w:trPr>
        <w:tc>
          <w:tcPr>
            <w:tcW w:w="1109" w:type="dxa"/>
            <w:tcBorders/>
            <w:shd w:fill="auto" w:val="clear"/>
          </w:tcPr>
          <w:p>
            <w:pPr>
              <w:pStyle w:val="Normal"/>
              <w:spacing w:before="0" w:after="0"/>
              <w:rPr/>
            </w:pPr>
            <w:r>
              <w:rPr/>
            </w:r>
          </w:p>
        </w:tc>
        <w:tc>
          <w:tcPr>
            <w:tcW w:w="3705" w:type="dxa"/>
            <w:tcBorders/>
            <w:shd w:fill="auto" w:val="clear"/>
          </w:tcPr>
          <w:p>
            <w:pPr>
              <w:pStyle w:val="Normal"/>
              <w:spacing w:before="0" w:after="0"/>
              <w:rPr/>
            </w:pPr>
            <w:r>
              <w:rPr/>
            </w:r>
          </w:p>
        </w:tc>
        <w:tc>
          <w:tcPr>
            <w:tcW w:w="1260" w:type="dxa"/>
            <w:tcBorders/>
            <w:shd w:fill="auto" w:val="clear"/>
          </w:tcPr>
          <w:p>
            <w:pPr>
              <w:pStyle w:val="Normal"/>
              <w:spacing w:before="0" w:after="0"/>
              <w:rPr/>
            </w:pPr>
            <w:r>
              <w:rPr/>
            </w:r>
          </w:p>
        </w:tc>
        <w:tc>
          <w:tcPr>
            <w:tcW w:w="1260" w:type="dxa"/>
            <w:tcBorders/>
            <w:shd w:fill="auto" w:val="clear"/>
          </w:tcPr>
          <w:p>
            <w:pPr>
              <w:pStyle w:val="Normal"/>
              <w:spacing w:before="0" w:after="0"/>
              <w:rPr/>
            </w:pPr>
            <w:r>
              <w:rPr/>
            </w:r>
          </w:p>
        </w:tc>
      </w:tr>
      <w:tr>
        <w:trPr>
          <w:trHeight w:val="280" w:hRule="atLeast"/>
        </w:trPr>
        <w:tc>
          <w:tcPr>
            <w:tcW w:w="1109" w:type="dxa"/>
            <w:tcBorders/>
            <w:shd w:fill="auto" w:val="clear"/>
          </w:tcPr>
          <w:p>
            <w:pPr>
              <w:pStyle w:val="Normal"/>
              <w:spacing w:before="0" w:after="0"/>
              <w:rPr/>
            </w:pPr>
            <w:r>
              <w:rPr/>
            </w:r>
          </w:p>
        </w:tc>
        <w:tc>
          <w:tcPr>
            <w:tcW w:w="3705" w:type="dxa"/>
            <w:tcBorders/>
            <w:shd w:fill="auto" w:val="clear"/>
          </w:tcPr>
          <w:p>
            <w:pPr>
              <w:pStyle w:val="Normal"/>
              <w:spacing w:before="0" w:after="0"/>
              <w:rPr/>
            </w:pPr>
            <w:r>
              <w:rPr/>
            </w:r>
          </w:p>
        </w:tc>
        <w:tc>
          <w:tcPr>
            <w:tcW w:w="1260" w:type="dxa"/>
            <w:tcBorders/>
            <w:shd w:fill="auto" w:val="clear"/>
          </w:tcPr>
          <w:p>
            <w:pPr>
              <w:pStyle w:val="Normal"/>
              <w:spacing w:before="0" w:after="0"/>
              <w:rPr/>
            </w:pPr>
            <w:r>
              <w:rPr/>
            </w:r>
          </w:p>
        </w:tc>
        <w:tc>
          <w:tcPr>
            <w:tcW w:w="1260" w:type="dxa"/>
            <w:tcBorders/>
            <w:shd w:fill="auto" w:val="clear"/>
          </w:tcPr>
          <w:p>
            <w:pPr>
              <w:pStyle w:val="Normal"/>
              <w:spacing w:before="0" w:after="0"/>
              <w:rPr/>
            </w:pPr>
            <w:r>
              <w:rPr/>
            </w:r>
          </w:p>
        </w:tc>
      </w:tr>
      <w:tr>
        <w:trPr>
          <w:trHeight w:val="280" w:hRule="atLeast"/>
        </w:trPr>
        <w:tc>
          <w:tcPr>
            <w:tcW w:w="1109" w:type="dxa"/>
            <w:tcBorders/>
            <w:shd w:fill="auto" w:val="clear"/>
          </w:tcPr>
          <w:p>
            <w:pPr>
              <w:pStyle w:val="Normal"/>
              <w:spacing w:before="0" w:after="0"/>
              <w:rPr/>
            </w:pPr>
            <w:r>
              <w:rPr/>
            </w:r>
          </w:p>
        </w:tc>
        <w:tc>
          <w:tcPr>
            <w:tcW w:w="3705" w:type="dxa"/>
            <w:tcBorders/>
            <w:shd w:fill="auto" w:val="clear"/>
          </w:tcPr>
          <w:p>
            <w:pPr>
              <w:pStyle w:val="Normal"/>
              <w:spacing w:before="0" w:after="0"/>
              <w:rPr/>
            </w:pPr>
            <w:r>
              <w:rPr/>
            </w:r>
          </w:p>
        </w:tc>
        <w:tc>
          <w:tcPr>
            <w:tcW w:w="1260" w:type="dxa"/>
            <w:tcBorders/>
            <w:shd w:fill="auto" w:val="clear"/>
          </w:tcPr>
          <w:p>
            <w:pPr>
              <w:pStyle w:val="Normal"/>
              <w:spacing w:before="0" w:after="0"/>
              <w:rPr/>
            </w:pPr>
            <w:r>
              <w:rPr/>
            </w:r>
          </w:p>
        </w:tc>
        <w:tc>
          <w:tcPr>
            <w:tcW w:w="1260" w:type="dxa"/>
            <w:tcBorders/>
            <w:shd w:fill="auto" w:val="clear"/>
          </w:tcPr>
          <w:p>
            <w:pPr>
              <w:pStyle w:val="Normal"/>
              <w:spacing w:before="0" w:after="0"/>
              <w:rPr/>
            </w:pPr>
            <w:r>
              <w:rPr/>
            </w:r>
          </w:p>
        </w:tc>
      </w:tr>
    </w:tbl>
    <w:p>
      <w:pPr>
        <w:pStyle w:val="Normal"/>
        <w:spacing w:before="0" w:after="0"/>
        <w:rPr/>
      </w:pPr>
      <w:r>
        <w:rPr/>
      </w:r>
    </w:p>
    <w:p>
      <w:pPr>
        <w:pStyle w:val="Normal"/>
        <w:spacing w:lineRule="auto" w:line="276" w:before="0" w:after="0"/>
        <w:rPr/>
      </w:pPr>
      <w:r>
        <w:rPr/>
      </w:r>
    </w:p>
    <w:p>
      <w:pPr>
        <w:pStyle w:val="Normal"/>
        <w:spacing w:lineRule="auto" w:line="276" w:before="0" w:after="0"/>
        <w:rPr/>
      </w:pPr>
      <w:r>
        <w:rPr/>
      </w:r>
    </w:p>
    <w:p>
      <w:pPr>
        <w:pStyle w:val="Normal"/>
        <w:spacing w:lineRule="auto" w:line="276" w:before="0" w:after="0"/>
        <w:rPr/>
      </w:pPr>
      <w:r>
        <w:rPr/>
      </w:r>
    </w:p>
    <w:p>
      <w:pPr>
        <w:pStyle w:val="Titolo3"/>
        <w:spacing w:lineRule="auto" w:line="288" w:before="0" w:after="0"/>
        <w:rPr/>
      </w:pPr>
      <w:bookmarkStart w:id="8" w:name="_ygumy8u3p779"/>
      <w:bookmarkEnd w:id="8"/>
      <w:r>
        <w:rPr/>
        <w:t>Example 2: using calendar.txt to define seasonal schedules.</w:t>
      </w:r>
    </w:p>
    <w:p>
      <w:pPr>
        <w:pStyle w:val="Normal"/>
        <w:spacing w:lineRule="auto" w:line="288" w:before="0" w:after="0"/>
        <w:rPr>
          <w:sz w:val="28"/>
          <w:szCs w:val="28"/>
        </w:rPr>
      </w:pPr>
      <w:r>
        <w:rPr>
          <w:sz w:val="28"/>
          <w:szCs w:val="28"/>
        </w:rPr>
        <w:t>Schedules defined using stop_times.txt only</w:t>
      </w:r>
      <w:ins w:id="3" w:author="Chris Perry" w:date="2017-02-22T06:53:11Z">
        <w:r>
          <w:rPr>
            <w:sz w:val="28"/>
            <w:szCs w:val="28"/>
          </w:rPr>
          <w:t xml:space="preserve"> (no frequencies.txt)</w:t>
        </w:r>
      </w:ins>
      <w:r>
        <w:rPr>
          <w:sz w:val="28"/>
          <w:szCs w:val="28"/>
        </w:rPr>
        <w:t>.  Only winter weekday, and summer service (Tuesdays and Thursdays only) is defined.  Two-round trips per day occur in the winter.  There is one round-trip in the summer, with shorter travel time.  Data is color-coded according to seasonal schedules (service_id).</w:t>
      </w:r>
    </w:p>
    <w:p>
      <w:pPr>
        <w:pStyle w:val="Normal"/>
        <w:spacing w:lineRule="auto" w:line="288" w:before="0" w:after="0"/>
        <w:rPr>
          <w:i/>
          <w:i/>
          <w:sz w:val="22"/>
          <w:szCs w:val="22"/>
        </w:rPr>
      </w:pPr>
      <w:r>
        <w:rPr>
          <w:i/>
          <w:sz w:val="22"/>
          <w:szCs w:val="22"/>
        </w:rPr>
        <w:t>Required file not shown: agency.txt</w:t>
      </w:r>
    </w:p>
    <w:p>
      <w:pPr>
        <w:pStyle w:val="Normal"/>
        <w:spacing w:lineRule="auto" w:line="276" w:before="0" w:after="0"/>
        <w:rPr/>
      </w:pPr>
      <w:r>
        <w:rPr/>
      </w:r>
    </w:p>
    <w:tbl>
      <w:tblPr>
        <w:tblStyle w:val="Table7"/>
        <w:tblW w:w="12900" w:type="dxa"/>
        <w:jc w:val="left"/>
        <w:tblInd w:w="-88" w:type="dxa"/>
        <w:tblBorders/>
        <w:tblCellMar>
          <w:top w:w="20" w:type="dxa"/>
          <w:left w:w="20" w:type="dxa"/>
          <w:bottom w:w="20" w:type="dxa"/>
          <w:right w:w="20" w:type="dxa"/>
        </w:tblCellMar>
        <w:tblLook w:val="0600"/>
      </w:tblPr>
      <w:tblGrid>
        <w:gridCol w:w="3319"/>
        <w:gridCol w:w="1380"/>
        <w:gridCol w:w="1120"/>
        <w:gridCol w:w="860"/>
        <w:gridCol w:w="1000"/>
        <w:gridCol w:w="1260"/>
        <w:gridCol w:w="1120"/>
        <w:gridCol w:w="860"/>
        <w:gridCol w:w="1120"/>
        <w:gridCol w:w="860"/>
      </w:tblGrid>
      <w:tr>
        <w:trPr>
          <w:trHeight w:val="280" w:hRule="atLeast"/>
        </w:trPr>
        <w:tc>
          <w:tcPr>
            <w:tcW w:w="3319" w:type="dxa"/>
            <w:tcBorders/>
            <w:shd w:fill="333333"/>
          </w:tcPr>
          <w:p>
            <w:pPr>
              <w:pStyle w:val="Normal"/>
              <w:spacing w:before="0" w:after="0"/>
              <w:rPr>
                <w:sz w:val="20"/>
                <w:szCs w:val="20"/>
              </w:rPr>
            </w:pPr>
            <w:r>
              <w:rPr>
                <w:rFonts w:eastAsia="Courier New" w:cs="Courier New" w:ascii="Courier New" w:hAnsi="Courier New"/>
                <w:b/>
                <w:color w:val="FFFFFF"/>
                <w:sz w:val="20"/>
                <w:szCs w:val="20"/>
              </w:rPr>
              <w:t>calendar.txt</w:t>
            </w:r>
          </w:p>
        </w:tc>
        <w:tc>
          <w:tcPr>
            <w:tcW w:w="1380" w:type="dxa"/>
            <w:tcBorders/>
            <w:shd w:fill="auto" w:val="clear"/>
            <w:tcMar>
              <w:top w:w="0" w:type="dxa"/>
              <w:left w:w="108" w:type="dxa"/>
              <w:bottom w:w="0" w:type="dxa"/>
              <w:right w:w="108" w:type="dxa"/>
            </w:tcMar>
          </w:tcPr>
          <w:p>
            <w:pPr>
              <w:pStyle w:val="Normal"/>
              <w:spacing w:lineRule="auto" w:line="276" w:before="0" w:after="0"/>
              <w:rPr>
                <w:sz w:val="20"/>
                <w:szCs w:val="20"/>
              </w:rPr>
            </w:pPr>
            <w:r>
              <w:rPr>
                <w:sz w:val="20"/>
                <w:szCs w:val="20"/>
              </w:rPr>
            </w:r>
          </w:p>
        </w:tc>
        <w:tc>
          <w:tcPr>
            <w:tcW w:w="1120" w:type="dxa"/>
            <w:tcBorders/>
            <w:shd w:fill="auto" w:val="clear"/>
            <w:tcMar>
              <w:top w:w="0" w:type="dxa"/>
              <w:left w:w="108" w:type="dxa"/>
              <w:bottom w:w="0" w:type="dxa"/>
              <w:right w:w="108" w:type="dxa"/>
            </w:tcMar>
          </w:tcPr>
          <w:p>
            <w:pPr>
              <w:pStyle w:val="Normal"/>
              <w:spacing w:lineRule="auto" w:line="276" w:before="0" w:after="0"/>
              <w:rPr>
                <w:sz w:val="20"/>
                <w:szCs w:val="20"/>
              </w:rPr>
            </w:pPr>
            <w:r>
              <w:rPr>
                <w:sz w:val="20"/>
                <w:szCs w:val="20"/>
              </w:rPr>
            </w:r>
          </w:p>
        </w:tc>
        <w:tc>
          <w:tcPr>
            <w:tcW w:w="860" w:type="dxa"/>
            <w:tcBorders/>
            <w:shd w:fill="auto" w:val="clear"/>
            <w:tcMar>
              <w:top w:w="0" w:type="dxa"/>
              <w:left w:w="108" w:type="dxa"/>
              <w:bottom w:w="0" w:type="dxa"/>
              <w:right w:w="108" w:type="dxa"/>
            </w:tcMar>
          </w:tcPr>
          <w:p>
            <w:pPr>
              <w:pStyle w:val="Normal"/>
              <w:spacing w:lineRule="auto" w:line="276" w:before="0" w:after="0"/>
              <w:rPr>
                <w:sz w:val="20"/>
                <w:szCs w:val="20"/>
              </w:rPr>
            </w:pPr>
            <w:r>
              <w:rPr>
                <w:sz w:val="20"/>
                <w:szCs w:val="20"/>
              </w:rPr>
            </w:r>
          </w:p>
        </w:tc>
        <w:tc>
          <w:tcPr>
            <w:tcW w:w="1000" w:type="dxa"/>
            <w:tcBorders/>
            <w:shd w:fill="auto" w:val="clear"/>
            <w:tcMar>
              <w:top w:w="0" w:type="dxa"/>
              <w:left w:w="108" w:type="dxa"/>
              <w:bottom w:w="0" w:type="dxa"/>
              <w:right w:w="108" w:type="dxa"/>
            </w:tcMar>
          </w:tcPr>
          <w:p>
            <w:pPr>
              <w:pStyle w:val="Normal"/>
              <w:spacing w:lineRule="auto" w:line="276" w:before="0" w:after="0"/>
              <w:rPr>
                <w:sz w:val="20"/>
                <w:szCs w:val="20"/>
              </w:rPr>
            </w:pPr>
            <w:r>
              <w:rPr>
                <w:sz w:val="20"/>
                <w:szCs w:val="20"/>
              </w:rPr>
            </w:r>
          </w:p>
        </w:tc>
        <w:tc>
          <w:tcPr>
            <w:tcW w:w="1260" w:type="dxa"/>
            <w:tcBorders/>
            <w:shd w:fill="auto" w:val="clear"/>
            <w:tcMar>
              <w:top w:w="0" w:type="dxa"/>
              <w:left w:w="108" w:type="dxa"/>
              <w:bottom w:w="0" w:type="dxa"/>
              <w:right w:w="108" w:type="dxa"/>
            </w:tcMar>
          </w:tcPr>
          <w:p>
            <w:pPr>
              <w:pStyle w:val="Normal"/>
              <w:spacing w:lineRule="auto" w:line="276" w:before="0" w:after="0"/>
              <w:rPr>
                <w:sz w:val="20"/>
                <w:szCs w:val="20"/>
              </w:rPr>
            </w:pPr>
            <w:r>
              <w:rPr>
                <w:sz w:val="20"/>
                <w:szCs w:val="20"/>
              </w:rPr>
            </w:r>
          </w:p>
        </w:tc>
        <w:tc>
          <w:tcPr>
            <w:tcW w:w="1120" w:type="dxa"/>
            <w:tcBorders/>
            <w:shd w:fill="auto" w:val="clear"/>
            <w:tcMar>
              <w:top w:w="0" w:type="dxa"/>
              <w:left w:w="108" w:type="dxa"/>
              <w:bottom w:w="0" w:type="dxa"/>
              <w:right w:w="108" w:type="dxa"/>
            </w:tcMar>
          </w:tcPr>
          <w:p>
            <w:pPr>
              <w:pStyle w:val="Normal"/>
              <w:spacing w:lineRule="auto" w:line="276" w:before="0" w:after="0"/>
              <w:rPr>
                <w:sz w:val="20"/>
                <w:szCs w:val="20"/>
              </w:rPr>
            </w:pPr>
            <w:r>
              <w:rPr>
                <w:sz w:val="20"/>
                <w:szCs w:val="20"/>
              </w:rPr>
            </w:r>
          </w:p>
        </w:tc>
        <w:tc>
          <w:tcPr>
            <w:tcW w:w="860" w:type="dxa"/>
            <w:tcBorders/>
            <w:shd w:fill="auto" w:val="clear"/>
            <w:tcMar>
              <w:top w:w="0" w:type="dxa"/>
              <w:left w:w="108" w:type="dxa"/>
              <w:bottom w:w="0" w:type="dxa"/>
              <w:right w:w="108" w:type="dxa"/>
            </w:tcMar>
          </w:tcPr>
          <w:p>
            <w:pPr>
              <w:pStyle w:val="Normal"/>
              <w:spacing w:lineRule="auto" w:line="276" w:before="0" w:after="0"/>
              <w:rPr>
                <w:sz w:val="20"/>
                <w:szCs w:val="20"/>
              </w:rPr>
            </w:pPr>
            <w:r>
              <w:rPr>
                <w:sz w:val="20"/>
                <w:szCs w:val="20"/>
              </w:rPr>
            </w:r>
          </w:p>
        </w:tc>
        <w:tc>
          <w:tcPr>
            <w:tcW w:w="1120" w:type="dxa"/>
            <w:tcBorders/>
            <w:shd w:fill="auto" w:val="clear"/>
            <w:tcMar>
              <w:top w:w="0" w:type="dxa"/>
              <w:left w:w="108" w:type="dxa"/>
              <w:bottom w:w="0" w:type="dxa"/>
              <w:right w:w="108" w:type="dxa"/>
            </w:tcMar>
          </w:tcPr>
          <w:p>
            <w:pPr>
              <w:pStyle w:val="Normal"/>
              <w:spacing w:lineRule="auto" w:line="276" w:before="0" w:after="0"/>
              <w:rPr>
                <w:sz w:val="20"/>
                <w:szCs w:val="20"/>
              </w:rPr>
            </w:pPr>
            <w:r>
              <w:rPr>
                <w:sz w:val="20"/>
                <w:szCs w:val="20"/>
              </w:rPr>
            </w:r>
          </w:p>
        </w:tc>
        <w:tc>
          <w:tcPr>
            <w:tcW w:w="860" w:type="dxa"/>
            <w:tcBorders/>
            <w:shd w:fill="auto" w:val="clear"/>
            <w:tcMar>
              <w:top w:w="0" w:type="dxa"/>
              <w:left w:w="108" w:type="dxa"/>
              <w:bottom w:w="0" w:type="dxa"/>
              <w:right w:w="108" w:type="dxa"/>
            </w:tcMar>
          </w:tcPr>
          <w:p>
            <w:pPr>
              <w:pStyle w:val="Normal"/>
              <w:spacing w:lineRule="auto" w:line="276" w:before="0" w:after="0"/>
              <w:rPr>
                <w:sz w:val="20"/>
                <w:szCs w:val="20"/>
              </w:rPr>
            </w:pPr>
            <w:r>
              <w:rPr>
                <w:sz w:val="20"/>
                <w:szCs w:val="20"/>
              </w:rPr>
            </w:r>
          </w:p>
        </w:tc>
      </w:tr>
      <w:tr>
        <w:trPr>
          <w:trHeight w:val="280" w:hRule="atLeast"/>
        </w:trPr>
        <w:tc>
          <w:tcPr>
            <w:tcW w:w="3319" w:type="dxa"/>
            <w:tcBorders/>
            <w:shd w:fill="E6E6E6"/>
          </w:tcPr>
          <w:p>
            <w:pPr>
              <w:pStyle w:val="Normal"/>
              <w:spacing w:before="0" w:after="0"/>
              <w:rPr>
                <w:sz w:val="20"/>
                <w:szCs w:val="20"/>
              </w:rPr>
            </w:pPr>
            <w:r>
              <w:rPr>
                <w:rFonts w:eastAsia="Courier New" w:cs="Courier New" w:ascii="Courier New" w:hAnsi="Courier New"/>
                <w:b/>
                <w:sz w:val="20"/>
                <w:szCs w:val="20"/>
              </w:rPr>
              <w:t>service_id</w:t>
            </w:r>
          </w:p>
        </w:tc>
        <w:tc>
          <w:tcPr>
            <w:tcW w:w="1380" w:type="dxa"/>
            <w:tcBorders/>
            <w:shd w:fill="E6E6E6"/>
          </w:tcPr>
          <w:p>
            <w:pPr>
              <w:pStyle w:val="Normal"/>
              <w:spacing w:before="0" w:after="0"/>
              <w:rPr>
                <w:sz w:val="20"/>
                <w:szCs w:val="20"/>
              </w:rPr>
            </w:pPr>
            <w:r>
              <w:rPr>
                <w:rFonts w:eastAsia="Courier New" w:cs="Courier New" w:ascii="Courier New" w:hAnsi="Courier New"/>
                <w:b/>
                <w:sz w:val="20"/>
                <w:szCs w:val="20"/>
              </w:rPr>
              <w:t>start_date</w:t>
            </w:r>
          </w:p>
        </w:tc>
        <w:tc>
          <w:tcPr>
            <w:tcW w:w="1120" w:type="dxa"/>
            <w:tcBorders/>
            <w:shd w:fill="E6E6E6"/>
          </w:tcPr>
          <w:p>
            <w:pPr>
              <w:pStyle w:val="Normal"/>
              <w:spacing w:before="0" w:after="0"/>
              <w:rPr>
                <w:sz w:val="20"/>
                <w:szCs w:val="20"/>
              </w:rPr>
            </w:pPr>
            <w:r>
              <w:rPr>
                <w:rFonts w:eastAsia="Courier New" w:cs="Courier New" w:ascii="Courier New" w:hAnsi="Courier New"/>
                <w:b/>
                <w:sz w:val="20"/>
                <w:szCs w:val="20"/>
              </w:rPr>
              <w:t>end_date</w:t>
            </w:r>
          </w:p>
        </w:tc>
        <w:tc>
          <w:tcPr>
            <w:tcW w:w="860" w:type="dxa"/>
            <w:tcBorders/>
            <w:shd w:fill="E6E6E6"/>
          </w:tcPr>
          <w:p>
            <w:pPr>
              <w:pStyle w:val="Normal"/>
              <w:spacing w:before="0" w:after="0"/>
              <w:rPr>
                <w:sz w:val="20"/>
                <w:szCs w:val="20"/>
              </w:rPr>
            </w:pPr>
            <w:r>
              <w:rPr>
                <w:rFonts w:eastAsia="Courier New" w:cs="Courier New" w:ascii="Courier New" w:hAnsi="Courier New"/>
                <w:b/>
                <w:sz w:val="20"/>
                <w:szCs w:val="20"/>
              </w:rPr>
              <w:t>monday</w:t>
            </w:r>
          </w:p>
        </w:tc>
        <w:tc>
          <w:tcPr>
            <w:tcW w:w="1000" w:type="dxa"/>
            <w:tcBorders/>
            <w:shd w:fill="E6E6E6"/>
          </w:tcPr>
          <w:p>
            <w:pPr>
              <w:pStyle w:val="Normal"/>
              <w:spacing w:before="0" w:after="0"/>
              <w:rPr>
                <w:sz w:val="20"/>
                <w:szCs w:val="20"/>
              </w:rPr>
            </w:pPr>
            <w:r>
              <w:rPr>
                <w:rFonts w:eastAsia="Courier New" w:cs="Courier New" w:ascii="Courier New" w:hAnsi="Courier New"/>
                <w:b/>
                <w:sz w:val="20"/>
                <w:szCs w:val="20"/>
              </w:rPr>
              <w:t>tuesday</w:t>
            </w:r>
          </w:p>
        </w:tc>
        <w:tc>
          <w:tcPr>
            <w:tcW w:w="1260" w:type="dxa"/>
            <w:tcBorders/>
            <w:shd w:fill="E6E6E6"/>
          </w:tcPr>
          <w:p>
            <w:pPr>
              <w:pStyle w:val="Normal"/>
              <w:spacing w:before="0" w:after="0"/>
              <w:rPr>
                <w:sz w:val="20"/>
                <w:szCs w:val="20"/>
              </w:rPr>
            </w:pPr>
            <w:r>
              <w:rPr>
                <w:rFonts w:eastAsia="Courier New" w:cs="Courier New" w:ascii="Courier New" w:hAnsi="Courier New"/>
                <w:b/>
                <w:sz w:val="20"/>
                <w:szCs w:val="20"/>
              </w:rPr>
              <w:t>wednesday</w:t>
            </w:r>
          </w:p>
        </w:tc>
        <w:tc>
          <w:tcPr>
            <w:tcW w:w="1120" w:type="dxa"/>
            <w:tcBorders/>
            <w:shd w:fill="E6E6E6"/>
          </w:tcPr>
          <w:p>
            <w:pPr>
              <w:pStyle w:val="Normal"/>
              <w:spacing w:before="0" w:after="0"/>
              <w:rPr>
                <w:sz w:val="20"/>
                <w:szCs w:val="20"/>
              </w:rPr>
            </w:pPr>
            <w:r>
              <w:rPr>
                <w:rFonts w:eastAsia="Courier New" w:cs="Courier New" w:ascii="Courier New" w:hAnsi="Courier New"/>
                <w:b/>
                <w:sz w:val="20"/>
                <w:szCs w:val="20"/>
              </w:rPr>
              <w:t>thursday</w:t>
            </w:r>
          </w:p>
        </w:tc>
        <w:tc>
          <w:tcPr>
            <w:tcW w:w="860" w:type="dxa"/>
            <w:tcBorders/>
            <w:shd w:fill="E6E6E6"/>
          </w:tcPr>
          <w:p>
            <w:pPr>
              <w:pStyle w:val="Normal"/>
              <w:spacing w:before="0" w:after="0"/>
              <w:rPr>
                <w:sz w:val="20"/>
                <w:szCs w:val="20"/>
              </w:rPr>
            </w:pPr>
            <w:r>
              <w:rPr>
                <w:rFonts w:eastAsia="Courier New" w:cs="Courier New" w:ascii="Courier New" w:hAnsi="Courier New"/>
                <w:b/>
                <w:sz w:val="20"/>
                <w:szCs w:val="20"/>
              </w:rPr>
              <w:t>friday</w:t>
            </w:r>
          </w:p>
        </w:tc>
        <w:tc>
          <w:tcPr>
            <w:tcW w:w="1120" w:type="dxa"/>
            <w:tcBorders/>
            <w:shd w:fill="E6E6E6"/>
          </w:tcPr>
          <w:p>
            <w:pPr>
              <w:pStyle w:val="Normal"/>
              <w:spacing w:before="0" w:after="0"/>
              <w:rPr>
                <w:sz w:val="20"/>
                <w:szCs w:val="20"/>
              </w:rPr>
            </w:pPr>
            <w:r>
              <w:rPr>
                <w:rFonts w:eastAsia="Courier New" w:cs="Courier New" w:ascii="Courier New" w:hAnsi="Courier New"/>
                <w:b/>
                <w:sz w:val="20"/>
                <w:szCs w:val="20"/>
              </w:rPr>
              <w:t>saturday</w:t>
            </w:r>
          </w:p>
        </w:tc>
        <w:tc>
          <w:tcPr>
            <w:tcW w:w="860" w:type="dxa"/>
            <w:tcBorders/>
            <w:shd w:fill="E6E6E6"/>
          </w:tcPr>
          <w:p>
            <w:pPr>
              <w:pStyle w:val="Normal"/>
              <w:spacing w:before="0" w:after="0"/>
              <w:rPr>
                <w:sz w:val="20"/>
                <w:szCs w:val="20"/>
              </w:rPr>
            </w:pPr>
            <w:r>
              <w:rPr>
                <w:rFonts w:eastAsia="Courier New" w:cs="Courier New" w:ascii="Courier New" w:hAnsi="Courier New"/>
                <w:b/>
                <w:sz w:val="20"/>
                <w:szCs w:val="20"/>
              </w:rPr>
              <w:t>sunday</w:t>
            </w:r>
          </w:p>
        </w:tc>
      </w:tr>
      <w:tr>
        <w:trPr>
          <w:trHeight w:val="280" w:hRule="atLeast"/>
        </w:trPr>
        <w:tc>
          <w:tcPr>
            <w:tcW w:w="3319" w:type="dxa"/>
            <w:tcBorders/>
            <w:shd w:fill="E6E6E6"/>
          </w:tcPr>
          <w:p>
            <w:pPr>
              <w:pStyle w:val="Normal"/>
              <w:spacing w:before="0" w:after="0"/>
              <w:rPr>
                <w:sz w:val="20"/>
                <w:szCs w:val="20"/>
              </w:rPr>
            </w:pPr>
            <w:r>
              <w:rPr>
                <w:rFonts w:eastAsia="Courier New" w:cs="Courier New" w:ascii="Courier New" w:hAnsi="Courier New"/>
                <w:color w:val="008000"/>
                <w:sz w:val="20"/>
                <w:szCs w:val="20"/>
              </w:rPr>
              <w:t>winter_weekday</w:t>
            </w:r>
          </w:p>
        </w:tc>
        <w:tc>
          <w:tcPr>
            <w:tcW w:w="1380" w:type="dxa"/>
            <w:tcBorders/>
            <w:shd w:fill="E6E6E6"/>
          </w:tcPr>
          <w:p>
            <w:pPr>
              <w:pStyle w:val="Normal"/>
              <w:spacing w:before="0" w:after="0"/>
              <w:rPr>
                <w:sz w:val="20"/>
                <w:szCs w:val="20"/>
              </w:rPr>
            </w:pPr>
            <w:r>
              <w:rPr>
                <w:rFonts w:eastAsia="Courier New" w:cs="Courier New" w:ascii="Courier New" w:hAnsi="Courier New"/>
                <w:color w:val="008000"/>
                <w:sz w:val="20"/>
                <w:szCs w:val="20"/>
              </w:rPr>
              <w:t>20160921</w:t>
            </w:r>
          </w:p>
        </w:tc>
        <w:tc>
          <w:tcPr>
            <w:tcW w:w="1120" w:type="dxa"/>
            <w:tcBorders/>
            <w:shd w:fill="E6E6E6"/>
          </w:tcPr>
          <w:p>
            <w:pPr>
              <w:pStyle w:val="Normal"/>
              <w:spacing w:before="0" w:after="0"/>
              <w:rPr>
                <w:sz w:val="20"/>
                <w:szCs w:val="20"/>
              </w:rPr>
            </w:pPr>
            <w:r>
              <w:rPr>
                <w:rFonts w:eastAsia="Courier New" w:cs="Courier New" w:ascii="Courier New" w:hAnsi="Courier New"/>
                <w:color w:val="008000"/>
                <w:sz w:val="20"/>
                <w:szCs w:val="20"/>
              </w:rPr>
              <w:t>20170619</w:t>
            </w:r>
          </w:p>
        </w:tc>
        <w:tc>
          <w:tcPr>
            <w:tcW w:w="860" w:type="dxa"/>
            <w:tcBorders/>
            <w:shd w:fill="E6E6E6"/>
          </w:tcPr>
          <w:p>
            <w:pPr>
              <w:pStyle w:val="Normal"/>
              <w:spacing w:before="0" w:after="0"/>
              <w:rPr>
                <w:sz w:val="20"/>
                <w:szCs w:val="20"/>
              </w:rPr>
            </w:pPr>
            <w:r>
              <w:rPr>
                <w:rFonts w:eastAsia="Courier New" w:cs="Courier New" w:ascii="Courier New" w:hAnsi="Courier New"/>
                <w:color w:val="008000"/>
                <w:sz w:val="20"/>
                <w:szCs w:val="20"/>
              </w:rPr>
              <w:t>1</w:t>
            </w:r>
          </w:p>
        </w:tc>
        <w:tc>
          <w:tcPr>
            <w:tcW w:w="1000" w:type="dxa"/>
            <w:tcBorders/>
            <w:shd w:fill="E6E6E6"/>
          </w:tcPr>
          <w:p>
            <w:pPr>
              <w:pStyle w:val="Normal"/>
              <w:spacing w:before="0" w:after="0"/>
              <w:rPr>
                <w:sz w:val="20"/>
                <w:szCs w:val="20"/>
              </w:rPr>
            </w:pPr>
            <w:r>
              <w:rPr>
                <w:rFonts w:eastAsia="Courier New" w:cs="Courier New" w:ascii="Courier New" w:hAnsi="Courier New"/>
                <w:color w:val="008000"/>
                <w:sz w:val="20"/>
                <w:szCs w:val="20"/>
              </w:rPr>
              <w:t>1</w:t>
            </w:r>
          </w:p>
        </w:tc>
        <w:tc>
          <w:tcPr>
            <w:tcW w:w="1260" w:type="dxa"/>
            <w:tcBorders/>
            <w:shd w:fill="E6E6E6"/>
          </w:tcPr>
          <w:p>
            <w:pPr>
              <w:pStyle w:val="Normal"/>
              <w:spacing w:before="0" w:after="0"/>
              <w:rPr>
                <w:sz w:val="20"/>
                <w:szCs w:val="20"/>
              </w:rPr>
            </w:pPr>
            <w:r>
              <w:rPr>
                <w:rFonts w:eastAsia="Courier New" w:cs="Courier New" w:ascii="Courier New" w:hAnsi="Courier New"/>
                <w:color w:val="008000"/>
                <w:sz w:val="20"/>
                <w:szCs w:val="20"/>
              </w:rPr>
              <w:t>1</w:t>
            </w:r>
          </w:p>
        </w:tc>
        <w:tc>
          <w:tcPr>
            <w:tcW w:w="1120" w:type="dxa"/>
            <w:tcBorders/>
            <w:shd w:fill="E6E6E6"/>
          </w:tcPr>
          <w:p>
            <w:pPr>
              <w:pStyle w:val="Normal"/>
              <w:spacing w:before="0" w:after="0"/>
              <w:rPr>
                <w:sz w:val="20"/>
                <w:szCs w:val="20"/>
              </w:rPr>
            </w:pPr>
            <w:r>
              <w:rPr>
                <w:rFonts w:eastAsia="Courier New" w:cs="Courier New" w:ascii="Courier New" w:hAnsi="Courier New"/>
                <w:color w:val="008000"/>
                <w:sz w:val="20"/>
                <w:szCs w:val="20"/>
              </w:rPr>
              <w:t>1</w:t>
            </w:r>
          </w:p>
        </w:tc>
        <w:tc>
          <w:tcPr>
            <w:tcW w:w="860" w:type="dxa"/>
            <w:tcBorders/>
            <w:shd w:fill="E6E6E6"/>
          </w:tcPr>
          <w:p>
            <w:pPr>
              <w:pStyle w:val="Normal"/>
              <w:spacing w:before="0" w:after="0"/>
              <w:rPr>
                <w:sz w:val="20"/>
                <w:szCs w:val="20"/>
              </w:rPr>
            </w:pPr>
            <w:r>
              <w:rPr>
                <w:rFonts w:eastAsia="Courier New" w:cs="Courier New" w:ascii="Courier New" w:hAnsi="Courier New"/>
                <w:color w:val="008000"/>
                <w:sz w:val="20"/>
                <w:szCs w:val="20"/>
              </w:rPr>
              <w:t>1</w:t>
            </w:r>
          </w:p>
        </w:tc>
        <w:tc>
          <w:tcPr>
            <w:tcW w:w="1120" w:type="dxa"/>
            <w:tcBorders/>
            <w:shd w:fill="E6E6E6"/>
          </w:tcPr>
          <w:p>
            <w:pPr>
              <w:pStyle w:val="Normal"/>
              <w:spacing w:before="0" w:after="0"/>
              <w:rPr>
                <w:sz w:val="20"/>
                <w:szCs w:val="20"/>
              </w:rPr>
            </w:pPr>
            <w:r>
              <w:rPr>
                <w:rFonts w:eastAsia="Courier New" w:cs="Courier New" w:ascii="Courier New" w:hAnsi="Courier New"/>
                <w:color w:val="008000"/>
                <w:sz w:val="20"/>
                <w:szCs w:val="20"/>
              </w:rPr>
              <w:t>0</w:t>
            </w:r>
          </w:p>
        </w:tc>
        <w:tc>
          <w:tcPr>
            <w:tcW w:w="860" w:type="dxa"/>
            <w:tcBorders/>
            <w:shd w:fill="E6E6E6"/>
          </w:tcPr>
          <w:p>
            <w:pPr>
              <w:pStyle w:val="Normal"/>
              <w:spacing w:before="0" w:after="0"/>
              <w:rPr>
                <w:sz w:val="20"/>
                <w:szCs w:val="20"/>
              </w:rPr>
            </w:pPr>
            <w:r>
              <w:rPr>
                <w:rFonts w:eastAsia="Courier New" w:cs="Courier New" w:ascii="Courier New" w:hAnsi="Courier New"/>
                <w:color w:val="008000"/>
                <w:sz w:val="20"/>
                <w:szCs w:val="20"/>
              </w:rPr>
              <w:t>0</w:t>
            </w:r>
          </w:p>
        </w:tc>
      </w:tr>
      <w:tr>
        <w:trPr>
          <w:trHeight w:val="280" w:hRule="atLeast"/>
        </w:trPr>
        <w:tc>
          <w:tcPr>
            <w:tcW w:w="3319" w:type="dxa"/>
            <w:tcBorders/>
            <w:shd w:fill="E6E6E6"/>
          </w:tcPr>
          <w:p>
            <w:pPr>
              <w:pStyle w:val="Normal"/>
              <w:spacing w:before="0" w:after="0"/>
              <w:rPr>
                <w:sz w:val="20"/>
                <w:szCs w:val="20"/>
              </w:rPr>
            </w:pPr>
            <w:r>
              <w:rPr>
                <w:rFonts w:eastAsia="Courier New" w:cs="Courier New" w:ascii="Courier New" w:hAnsi="Courier New"/>
                <w:color w:val="0000FF"/>
                <w:sz w:val="20"/>
                <w:szCs w:val="20"/>
              </w:rPr>
              <w:t>summer_tuesdays_thursdays</w:t>
            </w:r>
          </w:p>
        </w:tc>
        <w:tc>
          <w:tcPr>
            <w:tcW w:w="1380" w:type="dxa"/>
            <w:tcBorders/>
            <w:shd w:fill="E6E6E6"/>
          </w:tcPr>
          <w:p>
            <w:pPr>
              <w:pStyle w:val="Normal"/>
              <w:spacing w:before="0" w:after="0"/>
              <w:rPr>
                <w:sz w:val="20"/>
                <w:szCs w:val="20"/>
              </w:rPr>
            </w:pPr>
            <w:r>
              <w:rPr>
                <w:rFonts w:eastAsia="Courier New" w:cs="Courier New" w:ascii="Courier New" w:hAnsi="Courier New"/>
                <w:color w:val="0000FF"/>
                <w:sz w:val="20"/>
                <w:szCs w:val="20"/>
              </w:rPr>
              <w:t>20170620</w:t>
            </w:r>
          </w:p>
        </w:tc>
        <w:tc>
          <w:tcPr>
            <w:tcW w:w="1120" w:type="dxa"/>
            <w:tcBorders/>
            <w:shd w:fill="E6E6E6"/>
          </w:tcPr>
          <w:p>
            <w:pPr>
              <w:pStyle w:val="Normal"/>
              <w:spacing w:before="0" w:after="0"/>
              <w:rPr>
                <w:sz w:val="20"/>
                <w:szCs w:val="20"/>
              </w:rPr>
            </w:pPr>
            <w:r>
              <w:rPr>
                <w:rFonts w:eastAsia="Courier New" w:cs="Courier New" w:ascii="Courier New" w:hAnsi="Courier New"/>
                <w:color w:val="0000FF"/>
                <w:sz w:val="20"/>
                <w:szCs w:val="20"/>
              </w:rPr>
              <w:t>20170920</w:t>
            </w:r>
          </w:p>
        </w:tc>
        <w:tc>
          <w:tcPr>
            <w:tcW w:w="860" w:type="dxa"/>
            <w:tcBorders/>
            <w:shd w:fill="E6E6E6"/>
          </w:tcPr>
          <w:p>
            <w:pPr>
              <w:pStyle w:val="Normal"/>
              <w:spacing w:before="0" w:after="0"/>
              <w:rPr>
                <w:sz w:val="20"/>
                <w:szCs w:val="20"/>
              </w:rPr>
            </w:pPr>
            <w:r>
              <w:rPr>
                <w:rFonts w:eastAsia="Courier New" w:cs="Courier New" w:ascii="Courier New" w:hAnsi="Courier New"/>
                <w:color w:val="0000FF"/>
                <w:sz w:val="20"/>
                <w:szCs w:val="20"/>
              </w:rPr>
              <w:t>0</w:t>
            </w:r>
          </w:p>
        </w:tc>
        <w:tc>
          <w:tcPr>
            <w:tcW w:w="1000" w:type="dxa"/>
            <w:tcBorders/>
            <w:shd w:fill="E6E6E6"/>
          </w:tcPr>
          <w:p>
            <w:pPr>
              <w:pStyle w:val="Normal"/>
              <w:spacing w:before="0" w:after="0"/>
              <w:rPr>
                <w:sz w:val="20"/>
                <w:szCs w:val="20"/>
              </w:rPr>
            </w:pPr>
            <w:r>
              <w:rPr>
                <w:rFonts w:eastAsia="Courier New" w:cs="Courier New" w:ascii="Courier New" w:hAnsi="Courier New"/>
                <w:color w:val="0000FF"/>
                <w:sz w:val="20"/>
                <w:szCs w:val="20"/>
              </w:rPr>
              <w:t>1</w:t>
            </w:r>
          </w:p>
        </w:tc>
        <w:tc>
          <w:tcPr>
            <w:tcW w:w="1260" w:type="dxa"/>
            <w:tcBorders/>
            <w:shd w:fill="E6E6E6"/>
          </w:tcPr>
          <w:p>
            <w:pPr>
              <w:pStyle w:val="Normal"/>
              <w:spacing w:before="0" w:after="0"/>
              <w:rPr>
                <w:sz w:val="20"/>
                <w:szCs w:val="20"/>
              </w:rPr>
            </w:pPr>
            <w:r>
              <w:rPr>
                <w:rFonts w:eastAsia="Courier New" w:cs="Courier New" w:ascii="Courier New" w:hAnsi="Courier New"/>
                <w:color w:val="0000FF"/>
                <w:sz w:val="20"/>
                <w:szCs w:val="20"/>
              </w:rPr>
              <w:t>0</w:t>
            </w:r>
          </w:p>
        </w:tc>
        <w:tc>
          <w:tcPr>
            <w:tcW w:w="1120" w:type="dxa"/>
            <w:tcBorders/>
            <w:shd w:fill="E6E6E6"/>
          </w:tcPr>
          <w:p>
            <w:pPr>
              <w:pStyle w:val="Normal"/>
              <w:spacing w:before="0" w:after="0"/>
              <w:rPr>
                <w:sz w:val="20"/>
                <w:szCs w:val="20"/>
              </w:rPr>
            </w:pPr>
            <w:r>
              <w:rPr>
                <w:rFonts w:eastAsia="Courier New" w:cs="Courier New" w:ascii="Courier New" w:hAnsi="Courier New"/>
                <w:color w:val="0000FF"/>
                <w:sz w:val="20"/>
                <w:szCs w:val="20"/>
              </w:rPr>
              <w:t>1</w:t>
            </w:r>
          </w:p>
        </w:tc>
        <w:tc>
          <w:tcPr>
            <w:tcW w:w="860" w:type="dxa"/>
            <w:tcBorders/>
            <w:shd w:fill="E6E6E6"/>
          </w:tcPr>
          <w:p>
            <w:pPr>
              <w:pStyle w:val="Normal"/>
              <w:spacing w:before="0" w:after="0"/>
              <w:rPr>
                <w:sz w:val="20"/>
                <w:szCs w:val="20"/>
              </w:rPr>
            </w:pPr>
            <w:r>
              <w:rPr>
                <w:rFonts w:eastAsia="Courier New" w:cs="Courier New" w:ascii="Courier New" w:hAnsi="Courier New"/>
                <w:color w:val="0000FF"/>
                <w:sz w:val="20"/>
                <w:szCs w:val="20"/>
              </w:rPr>
              <w:t>0</w:t>
            </w:r>
          </w:p>
        </w:tc>
        <w:tc>
          <w:tcPr>
            <w:tcW w:w="1120" w:type="dxa"/>
            <w:tcBorders/>
            <w:shd w:fill="E6E6E6"/>
          </w:tcPr>
          <w:p>
            <w:pPr>
              <w:pStyle w:val="Normal"/>
              <w:spacing w:before="0" w:after="0"/>
              <w:rPr>
                <w:sz w:val="20"/>
                <w:szCs w:val="20"/>
              </w:rPr>
            </w:pPr>
            <w:r>
              <w:rPr>
                <w:rFonts w:eastAsia="Courier New" w:cs="Courier New" w:ascii="Courier New" w:hAnsi="Courier New"/>
                <w:color w:val="0000FF"/>
                <w:sz w:val="20"/>
                <w:szCs w:val="20"/>
              </w:rPr>
              <w:t>0</w:t>
            </w:r>
          </w:p>
        </w:tc>
        <w:tc>
          <w:tcPr>
            <w:tcW w:w="860" w:type="dxa"/>
            <w:tcBorders/>
            <w:shd w:fill="E6E6E6"/>
          </w:tcPr>
          <w:p>
            <w:pPr>
              <w:pStyle w:val="Normal"/>
              <w:spacing w:before="0" w:after="0"/>
              <w:rPr>
                <w:sz w:val="20"/>
                <w:szCs w:val="20"/>
              </w:rPr>
            </w:pPr>
            <w:r>
              <w:rPr>
                <w:rFonts w:eastAsia="Courier New" w:cs="Courier New" w:ascii="Courier New" w:hAnsi="Courier New"/>
                <w:color w:val="0000FF"/>
                <w:sz w:val="20"/>
                <w:szCs w:val="20"/>
              </w:rPr>
              <w:t>0</w:t>
            </w:r>
          </w:p>
        </w:tc>
      </w:tr>
    </w:tbl>
    <w:p>
      <w:pPr>
        <w:pStyle w:val="Normal"/>
        <w:spacing w:before="0" w:after="0"/>
        <w:rPr>
          <w:sz w:val="22"/>
          <w:szCs w:val="22"/>
        </w:rPr>
      </w:pPr>
      <w:r>
        <w:rPr>
          <w:sz w:val="22"/>
          <w:szCs w:val="22"/>
        </w:rPr>
      </w:r>
    </w:p>
    <w:tbl>
      <w:tblPr>
        <w:tblStyle w:val="Table8"/>
        <w:tblW w:w="8625" w:type="dxa"/>
        <w:jc w:val="left"/>
        <w:tblInd w:w="-88" w:type="dxa"/>
        <w:tblBorders/>
        <w:tblCellMar>
          <w:top w:w="20" w:type="dxa"/>
          <w:left w:w="20" w:type="dxa"/>
          <w:bottom w:w="20" w:type="dxa"/>
          <w:right w:w="20" w:type="dxa"/>
        </w:tblCellMar>
        <w:tblLook w:val="0600"/>
      </w:tblPr>
      <w:tblGrid>
        <w:gridCol w:w="1574"/>
        <w:gridCol w:w="2655"/>
        <w:gridCol w:w="2760"/>
        <w:gridCol w:w="1635"/>
      </w:tblGrid>
      <w:tr>
        <w:trPr>
          <w:trHeight w:val="280" w:hRule="atLeast"/>
        </w:trPr>
        <w:tc>
          <w:tcPr>
            <w:tcW w:w="1574" w:type="dxa"/>
            <w:tcBorders/>
            <w:shd w:fill="333333"/>
          </w:tcPr>
          <w:p>
            <w:pPr>
              <w:pStyle w:val="Normal"/>
              <w:spacing w:before="0" w:after="0"/>
              <w:rPr/>
            </w:pPr>
            <w:r>
              <w:rPr>
                <w:rFonts w:eastAsia="Courier New" w:cs="Courier New" w:ascii="Courier New" w:hAnsi="Courier New"/>
                <w:b/>
                <w:color w:val="FFFFFF"/>
              </w:rPr>
              <w:t>routes.txt</w:t>
            </w:r>
          </w:p>
        </w:tc>
        <w:tc>
          <w:tcPr>
            <w:tcW w:w="2655" w:type="dxa"/>
            <w:tcBorders/>
            <w:shd w:fill="auto" w:val="clear"/>
            <w:tcMar>
              <w:top w:w="0" w:type="dxa"/>
              <w:left w:w="108" w:type="dxa"/>
              <w:bottom w:w="0" w:type="dxa"/>
              <w:right w:w="108" w:type="dxa"/>
            </w:tcMar>
          </w:tcPr>
          <w:p>
            <w:pPr>
              <w:pStyle w:val="Normal"/>
              <w:spacing w:lineRule="auto" w:line="276" w:before="0" w:after="0"/>
              <w:rPr/>
            </w:pPr>
            <w:r>
              <w:rPr/>
            </w:r>
          </w:p>
        </w:tc>
        <w:tc>
          <w:tcPr>
            <w:tcW w:w="2760" w:type="dxa"/>
            <w:tcBorders/>
            <w:shd w:fill="auto" w:val="clear"/>
            <w:tcMar>
              <w:top w:w="0" w:type="dxa"/>
              <w:left w:w="108" w:type="dxa"/>
              <w:bottom w:w="0" w:type="dxa"/>
              <w:right w:w="108" w:type="dxa"/>
            </w:tcMar>
          </w:tcPr>
          <w:p>
            <w:pPr>
              <w:pStyle w:val="Normal"/>
              <w:spacing w:lineRule="auto" w:line="276" w:before="0" w:after="0"/>
              <w:rPr/>
            </w:pPr>
            <w:r>
              <w:rPr/>
            </w:r>
          </w:p>
        </w:tc>
        <w:tc>
          <w:tcPr>
            <w:tcW w:w="1635" w:type="dxa"/>
            <w:tcBorders/>
            <w:shd w:fill="auto" w:val="clear"/>
            <w:tcMar>
              <w:top w:w="0" w:type="dxa"/>
              <w:left w:w="108" w:type="dxa"/>
              <w:bottom w:w="0" w:type="dxa"/>
              <w:right w:w="108" w:type="dxa"/>
            </w:tcMar>
          </w:tcPr>
          <w:p>
            <w:pPr>
              <w:pStyle w:val="Normal"/>
              <w:spacing w:lineRule="auto" w:line="276" w:before="0" w:after="0"/>
              <w:rPr/>
            </w:pPr>
            <w:r>
              <w:rPr/>
            </w:r>
          </w:p>
        </w:tc>
      </w:tr>
      <w:tr>
        <w:trPr>
          <w:trHeight w:val="280" w:hRule="atLeast"/>
        </w:trPr>
        <w:tc>
          <w:tcPr>
            <w:tcW w:w="1574" w:type="dxa"/>
            <w:tcBorders/>
            <w:shd w:fill="E6E6E6"/>
          </w:tcPr>
          <w:p>
            <w:pPr>
              <w:pStyle w:val="Normal"/>
              <w:spacing w:before="0" w:after="0"/>
              <w:rPr/>
            </w:pPr>
            <w:r>
              <w:rPr>
                <w:rFonts w:eastAsia="Courier New" w:cs="Courier New" w:ascii="Courier New" w:hAnsi="Courier New"/>
                <w:b/>
              </w:rPr>
              <w:t>route_id</w:t>
            </w:r>
          </w:p>
        </w:tc>
        <w:tc>
          <w:tcPr>
            <w:tcW w:w="2655" w:type="dxa"/>
            <w:tcBorders/>
            <w:shd w:fill="E6E6E6"/>
          </w:tcPr>
          <w:p>
            <w:pPr>
              <w:pStyle w:val="Normal"/>
              <w:spacing w:before="0" w:after="0"/>
              <w:rPr/>
            </w:pPr>
            <w:r>
              <w:rPr>
                <w:rFonts w:eastAsia="Courier New" w:cs="Courier New" w:ascii="Courier New" w:hAnsi="Courier New"/>
                <w:b/>
              </w:rPr>
              <w:t>route_short_name</w:t>
            </w:r>
          </w:p>
        </w:tc>
        <w:tc>
          <w:tcPr>
            <w:tcW w:w="2760" w:type="dxa"/>
            <w:tcBorders/>
            <w:shd w:fill="E6E6E6"/>
          </w:tcPr>
          <w:p>
            <w:pPr>
              <w:pStyle w:val="Normal"/>
              <w:spacing w:before="0" w:after="0"/>
              <w:rPr/>
            </w:pPr>
            <w:r>
              <w:rPr>
                <w:rFonts w:eastAsia="Courier New" w:cs="Courier New" w:ascii="Courier New" w:hAnsi="Courier New"/>
                <w:b/>
              </w:rPr>
              <w:t>route_long_name</w:t>
            </w:r>
          </w:p>
        </w:tc>
        <w:tc>
          <w:tcPr>
            <w:tcW w:w="1635" w:type="dxa"/>
            <w:tcBorders/>
            <w:shd w:fill="E6E6E6"/>
          </w:tcPr>
          <w:p>
            <w:pPr>
              <w:pStyle w:val="Normal"/>
              <w:spacing w:before="0" w:after="0"/>
              <w:rPr/>
            </w:pPr>
            <w:r>
              <w:rPr>
                <w:rFonts w:eastAsia="Courier New" w:cs="Courier New" w:ascii="Courier New" w:hAnsi="Courier New"/>
                <w:b/>
              </w:rPr>
              <w:t>route_type</w:t>
            </w:r>
          </w:p>
        </w:tc>
      </w:tr>
      <w:tr>
        <w:trPr>
          <w:trHeight w:val="280" w:hRule="atLeast"/>
        </w:trPr>
        <w:tc>
          <w:tcPr>
            <w:tcW w:w="1574" w:type="dxa"/>
            <w:tcBorders/>
            <w:shd w:fill="E6E6E6"/>
          </w:tcPr>
          <w:p>
            <w:pPr>
              <w:pStyle w:val="Normal"/>
              <w:spacing w:before="0" w:after="0"/>
              <w:rPr/>
            </w:pPr>
            <w:r>
              <w:rPr>
                <w:rFonts w:eastAsia="Courier New" w:cs="Courier New" w:ascii="Courier New" w:hAnsi="Courier New"/>
              </w:rPr>
              <w:t>route_1</w:t>
            </w:r>
          </w:p>
        </w:tc>
        <w:tc>
          <w:tcPr>
            <w:tcW w:w="2655" w:type="dxa"/>
            <w:tcBorders/>
            <w:shd w:fill="E6E6E6"/>
          </w:tcPr>
          <w:p>
            <w:pPr>
              <w:pStyle w:val="Normal"/>
              <w:spacing w:before="0" w:after="0"/>
              <w:rPr/>
            </w:pPr>
            <w:r>
              <w:rPr>
                <w:rFonts w:eastAsia="Courier New" w:cs="Courier New" w:ascii="Courier New" w:hAnsi="Courier New"/>
              </w:rPr>
              <w:t>1</w:t>
            </w:r>
          </w:p>
        </w:tc>
        <w:tc>
          <w:tcPr>
            <w:tcW w:w="2760" w:type="dxa"/>
            <w:tcBorders/>
            <w:shd w:fill="E6E6E6"/>
          </w:tcPr>
          <w:p>
            <w:pPr>
              <w:pStyle w:val="Normal"/>
              <w:spacing w:before="0" w:after="0"/>
              <w:rPr/>
            </w:pPr>
            <w:r>
              <w:rPr>
                <w:rFonts w:eastAsia="Courier New" w:cs="Courier New" w:ascii="Courier New" w:hAnsi="Courier New"/>
              </w:rPr>
              <w:t>Downtown/Airport</w:t>
            </w:r>
          </w:p>
        </w:tc>
        <w:tc>
          <w:tcPr>
            <w:tcW w:w="1635" w:type="dxa"/>
            <w:tcBorders/>
            <w:shd w:fill="E6E6E6"/>
          </w:tcPr>
          <w:p>
            <w:pPr>
              <w:pStyle w:val="Normal"/>
              <w:spacing w:before="0" w:after="0"/>
              <w:rPr/>
            </w:pPr>
            <w:r>
              <w:rPr>
                <w:rFonts w:eastAsia="Courier New" w:cs="Courier New" w:ascii="Courier New" w:hAnsi="Courier New"/>
              </w:rPr>
              <w:t>3</w:t>
            </w:r>
          </w:p>
        </w:tc>
      </w:tr>
    </w:tbl>
    <w:p>
      <w:pPr>
        <w:pStyle w:val="Normal"/>
        <w:spacing w:before="0" w:after="0"/>
        <w:rPr/>
      </w:pPr>
      <w:r>
        <w:rPr/>
      </w:r>
    </w:p>
    <w:tbl>
      <w:tblPr>
        <w:tblStyle w:val="Table9"/>
        <w:tblW w:w="10029" w:type="dxa"/>
        <w:jc w:val="left"/>
        <w:tblInd w:w="-88" w:type="dxa"/>
        <w:tblBorders/>
        <w:tblCellMar>
          <w:top w:w="20" w:type="dxa"/>
          <w:left w:w="20" w:type="dxa"/>
          <w:bottom w:w="20" w:type="dxa"/>
          <w:right w:w="20" w:type="dxa"/>
        </w:tblCellMar>
        <w:tblLook w:val="0600"/>
      </w:tblPr>
      <w:tblGrid>
        <w:gridCol w:w="1256"/>
        <w:gridCol w:w="1257"/>
        <w:gridCol w:w="3704"/>
        <w:gridCol w:w="1834"/>
        <w:gridCol w:w="1978"/>
      </w:tblGrid>
      <w:tr>
        <w:trPr>
          <w:trHeight w:val="280" w:hRule="atLeast"/>
        </w:trPr>
        <w:tc>
          <w:tcPr>
            <w:tcW w:w="1256" w:type="dxa"/>
            <w:tcBorders/>
            <w:shd w:fill="333333"/>
          </w:tcPr>
          <w:p>
            <w:pPr>
              <w:pStyle w:val="Normal"/>
              <w:spacing w:before="0" w:after="0"/>
              <w:rPr>
                <w:sz w:val="22"/>
                <w:szCs w:val="22"/>
              </w:rPr>
            </w:pPr>
            <w:r>
              <w:rPr>
                <w:rFonts w:eastAsia="Courier New" w:cs="Courier New" w:ascii="Courier New" w:hAnsi="Courier New"/>
                <w:b/>
                <w:color w:val="FFFFFF"/>
                <w:sz w:val="22"/>
                <w:szCs w:val="22"/>
              </w:rPr>
              <w:t>trips.txt</w:t>
            </w:r>
          </w:p>
        </w:tc>
        <w:tc>
          <w:tcPr>
            <w:tcW w:w="1257" w:type="dxa"/>
            <w:tcBorders/>
            <w:shd w:fill="auto" w:val="clear"/>
            <w:tcMar>
              <w:top w:w="0" w:type="dxa"/>
              <w:left w:w="108" w:type="dxa"/>
              <w:bottom w:w="0" w:type="dxa"/>
              <w:right w:w="108" w:type="dxa"/>
            </w:tcMar>
          </w:tcPr>
          <w:p>
            <w:pPr>
              <w:pStyle w:val="Normal"/>
              <w:spacing w:lineRule="auto" w:line="276" w:before="0" w:after="0"/>
              <w:rPr>
                <w:sz w:val="22"/>
                <w:szCs w:val="22"/>
              </w:rPr>
            </w:pPr>
            <w:r>
              <w:rPr>
                <w:sz w:val="22"/>
                <w:szCs w:val="22"/>
              </w:rPr>
            </w:r>
          </w:p>
        </w:tc>
        <w:tc>
          <w:tcPr>
            <w:tcW w:w="3704" w:type="dxa"/>
            <w:tcBorders/>
            <w:shd w:fill="auto" w:val="clear"/>
            <w:tcMar>
              <w:top w:w="0" w:type="dxa"/>
              <w:left w:w="108" w:type="dxa"/>
              <w:bottom w:w="0" w:type="dxa"/>
              <w:right w:w="108" w:type="dxa"/>
            </w:tcMar>
          </w:tcPr>
          <w:p>
            <w:pPr>
              <w:pStyle w:val="Normal"/>
              <w:spacing w:lineRule="auto" w:line="276" w:before="0" w:after="0"/>
              <w:rPr>
                <w:sz w:val="22"/>
                <w:szCs w:val="22"/>
              </w:rPr>
            </w:pPr>
            <w:r>
              <w:rPr>
                <w:sz w:val="22"/>
                <w:szCs w:val="22"/>
              </w:rPr>
            </w:r>
          </w:p>
        </w:tc>
        <w:tc>
          <w:tcPr>
            <w:tcW w:w="1834" w:type="dxa"/>
            <w:tcBorders/>
            <w:shd w:fill="auto" w:val="clear"/>
            <w:tcMar>
              <w:top w:w="0" w:type="dxa"/>
              <w:left w:w="108" w:type="dxa"/>
              <w:bottom w:w="0" w:type="dxa"/>
              <w:right w:w="108" w:type="dxa"/>
            </w:tcMar>
          </w:tcPr>
          <w:p>
            <w:pPr>
              <w:pStyle w:val="Normal"/>
              <w:spacing w:lineRule="auto" w:line="276" w:before="0" w:after="0"/>
              <w:rPr>
                <w:sz w:val="22"/>
                <w:szCs w:val="22"/>
              </w:rPr>
            </w:pPr>
            <w:r>
              <w:rPr>
                <w:sz w:val="22"/>
                <w:szCs w:val="22"/>
              </w:rPr>
            </w:r>
          </w:p>
        </w:tc>
        <w:tc>
          <w:tcPr>
            <w:tcW w:w="1978" w:type="dxa"/>
            <w:tcBorders/>
            <w:shd w:fill="auto" w:val="clear"/>
            <w:tcMar>
              <w:top w:w="0" w:type="dxa"/>
              <w:left w:w="108" w:type="dxa"/>
              <w:bottom w:w="0" w:type="dxa"/>
              <w:right w:w="108" w:type="dxa"/>
            </w:tcMar>
          </w:tcPr>
          <w:p>
            <w:pPr>
              <w:pStyle w:val="Normal"/>
              <w:spacing w:lineRule="auto" w:line="276" w:before="0" w:after="0"/>
              <w:rPr>
                <w:sz w:val="22"/>
                <w:szCs w:val="22"/>
              </w:rPr>
            </w:pPr>
            <w:r>
              <w:rPr>
                <w:sz w:val="22"/>
                <w:szCs w:val="22"/>
              </w:rPr>
            </w:r>
          </w:p>
        </w:tc>
      </w:tr>
      <w:tr>
        <w:trPr>
          <w:trHeight w:val="280" w:hRule="atLeast"/>
        </w:trPr>
        <w:tc>
          <w:tcPr>
            <w:tcW w:w="1256" w:type="dxa"/>
            <w:tcBorders/>
            <w:shd w:fill="E6E6E6"/>
          </w:tcPr>
          <w:p>
            <w:pPr>
              <w:pStyle w:val="Normal"/>
              <w:spacing w:before="0" w:after="0"/>
              <w:rPr>
                <w:sz w:val="22"/>
                <w:szCs w:val="22"/>
              </w:rPr>
            </w:pPr>
            <w:r>
              <w:rPr>
                <w:rFonts w:eastAsia="Courier New" w:cs="Courier New" w:ascii="Courier New" w:hAnsi="Courier New"/>
                <w:b/>
                <w:sz w:val="22"/>
                <w:szCs w:val="22"/>
              </w:rPr>
              <w:t>trip_id</w:t>
            </w:r>
          </w:p>
        </w:tc>
        <w:tc>
          <w:tcPr>
            <w:tcW w:w="1257" w:type="dxa"/>
            <w:tcBorders/>
            <w:shd w:fill="E6E6E6"/>
          </w:tcPr>
          <w:p>
            <w:pPr>
              <w:pStyle w:val="Normal"/>
              <w:spacing w:before="0" w:after="0"/>
              <w:rPr>
                <w:sz w:val="22"/>
                <w:szCs w:val="22"/>
              </w:rPr>
            </w:pPr>
            <w:r>
              <w:rPr>
                <w:rFonts w:eastAsia="Courier New" w:cs="Courier New" w:ascii="Courier New" w:hAnsi="Courier New"/>
                <w:b/>
                <w:sz w:val="22"/>
                <w:szCs w:val="22"/>
              </w:rPr>
              <w:t>route_id</w:t>
            </w:r>
          </w:p>
        </w:tc>
        <w:tc>
          <w:tcPr>
            <w:tcW w:w="3704" w:type="dxa"/>
            <w:tcBorders/>
            <w:shd w:fill="E6E6E6"/>
          </w:tcPr>
          <w:p>
            <w:pPr>
              <w:pStyle w:val="Normal"/>
              <w:spacing w:before="0" w:after="0"/>
              <w:rPr>
                <w:sz w:val="22"/>
                <w:szCs w:val="22"/>
              </w:rPr>
            </w:pPr>
            <w:r>
              <w:rPr>
                <w:rFonts w:eastAsia="Courier New" w:cs="Courier New" w:ascii="Courier New" w:hAnsi="Courier New"/>
                <w:b/>
                <w:sz w:val="22"/>
                <w:szCs w:val="22"/>
              </w:rPr>
              <w:t>service_id</w:t>
            </w:r>
          </w:p>
        </w:tc>
        <w:tc>
          <w:tcPr>
            <w:tcW w:w="1834" w:type="dxa"/>
            <w:tcBorders/>
            <w:shd w:fill="E6E6E6"/>
          </w:tcPr>
          <w:p>
            <w:pPr>
              <w:pStyle w:val="Normal"/>
              <w:spacing w:before="0" w:after="0"/>
              <w:rPr>
                <w:sz w:val="22"/>
                <w:szCs w:val="22"/>
              </w:rPr>
            </w:pPr>
            <w:r>
              <w:rPr>
                <w:rFonts w:eastAsia="Courier New" w:cs="Courier New" w:ascii="Courier New" w:hAnsi="Courier New"/>
                <w:b/>
                <w:sz w:val="22"/>
                <w:szCs w:val="22"/>
              </w:rPr>
              <w:t>direction_id</w:t>
            </w:r>
          </w:p>
        </w:tc>
        <w:tc>
          <w:tcPr>
            <w:tcW w:w="1978" w:type="dxa"/>
            <w:tcBorders/>
            <w:shd w:fill="E6E6E6"/>
          </w:tcPr>
          <w:p>
            <w:pPr>
              <w:pStyle w:val="Normal"/>
              <w:spacing w:before="0" w:after="0"/>
              <w:rPr>
                <w:sz w:val="22"/>
                <w:szCs w:val="22"/>
              </w:rPr>
            </w:pPr>
            <w:r>
              <w:rPr>
                <w:rFonts w:eastAsia="Courier New" w:cs="Courier New" w:ascii="Courier New" w:hAnsi="Courier New"/>
                <w:b/>
                <w:sz w:val="22"/>
                <w:szCs w:val="22"/>
              </w:rPr>
              <w:t>trip_headsign</w:t>
            </w:r>
          </w:p>
        </w:tc>
      </w:tr>
      <w:tr>
        <w:trPr>
          <w:trHeight w:val="280" w:hRule="atLeast"/>
        </w:trPr>
        <w:tc>
          <w:tcPr>
            <w:tcW w:w="1256" w:type="dxa"/>
            <w:tcBorders/>
            <w:shd w:fill="E6E6E6"/>
          </w:tcPr>
          <w:p>
            <w:pPr>
              <w:pStyle w:val="Normal"/>
              <w:spacing w:before="0" w:after="0"/>
              <w:rPr>
                <w:color w:val="008000"/>
                <w:sz w:val="22"/>
                <w:szCs w:val="22"/>
              </w:rPr>
            </w:pPr>
            <w:r>
              <w:rPr>
                <w:rFonts w:eastAsia="Courier New" w:cs="Courier New" w:ascii="Courier New" w:hAnsi="Courier New"/>
                <w:color w:val="008000"/>
                <w:sz w:val="22"/>
                <w:szCs w:val="22"/>
              </w:rPr>
              <w:t>trip_1</w:t>
            </w:r>
          </w:p>
        </w:tc>
        <w:tc>
          <w:tcPr>
            <w:tcW w:w="1257" w:type="dxa"/>
            <w:tcBorders/>
            <w:shd w:fill="E6E6E6"/>
          </w:tcPr>
          <w:p>
            <w:pPr>
              <w:pStyle w:val="Normal"/>
              <w:spacing w:before="0" w:after="0"/>
              <w:rPr>
                <w:color w:val="008000"/>
                <w:sz w:val="22"/>
                <w:szCs w:val="22"/>
              </w:rPr>
            </w:pPr>
            <w:r>
              <w:rPr>
                <w:rFonts w:eastAsia="Courier New" w:cs="Courier New" w:ascii="Courier New" w:hAnsi="Courier New"/>
                <w:color w:val="008000"/>
                <w:sz w:val="22"/>
                <w:szCs w:val="22"/>
              </w:rPr>
              <w:t>route_1</w:t>
            </w:r>
          </w:p>
        </w:tc>
        <w:tc>
          <w:tcPr>
            <w:tcW w:w="3704" w:type="dxa"/>
            <w:tcBorders/>
            <w:shd w:fill="E6E6E6"/>
          </w:tcPr>
          <w:p>
            <w:pPr>
              <w:pStyle w:val="Normal"/>
              <w:spacing w:before="0" w:after="0"/>
              <w:rPr>
                <w:color w:val="008000"/>
                <w:sz w:val="22"/>
                <w:szCs w:val="22"/>
              </w:rPr>
            </w:pPr>
            <w:r>
              <w:rPr>
                <w:rFonts w:eastAsia="Courier New" w:cs="Courier New" w:ascii="Courier New" w:hAnsi="Courier New"/>
                <w:color w:val="008000"/>
                <w:sz w:val="22"/>
                <w:szCs w:val="22"/>
              </w:rPr>
              <w:t>winter_weekday</w:t>
            </w:r>
          </w:p>
        </w:tc>
        <w:tc>
          <w:tcPr>
            <w:tcW w:w="1834" w:type="dxa"/>
            <w:tcBorders/>
            <w:shd w:fill="E6E6E6"/>
          </w:tcPr>
          <w:p>
            <w:pPr>
              <w:pStyle w:val="Normal"/>
              <w:spacing w:before="0" w:after="0"/>
              <w:rPr>
                <w:color w:val="008000"/>
                <w:sz w:val="22"/>
                <w:szCs w:val="22"/>
              </w:rPr>
            </w:pPr>
            <w:r>
              <w:rPr>
                <w:rFonts w:eastAsia="Courier New" w:cs="Courier New" w:ascii="Courier New" w:hAnsi="Courier New"/>
                <w:color w:val="008000"/>
                <w:sz w:val="22"/>
                <w:szCs w:val="22"/>
              </w:rPr>
              <w:t>0</w:t>
            </w:r>
          </w:p>
        </w:tc>
        <w:tc>
          <w:tcPr>
            <w:tcW w:w="1978" w:type="dxa"/>
            <w:tcBorders/>
            <w:shd w:fill="E6E6E6"/>
          </w:tcPr>
          <w:p>
            <w:pPr>
              <w:pStyle w:val="Normal"/>
              <w:spacing w:before="0" w:after="0"/>
              <w:rPr>
                <w:color w:val="008000"/>
                <w:sz w:val="22"/>
                <w:szCs w:val="22"/>
              </w:rPr>
            </w:pPr>
            <w:r>
              <w:rPr>
                <w:rFonts w:eastAsia="Courier New" w:cs="Courier New" w:ascii="Courier New" w:hAnsi="Courier New"/>
                <w:color w:val="008000"/>
                <w:sz w:val="22"/>
                <w:szCs w:val="22"/>
              </w:rPr>
              <w:t>Airport</w:t>
            </w:r>
          </w:p>
        </w:tc>
      </w:tr>
      <w:tr>
        <w:trPr>
          <w:trHeight w:val="280" w:hRule="atLeast"/>
        </w:trPr>
        <w:tc>
          <w:tcPr>
            <w:tcW w:w="1256" w:type="dxa"/>
            <w:tcBorders/>
            <w:shd w:fill="E6E6E6"/>
          </w:tcPr>
          <w:p>
            <w:pPr>
              <w:pStyle w:val="Normal"/>
              <w:spacing w:before="0" w:after="0"/>
              <w:rPr>
                <w:color w:val="008000"/>
                <w:sz w:val="22"/>
                <w:szCs w:val="22"/>
              </w:rPr>
            </w:pPr>
            <w:r>
              <w:rPr>
                <w:rFonts w:eastAsia="Courier New" w:cs="Courier New" w:ascii="Courier New" w:hAnsi="Courier New"/>
                <w:color w:val="008000"/>
                <w:sz w:val="22"/>
                <w:szCs w:val="22"/>
              </w:rPr>
              <w:t>trip_2</w:t>
            </w:r>
          </w:p>
        </w:tc>
        <w:tc>
          <w:tcPr>
            <w:tcW w:w="1257" w:type="dxa"/>
            <w:tcBorders/>
            <w:shd w:fill="E6E6E6"/>
          </w:tcPr>
          <w:p>
            <w:pPr>
              <w:pStyle w:val="Normal"/>
              <w:spacing w:before="0" w:after="0"/>
              <w:rPr>
                <w:color w:val="008000"/>
                <w:sz w:val="22"/>
                <w:szCs w:val="22"/>
              </w:rPr>
            </w:pPr>
            <w:r>
              <w:rPr>
                <w:rFonts w:eastAsia="Courier New" w:cs="Courier New" w:ascii="Courier New" w:hAnsi="Courier New"/>
                <w:color w:val="008000"/>
                <w:sz w:val="22"/>
                <w:szCs w:val="22"/>
              </w:rPr>
              <w:t>route_1</w:t>
            </w:r>
          </w:p>
        </w:tc>
        <w:tc>
          <w:tcPr>
            <w:tcW w:w="3704" w:type="dxa"/>
            <w:tcBorders/>
            <w:shd w:fill="E6E6E6"/>
          </w:tcPr>
          <w:p>
            <w:pPr>
              <w:pStyle w:val="Normal"/>
              <w:spacing w:before="0" w:after="0"/>
              <w:rPr>
                <w:color w:val="008000"/>
                <w:sz w:val="22"/>
                <w:szCs w:val="22"/>
              </w:rPr>
            </w:pPr>
            <w:r>
              <w:rPr>
                <w:rFonts w:eastAsia="Courier New" w:cs="Courier New" w:ascii="Courier New" w:hAnsi="Courier New"/>
                <w:color w:val="008000"/>
                <w:sz w:val="22"/>
                <w:szCs w:val="22"/>
              </w:rPr>
              <w:t>winter_weekday</w:t>
            </w:r>
          </w:p>
        </w:tc>
        <w:tc>
          <w:tcPr>
            <w:tcW w:w="1834" w:type="dxa"/>
            <w:tcBorders/>
            <w:shd w:fill="E6E6E6"/>
          </w:tcPr>
          <w:p>
            <w:pPr>
              <w:pStyle w:val="Normal"/>
              <w:spacing w:before="0" w:after="0"/>
              <w:rPr>
                <w:color w:val="008000"/>
                <w:sz w:val="22"/>
                <w:szCs w:val="22"/>
              </w:rPr>
            </w:pPr>
            <w:r>
              <w:rPr>
                <w:rFonts w:eastAsia="Courier New" w:cs="Courier New" w:ascii="Courier New" w:hAnsi="Courier New"/>
                <w:color w:val="008000"/>
                <w:sz w:val="22"/>
                <w:szCs w:val="22"/>
              </w:rPr>
              <w:t>1</w:t>
            </w:r>
          </w:p>
        </w:tc>
        <w:tc>
          <w:tcPr>
            <w:tcW w:w="1978" w:type="dxa"/>
            <w:tcBorders/>
            <w:shd w:fill="E6E6E6"/>
          </w:tcPr>
          <w:p>
            <w:pPr>
              <w:pStyle w:val="Normal"/>
              <w:spacing w:before="0" w:after="0"/>
              <w:rPr>
                <w:color w:val="008000"/>
                <w:sz w:val="22"/>
                <w:szCs w:val="22"/>
              </w:rPr>
            </w:pPr>
            <w:r>
              <w:rPr>
                <w:rFonts w:eastAsia="Courier New" w:cs="Courier New" w:ascii="Courier New" w:hAnsi="Courier New"/>
                <w:color w:val="008000"/>
                <w:sz w:val="22"/>
                <w:szCs w:val="22"/>
              </w:rPr>
              <w:t>Downtown</w:t>
            </w:r>
          </w:p>
        </w:tc>
      </w:tr>
      <w:tr>
        <w:trPr>
          <w:trHeight w:val="280" w:hRule="atLeast"/>
        </w:trPr>
        <w:tc>
          <w:tcPr>
            <w:tcW w:w="1256" w:type="dxa"/>
            <w:tcBorders/>
            <w:shd w:fill="E6E6E6"/>
          </w:tcPr>
          <w:p>
            <w:pPr>
              <w:pStyle w:val="Normal"/>
              <w:spacing w:before="0" w:after="0"/>
              <w:rPr>
                <w:color w:val="008000"/>
                <w:sz w:val="22"/>
                <w:szCs w:val="22"/>
              </w:rPr>
            </w:pPr>
            <w:r>
              <w:rPr>
                <w:rFonts w:eastAsia="Courier New" w:cs="Courier New" w:ascii="Courier New" w:hAnsi="Courier New"/>
                <w:color w:val="008000"/>
                <w:sz w:val="22"/>
                <w:szCs w:val="22"/>
              </w:rPr>
              <w:t>trip_3</w:t>
            </w:r>
          </w:p>
        </w:tc>
        <w:tc>
          <w:tcPr>
            <w:tcW w:w="1257" w:type="dxa"/>
            <w:tcBorders/>
            <w:shd w:fill="E6E6E6"/>
          </w:tcPr>
          <w:p>
            <w:pPr>
              <w:pStyle w:val="Normal"/>
              <w:spacing w:before="0" w:after="0"/>
              <w:rPr>
                <w:color w:val="008000"/>
                <w:sz w:val="22"/>
                <w:szCs w:val="22"/>
              </w:rPr>
            </w:pPr>
            <w:r>
              <w:rPr>
                <w:rFonts w:eastAsia="Courier New" w:cs="Courier New" w:ascii="Courier New" w:hAnsi="Courier New"/>
                <w:color w:val="008000"/>
                <w:sz w:val="22"/>
                <w:szCs w:val="22"/>
              </w:rPr>
              <w:t>route_1</w:t>
            </w:r>
          </w:p>
        </w:tc>
        <w:tc>
          <w:tcPr>
            <w:tcW w:w="3704" w:type="dxa"/>
            <w:tcBorders/>
            <w:shd w:fill="E6E6E6"/>
          </w:tcPr>
          <w:p>
            <w:pPr>
              <w:pStyle w:val="Normal"/>
              <w:spacing w:before="0" w:after="0"/>
              <w:rPr>
                <w:color w:val="008000"/>
                <w:sz w:val="22"/>
                <w:szCs w:val="22"/>
              </w:rPr>
            </w:pPr>
            <w:r>
              <w:rPr>
                <w:rFonts w:eastAsia="Courier New" w:cs="Courier New" w:ascii="Courier New" w:hAnsi="Courier New"/>
                <w:color w:val="008000"/>
                <w:sz w:val="22"/>
                <w:szCs w:val="22"/>
              </w:rPr>
              <w:t>winter_weekday</w:t>
            </w:r>
          </w:p>
        </w:tc>
        <w:tc>
          <w:tcPr>
            <w:tcW w:w="1834" w:type="dxa"/>
            <w:tcBorders/>
            <w:shd w:fill="E6E6E6"/>
          </w:tcPr>
          <w:p>
            <w:pPr>
              <w:pStyle w:val="Normal"/>
              <w:spacing w:before="0" w:after="0"/>
              <w:rPr>
                <w:color w:val="008000"/>
                <w:sz w:val="22"/>
                <w:szCs w:val="22"/>
              </w:rPr>
            </w:pPr>
            <w:r>
              <w:rPr>
                <w:rFonts w:eastAsia="Courier New" w:cs="Courier New" w:ascii="Courier New" w:hAnsi="Courier New"/>
                <w:color w:val="008000"/>
                <w:sz w:val="22"/>
                <w:szCs w:val="22"/>
              </w:rPr>
              <w:t>0</w:t>
            </w:r>
          </w:p>
        </w:tc>
        <w:tc>
          <w:tcPr>
            <w:tcW w:w="1978" w:type="dxa"/>
            <w:tcBorders/>
            <w:shd w:fill="E6E6E6"/>
          </w:tcPr>
          <w:p>
            <w:pPr>
              <w:pStyle w:val="Normal"/>
              <w:spacing w:before="0" w:after="0"/>
              <w:rPr>
                <w:color w:val="008000"/>
                <w:sz w:val="22"/>
                <w:szCs w:val="22"/>
              </w:rPr>
            </w:pPr>
            <w:r>
              <w:rPr>
                <w:rFonts w:eastAsia="Courier New" w:cs="Courier New" w:ascii="Courier New" w:hAnsi="Courier New"/>
                <w:color w:val="008000"/>
                <w:sz w:val="22"/>
                <w:szCs w:val="22"/>
              </w:rPr>
              <w:t>Airport</w:t>
            </w:r>
          </w:p>
        </w:tc>
      </w:tr>
      <w:tr>
        <w:trPr>
          <w:trHeight w:val="280" w:hRule="atLeast"/>
        </w:trPr>
        <w:tc>
          <w:tcPr>
            <w:tcW w:w="1256" w:type="dxa"/>
            <w:tcBorders/>
            <w:shd w:fill="E6E6E6"/>
          </w:tcPr>
          <w:p>
            <w:pPr>
              <w:pStyle w:val="Normal"/>
              <w:spacing w:before="0" w:after="0"/>
              <w:rPr>
                <w:color w:val="008000"/>
                <w:sz w:val="22"/>
                <w:szCs w:val="22"/>
              </w:rPr>
            </w:pPr>
            <w:r>
              <w:rPr>
                <w:rFonts w:eastAsia="Courier New" w:cs="Courier New" w:ascii="Courier New" w:hAnsi="Courier New"/>
                <w:color w:val="008000"/>
                <w:sz w:val="22"/>
                <w:szCs w:val="22"/>
              </w:rPr>
              <w:t>trip_4</w:t>
            </w:r>
          </w:p>
        </w:tc>
        <w:tc>
          <w:tcPr>
            <w:tcW w:w="1257" w:type="dxa"/>
            <w:tcBorders/>
            <w:shd w:fill="E6E6E6"/>
          </w:tcPr>
          <w:p>
            <w:pPr>
              <w:pStyle w:val="Normal"/>
              <w:spacing w:before="0" w:after="0"/>
              <w:rPr>
                <w:color w:val="008000"/>
                <w:sz w:val="22"/>
                <w:szCs w:val="22"/>
              </w:rPr>
            </w:pPr>
            <w:r>
              <w:rPr>
                <w:rFonts w:eastAsia="Courier New" w:cs="Courier New" w:ascii="Courier New" w:hAnsi="Courier New"/>
                <w:color w:val="008000"/>
                <w:sz w:val="22"/>
                <w:szCs w:val="22"/>
              </w:rPr>
              <w:t>route_1</w:t>
            </w:r>
          </w:p>
        </w:tc>
        <w:tc>
          <w:tcPr>
            <w:tcW w:w="3704" w:type="dxa"/>
            <w:tcBorders/>
            <w:shd w:fill="E6E6E6"/>
          </w:tcPr>
          <w:p>
            <w:pPr>
              <w:pStyle w:val="Normal"/>
              <w:spacing w:before="0" w:after="0"/>
              <w:rPr>
                <w:color w:val="008000"/>
                <w:sz w:val="22"/>
                <w:szCs w:val="22"/>
              </w:rPr>
            </w:pPr>
            <w:r>
              <w:rPr>
                <w:rFonts w:eastAsia="Courier New" w:cs="Courier New" w:ascii="Courier New" w:hAnsi="Courier New"/>
                <w:color w:val="008000"/>
                <w:sz w:val="22"/>
                <w:szCs w:val="22"/>
              </w:rPr>
              <w:t>winter_weekday</w:t>
            </w:r>
          </w:p>
        </w:tc>
        <w:tc>
          <w:tcPr>
            <w:tcW w:w="1834" w:type="dxa"/>
            <w:tcBorders/>
            <w:shd w:fill="E6E6E6"/>
          </w:tcPr>
          <w:p>
            <w:pPr>
              <w:pStyle w:val="Normal"/>
              <w:spacing w:before="0" w:after="0"/>
              <w:rPr>
                <w:color w:val="008000"/>
                <w:sz w:val="22"/>
                <w:szCs w:val="22"/>
              </w:rPr>
            </w:pPr>
            <w:r>
              <w:rPr>
                <w:rFonts w:eastAsia="Courier New" w:cs="Courier New" w:ascii="Courier New" w:hAnsi="Courier New"/>
                <w:color w:val="008000"/>
                <w:sz w:val="22"/>
                <w:szCs w:val="22"/>
              </w:rPr>
              <w:t>1</w:t>
            </w:r>
          </w:p>
        </w:tc>
        <w:tc>
          <w:tcPr>
            <w:tcW w:w="1978" w:type="dxa"/>
            <w:tcBorders/>
            <w:shd w:fill="E6E6E6"/>
          </w:tcPr>
          <w:p>
            <w:pPr>
              <w:pStyle w:val="Normal"/>
              <w:spacing w:before="0" w:after="0"/>
              <w:rPr>
                <w:color w:val="008000"/>
                <w:sz w:val="22"/>
                <w:szCs w:val="22"/>
              </w:rPr>
            </w:pPr>
            <w:r>
              <w:rPr>
                <w:rFonts w:eastAsia="Courier New" w:cs="Courier New" w:ascii="Courier New" w:hAnsi="Courier New"/>
                <w:color w:val="008000"/>
                <w:sz w:val="22"/>
                <w:szCs w:val="22"/>
              </w:rPr>
              <w:t>Downtown</w:t>
            </w:r>
          </w:p>
        </w:tc>
      </w:tr>
      <w:tr>
        <w:trPr>
          <w:trHeight w:val="280" w:hRule="atLeast"/>
        </w:trPr>
        <w:tc>
          <w:tcPr>
            <w:tcW w:w="1256" w:type="dxa"/>
            <w:tcBorders/>
            <w:shd w:fill="E6E6E6"/>
          </w:tcPr>
          <w:p>
            <w:pPr>
              <w:pStyle w:val="Normal"/>
              <w:spacing w:before="0" w:after="0"/>
              <w:rPr>
                <w:sz w:val="22"/>
                <w:szCs w:val="22"/>
              </w:rPr>
            </w:pPr>
            <w:r>
              <w:rPr>
                <w:rFonts w:eastAsia="Courier New" w:cs="Courier New" w:ascii="Courier New" w:hAnsi="Courier New"/>
                <w:color w:val="0000FF"/>
                <w:sz w:val="22"/>
                <w:szCs w:val="22"/>
              </w:rPr>
              <w:t>trip_5</w:t>
            </w:r>
          </w:p>
        </w:tc>
        <w:tc>
          <w:tcPr>
            <w:tcW w:w="1257" w:type="dxa"/>
            <w:tcBorders/>
            <w:shd w:fill="E6E6E6"/>
          </w:tcPr>
          <w:p>
            <w:pPr>
              <w:pStyle w:val="Normal"/>
              <w:spacing w:before="0" w:after="0"/>
              <w:rPr>
                <w:sz w:val="22"/>
                <w:szCs w:val="22"/>
              </w:rPr>
            </w:pPr>
            <w:r>
              <w:rPr>
                <w:rFonts w:eastAsia="Courier New" w:cs="Courier New" w:ascii="Courier New" w:hAnsi="Courier New"/>
                <w:color w:val="0000FF"/>
                <w:sz w:val="22"/>
                <w:szCs w:val="22"/>
              </w:rPr>
              <w:t>route_1</w:t>
            </w:r>
          </w:p>
        </w:tc>
        <w:tc>
          <w:tcPr>
            <w:tcW w:w="3704" w:type="dxa"/>
            <w:tcBorders/>
            <w:shd w:fill="E6E6E6"/>
          </w:tcPr>
          <w:p>
            <w:pPr>
              <w:pStyle w:val="Normal"/>
              <w:spacing w:before="0" w:after="0"/>
              <w:rPr>
                <w:sz w:val="22"/>
                <w:szCs w:val="22"/>
              </w:rPr>
            </w:pPr>
            <w:r>
              <w:rPr>
                <w:rFonts w:eastAsia="Courier New" w:cs="Courier New" w:ascii="Courier New" w:hAnsi="Courier New"/>
                <w:color w:val="0000FF"/>
                <w:sz w:val="22"/>
                <w:szCs w:val="22"/>
              </w:rPr>
              <w:t>summer_tuesdays_thursdays</w:t>
            </w:r>
          </w:p>
        </w:tc>
        <w:tc>
          <w:tcPr>
            <w:tcW w:w="1834" w:type="dxa"/>
            <w:tcBorders/>
            <w:shd w:fill="E6E6E6"/>
          </w:tcPr>
          <w:p>
            <w:pPr>
              <w:pStyle w:val="Normal"/>
              <w:spacing w:before="0" w:after="0"/>
              <w:rPr>
                <w:sz w:val="22"/>
                <w:szCs w:val="22"/>
              </w:rPr>
            </w:pPr>
            <w:r>
              <w:rPr>
                <w:rFonts w:eastAsia="Courier New" w:cs="Courier New" w:ascii="Courier New" w:hAnsi="Courier New"/>
                <w:color w:val="0000FF"/>
                <w:sz w:val="22"/>
                <w:szCs w:val="22"/>
              </w:rPr>
              <w:t>0</w:t>
            </w:r>
          </w:p>
        </w:tc>
        <w:tc>
          <w:tcPr>
            <w:tcW w:w="1978" w:type="dxa"/>
            <w:tcBorders/>
            <w:shd w:fill="E6E6E6"/>
          </w:tcPr>
          <w:p>
            <w:pPr>
              <w:pStyle w:val="Normal"/>
              <w:spacing w:before="0" w:after="0"/>
              <w:rPr>
                <w:sz w:val="22"/>
                <w:szCs w:val="22"/>
              </w:rPr>
            </w:pPr>
            <w:r>
              <w:rPr>
                <w:rFonts w:eastAsia="Courier New" w:cs="Courier New" w:ascii="Courier New" w:hAnsi="Courier New"/>
                <w:color w:val="0000FF"/>
                <w:sz w:val="22"/>
                <w:szCs w:val="22"/>
              </w:rPr>
              <w:t>Airport</w:t>
            </w:r>
          </w:p>
        </w:tc>
      </w:tr>
      <w:tr>
        <w:trPr>
          <w:trHeight w:val="280" w:hRule="atLeast"/>
        </w:trPr>
        <w:tc>
          <w:tcPr>
            <w:tcW w:w="1256" w:type="dxa"/>
            <w:tcBorders/>
            <w:shd w:fill="E6E6E6"/>
          </w:tcPr>
          <w:p>
            <w:pPr>
              <w:pStyle w:val="Normal"/>
              <w:spacing w:before="0" w:after="0"/>
              <w:rPr>
                <w:sz w:val="22"/>
                <w:szCs w:val="22"/>
              </w:rPr>
            </w:pPr>
            <w:r>
              <w:rPr>
                <w:rFonts w:eastAsia="Courier New" w:cs="Courier New" w:ascii="Courier New" w:hAnsi="Courier New"/>
                <w:color w:val="0000FF"/>
                <w:sz w:val="22"/>
                <w:szCs w:val="22"/>
              </w:rPr>
              <w:t>trip_6</w:t>
            </w:r>
          </w:p>
        </w:tc>
        <w:tc>
          <w:tcPr>
            <w:tcW w:w="1257" w:type="dxa"/>
            <w:tcBorders/>
            <w:shd w:fill="E6E6E6"/>
          </w:tcPr>
          <w:p>
            <w:pPr>
              <w:pStyle w:val="Normal"/>
              <w:spacing w:before="0" w:after="0"/>
              <w:rPr>
                <w:sz w:val="22"/>
                <w:szCs w:val="22"/>
              </w:rPr>
            </w:pPr>
            <w:r>
              <w:rPr>
                <w:rFonts w:eastAsia="Courier New" w:cs="Courier New" w:ascii="Courier New" w:hAnsi="Courier New"/>
                <w:color w:val="0000FF"/>
                <w:sz w:val="22"/>
                <w:szCs w:val="22"/>
              </w:rPr>
              <w:t>route_1</w:t>
            </w:r>
          </w:p>
        </w:tc>
        <w:tc>
          <w:tcPr>
            <w:tcW w:w="3704" w:type="dxa"/>
            <w:tcBorders/>
            <w:shd w:fill="E6E6E6"/>
          </w:tcPr>
          <w:p>
            <w:pPr>
              <w:pStyle w:val="Normal"/>
              <w:spacing w:before="0" w:after="0"/>
              <w:rPr>
                <w:sz w:val="22"/>
                <w:szCs w:val="22"/>
              </w:rPr>
            </w:pPr>
            <w:r>
              <w:rPr>
                <w:rFonts w:eastAsia="Courier New" w:cs="Courier New" w:ascii="Courier New" w:hAnsi="Courier New"/>
                <w:color w:val="0000FF"/>
                <w:sz w:val="22"/>
                <w:szCs w:val="22"/>
              </w:rPr>
              <w:t>summer_tuesdays_thursdays</w:t>
            </w:r>
          </w:p>
        </w:tc>
        <w:tc>
          <w:tcPr>
            <w:tcW w:w="1834" w:type="dxa"/>
            <w:tcBorders/>
            <w:shd w:fill="E6E6E6"/>
          </w:tcPr>
          <w:p>
            <w:pPr>
              <w:pStyle w:val="Normal"/>
              <w:spacing w:before="0" w:after="0"/>
              <w:rPr>
                <w:sz w:val="22"/>
                <w:szCs w:val="22"/>
              </w:rPr>
            </w:pPr>
            <w:r>
              <w:rPr>
                <w:rFonts w:eastAsia="Courier New" w:cs="Courier New" w:ascii="Courier New" w:hAnsi="Courier New"/>
                <w:color w:val="0000FF"/>
                <w:sz w:val="22"/>
                <w:szCs w:val="22"/>
              </w:rPr>
              <w:t>1</w:t>
            </w:r>
          </w:p>
        </w:tc>
        <w:tc>
          <w:tcPr>
            <w:tcW w:w="1978" w:type="dxa"/>
            <w:tcBorders/>
            <w:shd w:fill="E6E6E6"/>
          </w:tcPr>
          <w:p>
            <w:pPr>
              <w:pStyle w:val="Normal"/>
              <w:spacing w:before="0" w:after="0"/>
              <w:rPr>
                <w:sz w:val="22"/>
                <w:szCs w:val="22"/>
              </w:rPr>
            </w:pPr>
            <w:r>
              <w:rPr>
                <w:rFonts w:eastAsia="Courier New" w:cs="Courier New" w:ascii="Courier New" w:hAnsi="Courier New"/>
                <w:color w:val="0000FF"/>
                <w:sz w:val="22"/>
                <w:szCs w:val="22"/>
              </w:rPr>
              <w:t>Downtown</w:t>
            </w:r>
          </w:p>
        </w:tc>
      </w:tr>
    </w:tbl>
    <w:p>
      <w:pPr>
        <w:pStyle w:val="Normal"/>
        <w:spacing w:before="0" w:after="0"/>
        <w:rPr/>
      </w:pPr>
      <w:r>
        <w:rPr/>
      </w:r>
    </w:p>
    <w:tbl>
      <w:tblPr>
        <w:tblStyle w:val="Table10"/>
        <w:tblW w:w="7335" w:type="dxa"/>
        <w:jc w:val="left"/>
        <w:tblInd w:w="-88" w:type="dxa"/>
        <w:tblBorders/>
        <w:tblCellMar>
          <w:top w:w="20" w:type="dxa"/>
          <w:left w:w="20" w:type="dxa"/>
          <w:bottom w:w="20" w:type="dxa"/>
          <w:right w:w="20" w:type="dxa"/>
        </w:tblCellMar>
        <w:tblLook w:val="0600"/>
      </w:tblPr>
      <w:tblGrid>
        <w:gridCol w:w="1514"/>
        <w:gridCol w:w="2611"/>
        <w:gridCol w:w="1409"/>
        <w:gridCol w:w="1800"/>
      </w:tblGrid>
      <w:tr>
        <w:trPr>
          <w:trHeight w:val="280" w:hRule="atLeast"/>
        </w:trPr>
        <w:tc>
          <w:tcPr>
            <w:tcW w:w="1514" w:type="dxa"/>
            <w:tcBorders/>
            <w:shd w:fill="333333"/>
          </w:tcPr>
          <w:p>
            <w:pPr>
              <w:pStyle w:val="Normal"/>
              <w:spacing w:before="0" w:after="0"/>
              <w:rPr/>
            </w:pPr>
            <w:r>
              <w:rPr>
                <w:rFonts w:eastAsia="Courier New" w:cs="Courier New" w:ascii="Courier New" w:hAnsi="Courier New"/>
                <w:b/>
                <w:color w:val="FFFFFF"/>
              </w:rPr>
              <w:t>stops.txt</w:t>
            </w:r>
          </w:p>
        </w:tc>
        <w:tc>
          <w:tcPr>
            <w:tcW w:w="2611" w:type="dxa"/>
            <w:tcBorders/>
            <w:shd w:fill="auto" w:val="clear"/>
            <w:tcMar>
              <w:top w:w="0" w:type="dxa"/>
              <w:left w:w="108" w:type="dxa"/>
              <w:bottom w:w="0" w:type="dxa"/>
              <w:right w:w="108" w:type="dxa"/>
            </w:tcMar>
          </w:tcPr>
          <w:p>
            <w:pPr>
              <w:pStyle w:val="Normal"/>
              <w:spacing w:before="0" w:after="0"/>
              <w:rPr/>
            </w:pPr>
            <w:r>
              <w:rPr/>
            </w:r>
          </w:p>
        </w:tc>
        <w:tc>
          <w:tcPr>
            <w:tcW w:w="1409" w:type="dxa"/>
            <w:tcBorders/>
            <w:shd w:fill="auto" w:val="clear"/>
            <w:tcMar>
              <w:top w:w="0" w:type="dxa"/>
              <w:left w:w="108" w:type="dxa"/>
              <w:bottom w:w="0" w:type="dxa"/>
              <w:right w:w="108" w:type="dxa"/>
            </w:tcMar>
          </w:tcPr>
          <w:p>
            <w:pPr>
              <w:pStyle w:val="Normal"/>
              <w:spacing w:before="0" w:after="0"/>
              <w:rPr/>
            </w:pPr>
            <w:r>
              <w:rPr/>
            </w:r>
          </w:p>
        </w:tc>
        <w:tc>
          <w:tcPr>
            <w:tcW w:w="1800" w:type="dxa"/>
            <w:tcBorders/>
            <w:shd w:fill="auto" w:val="clear"/>
            <w:tcMar>
              <w:top w:w="0" w:type="dxa"/>
              <w:left w:w="108" w:type="dxa"/>
              <w:bottom w:w="0" w:type="dxa"/>
              <w:right w:w="108" w:type="dxa"/>
            </w:tcMar>
          </w:tcPr>
          <w:p>
            <w:pPr>
              <w:pStyle w:val="Normal"/>
              <w:spacing w:before="0" w:after="0"/>
              <w:rPr/>
            </w:pPr>
            <w:r>
              <w:rPr/>
            </w:r>
          </w:p>
        </w:tc>
      </w:tr>
      <w:tr>
        <w:trPr>
          <w:trHeight w:val="280" w:hRule="atLeast"/>
        </w:trPr>
        <w:tc>
          <w:tcPr>
            <w:tcW w:w="1514" w:type="dxa"/>
            <w:tcBorders/>
            <w:shd w:fill="E6E6E6"/>
          </w:tcPr>
          <w:p>
            <w:pPr>
              <w:pStyle w:val="Normal"/>
              <w:spacing w:before="0" w:after="0"/>
              <w:rPr/>
            </w:pPr>
            <w:r>
              <w:rPr>
                <w:rFonts w:eastAsia="Courier New" w:cs="Courier New" w:ascii="Courier New" w:hAnsi="Courier New"/>
                <w:b/>
              </w:rPr>
              <w:t>stop_id</w:t>
            </w:r>
          </w:p>
        </w:tc>
        <w:tc>
          <w:tcPr>
            <w:tcW w:w="2611" w:type="dxa"/>
            <w:tcBorders/>
            <w:shd w:fill="E6E6E6"/>
          </w:tcPr>
          <w:p>
            <w:pPr>
              <w:pStyle w:val="Normal"/>
              <w:spacing w:before="0" w:after="0"/>
              <w:rPr/>
            </w:pPr>
            <w:r>
              <w:rPr>
                <w:rFonts w:eastAsia="Courier New" w:cs="Courier New" w:ascii="Courier New" w:hAnsi="Courier New"/>
                <w:b/>
              </w:rPr>
              <w:t>stop_name</w:t>
            </w:r>
          </w:p>
        </w:tc>
        <w:tc>
          <w:tcPr>
            <w:tcW w:w="1409" w:type="dxa"/>
            <w:tcBorders/>
            <w:shd w:fill="E6E6E6"/>
          </w:tcPr>
          <w:p>
            <w:pPr>
              <w:pStyle w:val="Normal"/>
              <w:spacing w:before="0" w:after="0"/>
              <w:rPr/>
            </w:pPr>
            <w:r>
              <w:rPr>
                <w:rFonts w:eastAsia="Courier New" w:cs="Courier New" w:ascii="Courier New" w:hAnsi="Courier New"/>
                <w:b/>
              </w:rPr>
              <w:t>stop_lat</w:t>
            </w:r>
          </w:p>
        </w:tc>
        <w:tc>
          <w:tcPr>
            <w:tcW w:w="1800" w:type="dxa"/>
            <w:tcBorders/>
            <w:shd w:fill="E6E6E6"/>
          </w:tcPr>
          <w:p>
            <w:pPr>
              <w:pStyle w:val="Normal"/>
              <w:spacing w:before="0" w:after="0"/>
              <w:rPr/>
            </w:pPr>
            <w:r>
              <w:rPr>
                <w:rFonts w:eastAsia="Courier New" w:cs="Courier New" w:ascii="Courier New" w:hAnsi="Courier New"/>
                <w:b/>
              </w:rPr>
              <w:t>stop_lon</w:t>
            </w:r>
          </w:p>
        </w:tc>
      </w:tr>
      <w:tr>
        <w:trPr>
          <w:trHeight w:val="280" w:hRule="atLeast"/>
        </w:trPr>
        <w:tc>
          <w:tcPr>
            <w:tcW w:w="1514" w:type="dxa"/>
            <w:tcBorders/>
            <w:shd w:fill="E6E6E6"/>
          </w:tcPr>
          <w:p>
            <w:pPr>
              <w:pStyle w:val="Normal"/>
              <w:spacing w:before="0" w:after="0"/>
              <w:rPr/>
            </w:pPr>
            <w:r>
              <w:rPr>
                <w:rFonts w:eastAsia="Courier New" w:cs="Courier New" w:ascii="Courier New" w:hAnsi="Courier New"/>
              </w:rPr>
              <w:t>stop_1</w:t>
            </w:r>
          </w:p>
        </w:tc>
        <w:tc>
          <w:tcPr>
            <w:tcW w:w="2611" w:type="dxa"/>
            <w:tcBorders/>
            <w:shd w:fill="E6E6E6"/>
          </w:tcPr>
          <w:p>
            <w:pPr>
              <w:pStyle w:val="Normal"/>
              <w:spacing w:before="0" w:after="0"/>
              <w:rPr/>
            </w:pPr>
            <w:r>
              <w:rPr>
                <w:rFonts w:eastAsia="Courier New" w:cs="Courier New" w:ascii="Courier New" w:hAnsi="Courier New"/>
              </w:rPr>
              <w:t>Main and 1st St.</w:t>
            </w:r>
          </w:p>
        </w:tc>
        <w:tc>
          <w:tcPr>
            <w:tcW w:w="1409" w:type="dxa"/>
            <w:tcBorders/>
            <w:shd w:fill="E6E6E6"/>
          </w:tcPr>
          <w:p>
            <w:pPr>
              <w:pStyle w:val="Normal"/>
              <w:spacing w:before="0" w:after="0"/>
              <w:rPr/>
            </w:pPr>
            <w:r>
              <w:rPr>
                <w:rFonts w:eastAsia="Courier New" w:cs="Courier New" w:ascii="Courier New" w:hAnsi="Courier New"/>
              </w:rPr>
              <w:t>28.8</w:t>
            </w:r>
          </w:p>
        </w:tc>
        <w:tc>
          <w:tcPr>
            <w:tcW w:w="1800" w:type="dxa"/>
            <w:tcBorders/>
            <w:shd w:fill="E6E6E6"/>
          </w:tcPr>
          <w:p>
            <w:pPr>
              <w:pStyle w:val="Normal"/>
              <w:spacing w:before="0" w:after="0"/>
              <w:rPr/>
            </w:pPr>
            <w:r>
              <w:rPr>
                <w:rFonts w:eastAsia="Courier New" w:cs="Courier New" w:ascii="Courier New" w:hAnsi="Courier New"/>
              </w:rPr>
              <w:t>115.9</w:t>
            </w:r>
          </w:p>
        </w:tc>
      </w:tr>
      <w:tr>
        <w:trPr>
          <w:trHeight w:val="280" w:hRule="atLeast"/>
        </w:trPr>
        <w:tc>
          <w:tcPr>
            <w:tcW w:w="1514" w:type="dxa"/>
            <w:tcBorders/>
            <w:shd w:fill="E6E6E6"/>
          </w:tcPr>
          <w:p>
            <w:pPr>
              <w:pStyle w:val="Normal"/>
              <w:spacing w:before="0" w:after="0"/>
              <w:rPr/>
            </w:pPr>
            <w:r>
              <w:rPr>
                <w:rFonts w:eastAsia="Courier New" w:cs="Courier New" w:ascii="Courier New" w:hAnsi="Courier New"/>
              </w:rPr>
              <w:t>stop_2</w:t>
            </w:r>
          </w:p>
        </w:tc>
        <w:tc>
          <w:tcPr>
            <w:tcW w:w="2611" w:type="dxa"/>
            <w:tcBorders/>
            <w:shd w:fill="E6E6E6"/>
          </w:tcPr>
          <w:p>
            <w:pPr>
              <w:pStyle w:val="Normal"/>
              <w:spacing w:before="0" w:after="0"/>
              <w:rPr/>
            </w:pPr>
            <w:r>
              <w:rPr>
                <w:rFonts w:eastAsia="Courier New" w:cs="Courier New" w:ascii="Courier New" w:hAnsi="Courier New"/>
              </w:rPr>
              <w:t>Railway Station</w:t>
            </w:r>
          </w:p>
        </w:tc>
        <w:tc>
          <w:tcPr>
            <w:tcW w:w="1409" w:type="dxa"/>
            <w:tcBorders/>
            <w:shd w:fill="E6E6E6"/>
          </w:tcPr>
          <w:p>
            <w:pPr>
              <w:pStyle w:val="Normal"/>
              <w:spacing w:before="0" w:after="0"/>
              <w:rPr/>
            </w:pPr>
            <w:r>
              <w:rPr>
                <w:rFonts w:eastAsia="Courier New" w:cs="Courier New" w:ascii="Courier New" w:hAnsi="Courier New"/>
              </w:rPr>
              <w:t>28.9</w:t>
            </w:r>
          </w:p>
        </w:tc>
        <w:tc>
          <w:tcPr>
            <w:tcW w:w="1800" w:type="dxa"/>
            <w:tcBorders/>
            <w:shd w:fill="E6E6E6"/>
          </w:tcPr>
          <w:p>
            <w:pPr>
              <w:pStyle w:val="Normal"/>
              <w:spacing w:before="0" w:after="0"/>
              <w:rPr/>
            </w:pPr>
            <w:r>
              <w:rPr>
                <w:rFonts w:eastAsia="Courier New" w:cs="Courier New" w:ascii="Courier New" w:hAnsi="Courier New"/>
              </w:rPr>
              <w:t>116</w:t>
            </w:r>
          </w:p>
        </w:tc>
      </w:tr>
      <w:tr>
        <w:trPr>
          <w:trHeight w:val="280" w:hRule="atLeast"/>
        </w:trPr>
        <w:tc>
          <w:tcPr>
            <w:tcW w:w="1514" w:type="dxa"/>
            <w:tcBorders/>
            <w:shd w:fill="E6E6E6"/>
          </w:tcPr>
          <w:p>
            <w:pPr>
              <w:pStyle w:val="Normal"/>
              <w:spacing w:before="0" w:after="0"/>
              <w:rPr/>
            </w:pPr>
            <w:r>
              <w:rPr>
                <w:rFonts w:eastAsia="Courier New" w:cs="Courier New" w:ascii="Courier New" w:hAnsi="Courier New"/>
              </w:rPr>
              <w:t>stop_3</w:t>
            </w:r>
          </w:p>
        </w:tc>
        <w:tc>
          <w:tcPr>
            <w:tcW w:w="2611" w:type="dxa"/>
            <w:tcBorders/>
            <w:shd w:fill="E6E6E6"/>
          </w:tcPr>
          <w:p>
            <w:pPr>
              <w:pStyle w:val="Normal"/>
              <w:spacing w:before="0" w:after="0"/>
              <w:rPr/>
            </w:pPr>
            <w:r>
              <w:rPr>
                <w:rFonts w:eastAsia="Courier New" w:cs="Courier New" w:ascii="Courier New" w:hAnsi="Courier New"/>
              </w:rPr>
              <w:t>Airport</w:t>
            </w:r>
          </w:p>
        </w:tc>
        <w:tc>
          <w:tcPr>
            <w:tcW w:w="1409" w:type="dxa"/>
            <w:tcBorders/>
            <w:shd w:fill="E6E6E6"/>
          </w:tcPr>
          <w:p>
            <w:pPr>
              <w:pStyle w:val="Normal"/>
              <w:spacing w:before="0" w:after="0"/>
              <w:rPr/>
            </w:pPr>
            <w:r>
              <w:rPr>
                <w:rFonts w:eastAsia="Courier New" w:cs="Courier New" w:ascii="Courier New" w:hAnsi="Courier New"/>
              </w:rPr>
              <w:t>29</w:t>
            </w:r>
          </w:p>
        </w:tc>
        <w:tc>
          <w:tcPr>
            <w:tcW w:w="1800" w:type="dxa"/>
            <w:tcBorders/>
            <w:shd w:fill="E6E6E6"/>
          </w:tcPr>
          <w:p>
            <w:pPr>
              <w:pStyle w:val="Normal"/>
              <w:spacing w:before="0" w:after="0"/>
              <w:rPr/>
            </w:pPr>
            <w:r>
              <w:rPr>
                <w:rFonts w:eastAsia="Courier New" w:cs="Courier New" w:ascii="Courier New" w:hAnsi="Courier New"/>
              </w:rPr>
              <w:t>116.1</w:t>
            </w:r>
          </w:p>
        </w:tc>
      </w:tr>
    </w:tbl>
    <w:p>
      <w:pPr>
        <w:pStyle w:val="Normal"/>
        <w:spacing w:before="0" w:after="0"/>
        <w:rPr/>
      </w:pPr>
      <w:r>
        <w:rPr/>
      </w:r>
    </w:p>
    <w:tbl>
      <w:tblPr>
        <w:tblStyle w:val="Table11"/>
        <w:tblW w:w="9690" w:type="dxa"/>
        <w:jc w:val="left"/>
        <w:tblInd w:w="-88" w:type="dxa"/>
        <w:tblBorders/>
        <w:tblCellMar>
          <w:top w:w="20" w:type="dxa"/>
          <w:left w:w="20" w:type="dxa"/>
          <w:bottom w:w="20" w:type="dxa"/>
          <w:right w:w="20" w:type="dxa"/>
        </w:tblCellMar>
        <w:tblLook w:val="0600"/>
      </w:tblPr>
      <w:tblGrid>
        <w:gridCol w:w="2174"/>
        <w:gridCol w:w="2204"/>
        <w:gridCol w:w="1276"/>
        <w:gridCol w:w="1890"/>
        <w:gridCol w:w="2146"/>
      </w:tblGrid>
      <w:tr>
        <w:trPr>
          <w:trHeight w:val="280" w:hRule="atLeast"/>
        </w:trPr>
        <w:tc>
          <w:tcPr>
            <w:tcW w:w="2174" w:type="dxa"/>
            <w:tcBorders/>
            <w:shd w:fill="333333"/>
          </w:tcPr>
          <w:p>
            <w:pPr>
              <w:pStyle w:val="Normal"/>
              <w:spacing w:before="0" w:after="0"/>
              <w:rPr/>
            </w:pPr>
            <w:r>
              <w:rPr>
                <w:rFonts w:eastAsia="Courier New" w:cs="Courier New" w:ascii="Courier New" w:hAnsi="Courier New"/>
                <w:b/>
                <w:color w:val="FFFFFF"/>
              </w:rPr>
              <w:t>stop_times.txt</w:t>
            </w:r>
          </w:p>
        </w:tc>
        <w:tc>
          <w:tcPr>
            <w:tcW w:w="2204" w:type="dxa"/>
            <w:tcBorders/>
            <w:shd w:fill="auto" w:val="clear"/>
            <w:tcMar>
              <w:top w:w="0" w:type="dxa"/>
              <w:left w:w="108" w:type="dxa"/>
              <w:bottom w:w="0" w:type="dxa"/>
              <w:right w:w="108" w:type="dxa"/>
            </w:tcMar>
          </w:tcPr>
          <w:p>
            <w:pPr>
              <w:pStyle w:val="Normal"/>
              <w:spacing w:lineRule="auto" w:line="276" w:before="0" w:after="0"/>
              <w:rPr/>
            </w:pPr>
            <w:r>
              <w:rPr/>
            </w:r>
          </w:p>
        </w:tc>
        <w:tc>
          <w:tcPr>
            <w:tcW w:w="1276" w:type="dxa"/>
            <w:tcBorders/>
            <w:shd w:fill="auto" w:val="clear"/>
            <w:tcMar>
              <w:top w:w="0" w:type="dxa"/>
              <w:left w:w="108" w:type="dxa"/>
              <w:bottom w:w="0" w:type="dxa"/>
              <w:right w:w="108" w:type="dxa"/>
            </w:tcMar>
          </w:tcPr>
          <w:p>
            <w:pPr>
              <w:pStyle w:val="Normal"/>
              <w:spacing w:lineRule="auto" w:line="276" w:before="0" w:after="0"/>
              <w:rPr/>
            </w:pPr>
            <w:r>
              <w:rPr/>
            </w:r>
          </w:p>
        </w:tc>
        <w:tc>
          <w:tcPr>
            <w:tcW w:w="1890" w:type="dxa"/>
            <w:tcBorders/>
            <w:shd w:fill="auto" w:val="clear"/>
            <w:tcMar>
              <w:top w:w="0" w:type="dxa"/>
              <w:left w:w="108" w:type="dxa"/>
              <w:bottom w:w="0" w:type="dxa"/>
              <w:right w:w="108" w:type="dxa"/>
            </w:tcMar>
          </w:tcPr>
          <w:p>
            <w:pPr>
              <w:pStyle w:val="Normal"/>
              <w:spacing w:lineRule="auto" w:line="276" w:before="0" w:after="0"/>
              <w:rPr/>
            </w:pPr>
            <w:r>
              <w:rPr/>
            </w:r>
          </w:p>
        </w:tc>
        <w:tc>
          <w:tcPr>
            <w:tcW w:w="2146" w:type="dxa"/>
            <w:tcBorders/>
            <w:shd w:fill="auto" w:val="clear"/>
            <w:tcMar>
              <w:top w:w="0" w:type="dxa"/>
              <w:left w:w="108" w:type="dxa"/>
              <w:bottom w:w="0" w:type="dxa"/>
              <w:right w:w="108" w:type="dxa"/>
            </w:tcMar>
          </w:tcPr>
          <w:p>
            <w:pPr>
              <w:pStyle w:val="Normal"/>
              <w:spacing w:lineRule="auto" w:line="276" w:before="0" w:after="0"/>
              <w:rPr/>
            </w:pPr>
            <w:r>
              <w:rPr/>
            </w:r>
          </w:p>
        </w:tc>
      </w:tr>
      <w:tr>
        <w:trPr>
          <w:trHeight w:val="280" w:hRule="atLeast"/>
        </w:trPr>
        <w:tc>
          <w:tcPr>
            <w:tcW w:w="2174" w:type="dxa"/>
            <w:tcBorders/>
            <w:shd w:fill="E6E6E6"/>
          </w:tcPr>
          <w:p>
            <w:pPr>
              <w:pStyle w:val="Normal"/>
              <w:spacing w:before="0" w:after="0"/>
              <w:rPr/>
            </w:pPr>
            <w:r>
              <w:rPr>
                <w:rFonts w:eastAsia="Courier New" w:cs="Courier New" w:ascii="Courier New" w:hAnsi="Courier New"/>
                <w:b/>
              </w:rPr>
              <w:t>trip_id</w:t>
            </w:r>
          </w:p>
        </w:tc>
        <w:tc>
          <w:tcPr>
            <w:tcW w:w="2204" w:type="dxa"/>
            <w:tcBorders/>
            <w:shd w:fill="E6E6E6"/>
          </w:tcPr>
          <w:p>
            <w:pPr>
              <w:pStyle w:val="Normal"/>
              <w:spacing w:before="0" w:after="0"/>
              <w:rPr/>
            </w:pPr>
            <w:r>
              <w:rPr>
                <w:rFonts w:eastAsia="Courier New" w:cs="Courier New" w:ascii="Courier New" w:hAnsi="Courier New"/>
                <w:b/>
              </w:rPr>
              <w:t>stop_sequence</w:t>
            </w:r>
          </w:p>
        </w:tc>
        <w:tc>
          <w:tcPr>
            <w:tcW w:w="1276" w:type="dxa"/>
            <w:tcBorders/>
            <w:shd w:fill="E6E6E6"/>
          </w:tcPr>
          <w:p>
            <w:pPr>
              <w:pStyle w:val="Normal"/>
              <w:spacing w:before="0" w:after="0"/>
              <w:rPr/>
            </w:pPr>
            <w:r>
              <w:rPr>
                <w:rFonts w:eastAsia="Courier New" w:cs="Courier New" w:ascii="Courier New" w:hAnsi="Courier New"/>
                <w:b/>
              </w:rPr>
              <w:t>stop_id</w:t>
            </w:r>
          </w:p>
        </w:tc>
        <w:tc>
          <w:tcPr>
            <w:tcW w:w="1890" w:type="dxa"/>
            <w:tcBorders/>
            <w:shd w:fill="E6E6E6"/>
          </w:tcPr>
          <w:p>
            <w:pPr>
              <w:pStyle w:val="Normal"/>
              <w:spacing w:before="0" w:after="0"/>
              <w:rPr/>
            </w:pPr>
            <w:r>
              <w:rPr>
                <w:rFonts w:eastAsia="Courier New" w:cs="Courier New" w:ascii="Courier New" w:hAnsi="Courier New"/>
                <w:b/>
              </w:rPr>
              <w:t>arrival_time</w:t>
            </w:r>
          </w:p>
        </w:tc>
        <w:tc>
          <w:tcPr>
            <w:tcW w:w="2146" w:type="dxa"/>
            <w:tcBorders/>
            <w:shd w:fill="E6E6E6"/>
          </w:tcPr>
          <w:p>
            <w:pPr>
              <w:pStyle w:val="Normal"/>
              <w:spacing w:before="0" w:after="0"/>
              <w:rPr/>
            </w:pPr>
            <w:r>
              <w:rPr>
                <w:rFonts w:eastAsia="Courier New" w:cs="Courier New" w:ascii="Courier New" w:hAnsi="Courier New"/>
                <w:b/>
              </w:rPr>
              <w:t>departure_time</w:t>
            </w:r>
          </w:p>
        </w:tc>
      </w:tr>
      <w:tr>
        <w:trPr>
          <w:trHeight w:val="280" w:hRule="atLeast"/>
        </w:trPr>
        <w:tc>
          <w:tcPr>
            <w:tcW w:w="2174" w:type="dxa"/>
            <w:tcBorders/>
            <w:shd w:fill="E6E6E6"/>
          </w:tcPr>
          <w:p>
            <w:pPr>
              <w:pStyle w:val="Normal"/>
              <w:spacing w:before="0" w:after="0"/>
              <w:rPr/>
            </w:pPr>
            <w:r>
              <w:rPr>
                <w:rFonts w:eastAsia="Courier New" w:cs="Courier New" w:ascii="Courier New" w:hAnsi="Courier New"/>
                <w:color w:val="008000"/>
              </w:rPr>
              <w:t>trip_1</w:t>
            </w:r>
          </w:p>
        </w:tc>
        <w:tc>
          <w:tcPr>
            <w:tcW w:w="2204" w:type="dxa"/>
            <w:tcBorders/>
            <w:shd w:fill="E6E6E6"/>
          </w:tcPr>
          <w:p>
            <w:pPr>
              <w:pStyle w:val="Normal"/>
              <w:spacing w:before="0" w:after="0"/>
              <w:rPr/>
            </w:pPr>
            <w:r>
              <w:rPr>
                <w:rFonts w:eastAsia="Courier New" w:cs="Courier New" w:ascii="Courier New" w:hAnsi="Courier New"/>
                <w:color w:val="008000"/>
              </w:rPr>
              <w:t>1</w:t>
            </w:r>
          </w:p>
        </w:tc>
        <w:tc>
          <w:tcPr>
            <w:tcW w:w="1276" w:type="dxa"/>
            <w:tcBorders/>
            <w:shd w:fill="E6E6E6"/>
          </w:tcPr>
          <w:p>
            <w:pPr>
              <w:pStyle w:val="Normal"/>
              <w:spacing w:before="0" w:after="0"/>
              <w:rPr/>
            </w:pPr>
            <w:r>
              <w:rPr>
                <w:rFonts w:eastAsia="Courier New" w:cs="Courier New" w:ascii="Courier New" w:hAnsi="Courier New"/>
                <w:color w:val="008000"/>
              </w:rPr>
              <w:t>stop_1</w:t>
            </w:r>
          </w:p>
        </w:tc>
        <w:tc>
          <w:tcPr>
            <w:tcW w:w="1890" w:type="dxa"/>
            <w:tcBorders/>
            <w:shd w:fill="E6E6E6"/>
          </w:tcPr>
          <w:p>
            <w:pPr>
              <w:pStyle w:val="Normal"/>
              <w:spacing w:before="0" w:after="0"/>
              <w:rPr/>
            </w:pPr>
            <w:r>
              <w:rPr>
                <w:rFonts w:eastAsia="Courier New" w:cs="Courier New" w:ascii="Courier New" w:hAnsi="Courier New"/>
                <w:color w:val="008000"/>
              </w:rPr>
              <w:t>9:00:00</w:t>
            </w:r>
          </w:p>
        </w:tc>
        <w:tc>
          <w:tcPr>
            <w:tcW w:w="2146" w:type="dxa"/>
            <w:tcBorders/>
            <w:shd w:fill="E6E6E6"/>
          </w:tcPr>
          <w:p>
            <w:pPr>
              <w:pStyle w:val="Normal"/>
              <w:spacing w:before="0" w:after="0"/>
              <w:rPr/>
            </w:pPr>
            <w:r>
              <w:rPr>
                <w:rFonts w:eastAsia="Courier New" w:cs="Courier New" w:ascii="Courier New" w:hAnsi="Courier New"/>
                <w:color w:val="008000"/>
              </w:rPr>
              <w:t>9:00:00</w:t>
            </w:r>
          </w:p>
        </w:tc>
      </w:tr>
      <w:tr>
        <w:trPr>
          <w:trHeight w:val="280" w:hRule="atLeast"/>
        </w:trPr>
        <w:tc>
          <w:tcPr>
            <w:tcW w:w="2174" w:type="dxa"/>
            <w:tcBorders/>
            <w:shd w:fill="E6E6E6"/>
          </w:tcPr>
          <w:p>
            <w:pPr>
              <w:pStyle w:val="Normal"/>
              <w:spacing w:before="0" w:after="0"/>
              <w:rPr/>
            </w:pPr>
            <w:r>
              <w:rPr>
                <w:rFonts w:eastAsia="Courier New" w:cs="Courier New" w:ascii="Courier New" w:hAnsi="Courier New"/>
                <w:color w:val="008000"/>
              </w:rPr>
              <w:t>trip_1</w:t>
            </w:r>
          </w:p>
        </w:tc>
        <w:tc>
          <w:tcPr>
            <w:tcW w:w="2204" w:type="dxa"/>
            <w:tcBorders/>
            <w:shd w:fill="E6E6E6"/>
          </w:tcPr>
          <w:p>
            <w:pPr>
              <w:pStyle w:val="Normal"/>
              <w:spacing w:before="0" w:after="0"/>
              <w:rPr/>
            </w:pPr>
            <w:r>
              <w:rPr>
                <w:rFonts w:eastAsia="Courier New" w:cs="Courier New" w:ascii="Courier New" w:hAnsi="Courier New"/>
                <w:color w:val="008000"/>
              </w:rPr>
              <w:t>2</w:t>
            </w:r>
          </w:p>
        </w:tc>
        <w:tc>
          <w:tcPr>
            <w:tcW w:w="1276" w:type="dxa"/>
            <w:tcBorders/>
            <w:shd w:fill="E6E6E6"/>
          </w:tcPr>
          <w:p>
            <w:pPr>
              <w:pStyle w:val="Normal"/>
              <w:spacing w:before="0" w:after="0"/>
              <w:rPr/>
            </w:pPr>
            <w:r>
              <w:rPr>
                <w:rFonts w:eastAsia="Courier New" w:cs="Courier New" w:ascii="Courier New" w:hAnsi="Courier New"/>
                <w:color w:val="008000"/>
              </w:rPr>
              <w:t>stop_2</w:t>
            </w:r>
          </w:p>
        </w:tc>
        <w:tc>
          <w:tcPr>
            <w:tcW w:w="1890" w:type="dxa"/>
            <w:tcBorders/>
            <w:shd w:fill="E6E6E6"/>
          </w:tcPr>
          <w:p>
            <w:pPr>
              <w:pStyle w:val="Normal"/>
              <w:spacing w:before="0" w:after="0"/>
              <w:rPr/>
            </w:pPr>
            <w:r>
              <w:rPr>
                <w:rFonts w:eastAsia="Courier New" w:cs="Courier New" w:ascii="Courier New" w:hAnsi="Courier New"/>
                <w:color w:val="008000"/>
              </w:rPr>
              <w:t>9:10:00</w:t>
            </w:r>
          </w:p>
        </w:tc>
        <w:tc>
          <w:tcPr>
            <w:tcW w:w="2146" w:type="dxa"/>
            <w:tcBorders/>
            <w:shd w:fill="E6E6E6"/>
          </w:tcPr>
          <w:p>
            <w:pPr>
              <w:pStyle w:val="Normal"/>
              <w:spacing w:before="0" w:after="0"/>
              <w:rPr/>
            </w:pPr>
            <w:r>
              <w:rPr>
                <w:rFonts w:eastAsia="Courier New" w:cs="Courier New" w:ascii="Courier New" w:hAnsi="Courier New"/>
                <w:color w:val="008000"/>
              </w:rPr>
              <w:t>9:10:00</w:t>
            </w:r>
          </w:p>
        </w:tc>
      </w:tr>
      <w:tr>
        <w:trPr>
          <w:trHeight w:val="280" w:hRule="atLeast"/>
        </w:trPr>
        <w:tc>
          <w:tcPr>
            <w:tcW w:w="2174" w:type="dxa"/>
            <w:tcBorders/>
            <w:shd w:fill="E6E6E6"/>
          </w:tcPr>
          <w:p>
            <w:pPr>
              <w:pStyle w:val="Normal"/>
              <w:spacing w:before="0" w:after="0"/>
              <w:rPr/>
            </w:pPr>
            <w:r>
              <w:rPr>
                <w:rFonts w:eastAsia="Courier New" w:cs="Courier New" w:ascii="Courier New" w:hAnsi="Courier New"/>
                <w:color w:val="008000"/>
              </w:rPr>
              <w:t>trip_1</w:t>
            </w:r>
          </w:p>
        </w:tc>
        <w:tc>
          <w:tcPr>
            <w:tcW w:w="2204" w:type="dxa"/>
            <w:tcBorders/>
            <w:shd w:fill="E6E6E6"/>
          </w:tcPr>
          <w:p>
            <w:pPr>
              <w:pStyle w:val="Normal"/>
              <w:spacing w:before="0" w:after="0"/>
              <w:rPr/>
            </w:pPr>
            <w:r>
              <w:rPr>
                <w:rFonts w:eastAsia="Courier New" w:cs="Courier New" w:ascii="Courier New" w:hAnsi="Courier New"/>
                <w:color w:val="008000"/>
              </w:rPr>
              <w:t>3</w:t>
            </w:r>
          </w:p>
        </w:tc>
        <w:tc>
          <w:tcPr>
            <w:tcW w:w="1276" w:type="dxa"/>
            <w:tcBorders/>
            <w:shd w:fill="E6E6E6"/>
          </w:tcPr>
          <w:p>
            <w:pPr>
              <w:pStyle w:val="Normal"/>
              <w:spacing w:before="0" w:after="0"/>
              <w:rPr/>
            </w:pPr>
            <w:r>
              <w:rPr>
                <w:rFonts w:eastAsia="Courier New" w:cs="Courier New" w:ascii="Courier New" w:hAnsi="Courier New"/>
                <w:color w:val="008000"/>
              </w:rPr>
              <w:t>stop_3</w:t>
            </w:r>
          </w:p>
        </w:tc>
        <w:tc>
          <w:tcPr>
            <w:tcW w:w="1890" w:type="dxa"/>
            <w:tcBorders/>
            <w:shd w:fill="E6E6E6"/>
          </w:tcPr>
          <w:p>
            <w:pPr>
              <w:pStyle w:val="Normal"/>
              <w:spacing w:before="0" w:after="0"/>
              <w:rPr/>
            </w:pPr>
            <w:r>
              <w:rPr>
                <w:rFonts w:eastAsia="Courier New" w:cs="Courier New" w:ascii="Courier New" w:hAnsi="Courier New"/>
                <w:color w:val="008000"/>
              </w:rPr>
              <w:t>9:30:00</w:t>
            </w:r>
          </w:p>
        </w:tc>
        <w:tc>
          <w:tcPr>
            <w:tcW w:w="2146" w:type="dxa"/>
            <w:tcBorders/>
            <w:shd w:fill="E6E6E6"/>
          </w:tcPr>
          <w:p>
            <w:pPr>
              <w:pStyle w:val="Normal"/>
              <w:spacing w:before="0" w:after="0"/>
              <w:rPr/>
            </w:pPr>
            <w:r>
              <w:rPr>
                <w:rFonts w:eastAsia="Courier New" w:cs="Courier New" w:ascii="Courier New" w:hAnsi="Courier New"/>
                <w:color w:val="008000"/>
              </w:rPr>
              <w:t>9:30:00</w:t>
            </w:r>
          </w:p>
        </w:tc>
      </w:tr>
      <w:tr>
        <w:trPr>
          <w:trHeight w:val="280" w:hRule="atLeast"/>
        </w:trPr>
        <w:tc>
          <w:tcPr>
            <w:tcW w:w="2174" w:type="dxa"/>
            <w:tcBorders/>
            <w:shd w:fill="E6E6E6"/>
          </w:tcPr>
          <w:p>
            <w:pPr>
              <w:pStyle w:val="Normal"/>
              <w:spacing w:before="0" w:after="0"/>
              <w:rPr/>
            </w:pPr>
            <w:r>
              <w:rPr>
                <w:rFonts w:eastAsia="Courier New" w:cs="Courier New" w:ascii="Courier New" w:hAnsi="Courier New"/>
                <w:color w:val="008000"/>
              </w:rPr>
              <w:t>trip_2</w:t>
            </w:r>
          </w:p>
        </w:tc>
        <w:tc>
          <w:tcPr>
            <w:tcW w:w="2204" w:type="dxa"/>
            <w:tcBorders/>
            <w:shd w:fill="E6E6E6"/>
          </w:tcPr>
          <w:p>
            <w:pPr>
              <w:pStyle w:val="Normal"/>
              <w:spacing w:before="0" w:after="0"/>
              <w:rPr/>
            </w:pPr>
            <w:r>
              <w:rPr>
                <w:rFonts w:eastAsia="Courier New" w:cs="Courier New" w:ascii="Courier New" w:hAnsi="Courier New"/>
                <w:color w:val="008000"/>
              </w:rPr>
              <w:t>1</w:t>
            </w:r>
          </w:p>
        </w:tc>
        <w:tc>
          <w:tcPr>
            <w:tcW w:w="1276" w:type="dxa"/>
            <w:tcBorders/>
            <w:shd w:fill="E6E6E6"/>
          </w:tcPr>
          <w:p>
            <w:pPr>
              <w:pStyle w:val="Normal"/>
              <w:spacing w:before="0" w:after="0"/>
              <w:rPr/>
            </w:pPr>
            <w:r>
              <w:rPr>
                <w:rFonts w:eastAsia="Courier New" w:cs="Courier New" w:ascii="Courier New" w:hAnsi="Courier New"/>
                <w:color w:val="008000"/>
              </w:rPr>
              <w:t>stop_3</w:t>
            </w:r>
          </w:p>
        </w:tc>
        <w:tc>
          <w:tcPr>
            <w:tcW w:w="1890" w:type="dxa"/>
            <w:tcBorders/>
            <w:shd w:fill="E6E6E6"/>
          </w:tcPr>
          <w:p>
            <w:pPr>
              <w:pStyle w:val="Normal"/>
              <w:spacing w:before="0" w:after="0"/>
              <w:rPr/>
            </w:pPr>
            <w:r>
              <w:rPr>
                <w:rFonts w:eastAsia="Courier New" w:cs="Courier New" w:ascii="Courier New" w:hAnsi="Courier New"/>
                <w:color w:val="008000"/>
              </w:rPr>
              <w:t>9:30:00</w:t>
            </w:r>
          </w:p>
        </w:tc>
        <w:tc>
          <w:tcPr>
            <w:tcW w:w="2146" w:type="dxa"/>
            <w:tcBorders/>
            <w:shd w:fill="E6E6E6"/>
          </w:tcPr>
          <w:p>
            <w:pPr>
              <w:pStyle w:val="Normal"/>
              <w:spacing w:before="0" w:after="0"/>
              <w:rPr/>
            </w:pPr>
            <w:r>
              <w:rPr>
                <w:rFonts w:eastAsia="Courier New" w:cs="Courier New" w:ascii="Courier New" w:hAnsi="Courier New"/>
                <w:color w:val="008000"/>
              </w:rPr>
              <w:t>9:30:00</w:t>
            </w:r>
          </w:p>
        </w:tc>
      </w:tr>
      <w:tr>
        <w:trPr>
          <w:trHeight w:val="280" w:hRule="atLeast"/>
        </w:trPr>
        <w:tc>
          <w:tcPr>
            <w:tcW w:w="2174" w:type="dxa"/>
            <w:tcBorders/>
            <w:shd w:fill="E6E6E6"/>
          </w:tcPr>
          <w:p>
            <w:pPr>
              <w:pStyle w:val="Normal"/>
              <w:spacing w:before="0" w:after="0"/>
              <w:rPr/>
            </w:pPr>
            <w:r>
              <w:rPr>
                <w:rFonts w:eastAsia="Courier New" w:cs="Courier New" w:ascii="Courier New" w:hAnsi="Courier New"/>
                <w:color w:val="008000"/>
              </w:rPr>
              <w:t>trip_2</w:t>
            </w:r>
          </w:p>
        </w:tc>
        <w:tc>
          <w:tcPr>
            <w:tcW w:w="2204" w:type="dxa"/>
            <w:tcBorders/>
            <w:shd w:fill="E6E6E6"/>
          </w:tcPr>
          <w:p>
            <w:pPr>
              <w:pStyle w:val="Normal"/>
              <w:spacing w:before="0" w:after="0"/>
              <w:rPr/>
            </w:pPr>
            <w:r>
              <w:rPr>
                <w:rFonts w:eastAsia="Courier New" w:cs="Courier New" w:ascii="Courier New" w:hAnsi="Courier New"/>
                <w:color w:val="008000"/>
              </w:rPr>
              <w:t>2</w:t>
            </w:r>
          </w:p>
        </w:tc>
        <w:tc>
          <w:tcPr>
            <w:tcW w:w="1276" w:type="dxa"/>
            <w:tcBorders/>
            <w:shd w:fill="E6E6E6"/>
          </w:tcPr>
          <w:p>
            <w:pPr>
              <w:pStyle w:val="Normal"/>
              <w:spacing w:before="0" w:after="0"/>
              <w:rPr/>
            </w:pPr>
            <w:r>
              <w:rPr>
                <w:rFonts w:eastAsia="Courier New" w:cs="Courier New" w:ascii="Courier New" w:hAnsi="Courier New"/>
                <w:color w:val="008000"/>
              </w:rPr>
              <w:t>stop_2</w:t>
            </w:r>
          </w:p>
        </w:tc>
        <w:tc>
          <w:tcPr>
            <w:tcW w:w="1890" w:type="dxa"/>
            <w:tcBorders/>
            <w:shd w:fill="E6E6E6"/>
          </w:tcPr>
          <w:p>
            <w:pPr>
              <w:pStyle w:val="Normal"/>
              <w:spacing w:before="0" w:after="0"/>
              <w:rPr/>
            </w:pPr>
            <w:r>
              <w:rPr>
                <w:rFonts w:eastAsia="Courier New" w:cs="Courier New" w:ascii="Courier New" w:hAnsi="Courier New"/>
                <w:color w:val="008000"/>
              </w:rPr>
              <w:t>9:50:00</w:t>
            </w:r>
          </w:p>
        </w:tc>
        <w:tc>
          <w:tcPr>
            <w:tcW w:w="2146" w:type="dxa"/>
            <w:tcBorders/>
            <w:shd w:fill="E6E6E6"/>
          </w:tcPr>
          <w:p>
            <w:pPr>
              <w:pStyle w:val="Normal"/>
              <w:spacing w:before="0" w:after="0"/>
              <w:rPr/>
            </w:pPr>
            <w:r>
              <w:rPr>
                <w:rFonts w:eastAsia="Courier New" w:cs="Courier New" w:ascii="Courier New" w:hAnsi="Courier New"/>
                <w:color w:val="008000"/>
              </w:rPr>
              <w:t>9:50:00</w:t>
            </w:r>
          </w:p>
        </w:tc>
      </w:tr>
      <w:tr>
        <w:trPr>
          <w:trHeight w:val="280" w:hRule="atLeast"/>
        </w:trPr>
        <w:tc>
          <w:tcPr>
            <w:tcW w:w="2174" w:type="dxa"/>
            <w:tcBorders/>
            <w:shd w:fill="E6E6E6"/>
          </w:tcPr>
          <w:p>
            <w:pPr>
              <w:pStyle w:val="Normal"/>
              <w:spacing w:before="0" w:after="0"/>
              <w:rPr/>
            </w:pPr>
            <w:r>
              <w:rPr>
                <w:rFonts w:eastAsia="Courier New" w:cs="Courier New" w:ascii="Courier New" w:hAnsi="Courier New"/>
                <w:color w:val="008000"/>
              </w:rPr>
              <w:t>trip_2</w:t>
            </w:r>
          </w:p>
        </w:tc>
        <w:tc>
          <w:tcPr>
            <w:tcW w:w="2204" w:type="dxa"/>
            <w:tcBorders/>
            <w:shd w:fill="E6E6E6"/>
          </w:tcPr>
          <w:p>
            <w:pPr>
              <w:pStyle w:val="Normal"/>
              <w:spacing w:before="0" w:after="0"/>
              <w:rPr/>
            </w:pPr>
            <w:r>
              <w:rPr>
                <w:rFonts w:eastAsia="Courier New" w:cs="Courier New" w:ascii="Courier New" w:hAnsi="Courier New"/>
                <w:color w:val="008000"/>
              </w:rPr>
              <w:t>3</w:t>
            </w:r>
          </w:p>
        </w:tc>
        <w:tc>
          <w:tcPr>
            <w:tcW w:w="1276" w:type="dxa"/>
            <w:tcBorders/>
            <w:shd w:fill="E6E6E6"/>
          </w:tcPr>
          <w:p>
            <w:pPr>
              <w:pStyle w:val="Normal"/>
              <w:spacing w:before="0" w:after="0"/>
              <w:rPr/>
            </w:pPr>
            <w:r>
              <w:rPr>
                <w:rFonts w:eastAsia="Courier New" w:cs="Courier New" w:ascii="Courier New" w:hAnsi="Courier New"/>
                <w:color w:val="008000"/>
              </w:rPr>
              <w:t>stop_1</w:t>
            </w:r>
          </w:p>
        </w:tc>
        <w:tc>
          <w:tcPr>
            <w:tcW w:w="1890" w:type="dxa"/>
            <w:tcBorders/>
            <w:shd w:fill="E6E6E6"/>
          </w:tcPr>
          <w:p>
            <w:pPr>
              <w:pStyle w:val="Normal"/>
              <w:spacing w:before="0" w:after="0"/>
              <w:rPr/>
            </w:pPr>
            <w:r>
              <w:rPr>
                <w:rFonts w:eastAsia="Courier New" w:cs="Courier New" w:ascii="Courier New" w:hAnsi="Courier New"/>
                <w:color w:val="008000"/>
              </w:rPr>
              <w:t>10:00:00</w:t>
            </w:r>
          </w:p>
        </w:tc>
        <w:tc>
          <w:tcPr>
            <w:tcW w:w="2146" w:type="dxa"/>
            <w:tcBorders/>
            <w:shd w:fill="E6E6E6"/>
          </w:tcPr>
          <w:p>
            <w:pPr>
              <w:pStyle w:val="Normal"/>
              <w:spacing w:before="0" w:after="0"/>
              <w:rPr/>
            </w:pPr>
            <w:r>
              <w:rPr>
                <w:rFonts w:eastAsia="Courier New" w:cs="Courier New" w:ascii="Courier New" w:hAnsi="Courier New"/>
                <w:color w:val="008000"/>
              </w:rPr>
              <w:t>10:00:00</w:t>
            </w:r>
          </w:p>
        </w:tc>
      </w:tr>
      <w:tr>
        <w:trPr>
          <w:trHeight w:val="280" w:hRule="atLeast"/>
        </w:trPr>
        <w:tc>
          <w:tcPr>
            <w:tcW w:w="2174" w:type="dxa"/>
            <w:tcBorders/>
            <w:shd w:fill="E6E6E6"/>
          </w:tcPr>
          <w:p>
            <w:pPr>
              <w:pStyle w:val="Normal"/>
              <w:spacing w:before="0" w:after="0"/>
              <w:rPr/>
            </w:pPr>
            <w:r>
              <w:rPr>
                <w:rFonts w:eastAsia="Courier New" w:cs="Courier New" w:ascii="Courier New" w:hAnsi="Courier New"/>
                <w:color w:val="008000"/>
              </w:rPr>
              <w:t>trip_3</w:t>
            </w:r>
          </w:p>
        </w:tc>
        <w:tc>
          <w:tcPr>
            <w:tcW w:w="2204" w:type="dxa"/>
            <w:tcBorders/>
            <w:shd w:fill="E6E6E6"/>
          </w:tcPr>
          <w:p>
            <w:pPr>
              <w:pStyle w:val="Normal"/>
              <w:spacing w:before="0" w:after="0"/>
              <w:rPr/>
            </w:pPr>
            <w:r>
              <w:rPr>
                <w:rFonts w:eastAsia="Courier New" w:cs="Courier New" w:ascii="Courier New" w:hAnsi="Courier New"/>
                <w:color w:val="008000"/>
              </w:rPr>
              <w:t>1</w:t>
            </w:r>
          </w:p>
        </w:tc>
        <w:tc>
          <w:tcPr>
            <w:tcW w:w="1276" w:type="dxa"/>
            <w:tcBorders/>
            <w:shd w:fill="E6E6E6"/>
          </w:tcPr>
          <w:p>
            <w:pPr>
              <w:pStyle w:val="Normal"/>
              <w:spacing w:before="0" w:after="0"/>
              <w:rPr/>
            </w:pPr>
            <w:r>
              <w:rPr>
                <w:rFonts w:eastAsia="Courier New" w:cs="Courier New" w:ascii="Courier New" w:hAnsi="Courier New"/>
                <w:color w:val="008000"/>
              </w:rPr>
              <w:t>stop_1</w:t>
            </w:r>
          </w:p>
        </w:tc>
        <w:tc>
          <w:tcPr>
            <w:tcW w:w="1890" w:type="dxa"/>
            <w:tcBorders/>
            <w:shd w:fill="E6E6E6"/>
          </w:tcPr>
          <w:p>
            <w:pPr>
              <w:pStyle w:val="Normal"/>
              <w:spacing w:before="0" w:after="0"/>
              <w:rPr/>
            </w:pPr>
            <w:r>
              <w:rPr>
                <w:rFonts w:eastAsia="Courier New" w:cs="Courier New" w:ascii="Courier New" w:hAnsi="Courier New"/>
                <w:color w:val="008000"/>
              </w:rPr>
              <w:t>10:00:00</w:t>
            </w:r>
          </w:p>
        </w:tc>
        <w:tc>
          <w:tcPr>
            <w:tcW w:w="2146" w:type="dxa"/>
            <w:tcBorders/>
            <w:shd w:fill="E6E6E6"/>
          </w:tcPr>
          <w:p>
            <w:pPr>
              <w:pStyle w:val="Normal"/>
              <w:spacing w:before="0" w:after="0"/>
              <w:rPr/>
            </w:pPr>
            <w:r>
              <w:rPr>
                <w:rFonts w:eastAsia="Courier New" w:cs="Courier New" w:ascii="Courier New" w:hAnsi="Courier New"/>
                <w:color w:val="008000"/>
              </w:rPr>
              <w:t>10:00:00</w:t>
            </w:r>
          </w:p>
        </w:tc>
      </w:tr>
      <w:tr>
        <w:trPr>
          <w:trHeight w:val="280" w:hRule="atLeast"/>
        </w:trPr>
        <w:tc>
          <w:tcPr>
            <w:tcW w:w="2174" w:type="dxa"/>
            <w:tcBorders/>
            <w:shd w:fill="E6E6E6"/>
          </w:tcPr>
          <w:p>
            <w:pPr>
              <w:pStyle w:val="Normal"/>
              <w:spacing w:before="0" w:after="0"/>
              <w:rPr/>
            </w:pPr>
            <w:r>
              <w:rPr>
                <w:rFonts w:eastAsia="Courier New" w:cs="Courier New" w:ascii="Courier New" w:hAnsi="Courier New"/>
                <w:color w:val="008000"/>
              </w:rPr>
              <w:t>trip_3</w:t>
            </w:r>
          </w:p>
        </w:tc>
        <w:tc>
          <w:tcPr>
            <w:tcW w:w="2204" w:type="dxa"/>
            <w:tcBorders/>
            <w:shd w:fill="E6E6E6"/>
          </w:tcPr>
          <w:p>
            <w:pPr>
              <w:pStyle w:val="Normal"/>
              <w:spacing w:before="0" w:after="0"/>
              <w:rPr/>
            </w:pPr>
            <w:r>
              <w:rPr>
                <w:rFonts w:eastAsia="Courier New" w:cs="Courier New" w:ascii="Courier New" w:hAnsi="Courier New"/>
                <w:color w:val="008000"/>
              </w:rPr>
              <w:t>2</w:t>
            </w:r>
          </w:p>
        </w:tc>
        <w:tc>
          <w:tcPr>
            <w:tcW w:w="1276" w:type="dxa"/>
            <w:tcBorders/>
            <w:shd w:fill="E6E6E6"/>
          </w:tcPr>
          <w:p>
            <w:pPr>
              <w:pStyle w:val="Normal"/>
              <w:spacing w:before="0" w:after="0"/>
              <w:rPr/>
            </w:pPr>
            <w:r>
              <w:rPr>
                <w:rFonts w:eastAsia="Courier New" w:cs="Courier New" w:ascii="Courier New" w:hAnsi="Courier New"/>
                <w:color w:val="008000"/>
              </w:rPr>
              <w:t>stop_2</w:t>
            </w:r>
          </w:p>
        </w:tc>
        <w:tc>
          <w:tcPr>
            <w:tcW w:w="1890" w:type="dxa"/>
            <w:tcBorders/>
            <w:shd w:fill="E6E6E6"/>
          </w:tcPr>
          <w:p>
            <w:pPr>
              <w:pStyle w:val="Normal"/>
              <w:spacing w:before="0" w:after="0"/>
              <w:rPr/>
            </w:pPr>
            <w:r>
              <w:rPr>
                <w:rFonts w:eastAsia="Courier New" w:cs="Courier New" w:ascii="Courier New" w:hAnsi="Courier New"/>
                <w:color w:val="008000"/>
              </w:rPr>
              <w:t>10:10:00</w:t>
            </w:r>
          </w:p>
        </w:tc>
        <w:tc>
          <w:tcPr>
            <w:tcW w:w="2146" w:type="dxa"/>
            <w:tcBorders/>
            <w:shd w:fill="E6E6E6"/>
          </w:tcPr>
          <w:p>
            <w:pPr>
              <w:pStyle w:val="Normal"/>
              <w:spacing w:before="0" w:after="0"/>
              <w:rPr/>
            </w:pPr>
            <w:r>
              <w:rPr>
                <w:rFonts w:eastAsia="Courier New" w:cs="Courier New" w:ascii="Courier New" w:hAnsi="Courier New"/>
                <w:color w:val="008000"/>
              </w:rPr>
              <w:t>10:10:00</w:t>
            </w:r>
          </w:p>
        </w:tc>
      </w:tr>
      <w:tr>
        <w:trPr>
          <w:trHeight w:val="280" w:hRule="atLeast"/>
        </w:trPr>
        <w:tc>
          <w:tcPr>
            <w:tcW w:w="2174" w:type="dxa"/>
            <w:tcBorders/>
            <w:shd w:fill="E6E6E6"/>
          </w:tcPr>
          <w:p>
            <w:pPr>
              <w:pStyle w:val="Normal"/>
              <w:spacing w:before="0" w:after="0"/>
              <w:rPr/>
            </w:pPr>
            <w:r>
              <w:rPr>
                <w:rFonts w:eastAsia="Courier New" w:cs="Courier New" w:ascii="Courier New" w:hAnsi="Courier New"/>
                <w:color w:val="008000"/>
              </w:rPr>
              <w:t>trip_3</w:t>
            </w:r>
          </w:p>
        </w:tc>
        <w:tc>
          <w:tcPr>
            <w:tcW w:w="2204" w:type="dxa"/>
            <w:tcBorders/>
            <w:shd w:fill="E6E6E6"/>
          </w:tcPr>
          <w:p>
            <w:pPr>
              <w:pStyle w:val="Normal"/>
              <w:spacing w:before="0" w:after="0"/>
              <w:rPr/>
            </w:pPr>
            <w:r>
              <w:rPr>
                <w:rFonts w:eastAsia="Courier New" w:cs="Courier New" w:ascii="Courier New" w:hAnsi="Courier New"/>
                <w:color w:val="008000"/>
              </w:rPr>
              <w:t>3</w:t>
            </w:r>
          </w:p>
        </w:tc>
        <w:tc>
          <w:tcPr>
            <w:tcW w:w="1276" w:type="dxa"/>
            <w:tcBorders/>
            <w:shd w:fill="E6E6E6"/>
          </w:tcPr>
          <w:p>
            <w:pPr>
              <w:pStyle w:val="Normal"/>
              <w:spacing w:before="0" w:after="0"/>
              <w:rPr/>
            </w:pPr>
            <w:r>
              <w:rPr>
                <w:rFonts w:eastAsia="Courier New" w:cs="Courier New" w:ascii="Courier New" w:hAnsi="Courier New"/>
                <w:color w:val="008000"/>
              </w:rPr>
              <w:t>stop_3</w:t>
            </w:r>
          </w:p>
        </w:tc>
        <w:tc>
          <w:tcPr>
            <w:tcW w:w="1890" w:type="dxa"/>
            <w:tcBorders/>
            <w:shd w:fill="E6E6E6"/>
          </w:tcPr>
          <w:p>
            <w:pPr>
              <w:pStyle w:val="Normal"/>
              <w:spacing w:before="0" w:after="0"/>
              <w:rPr/>
            </w:pPr>
            <w:r>
              <w:rPr>
                <w:rFonts w:eastAsia="Courier New" w:cs="Courier New" w:ascii="Courier New" w:hAnsi="Courier New"/>
                <w:color w:val="008000"/>
              </w:rPr>
              <w:t>10:30:00</w:t>
            </w:r>
          </w:p>
        </w:tc>
        <w:tc>
          <w:tcPr>
            <w:tcW w:w="2146" w:type="dxa"/>
            <w:tcBorders/>
            <w:shd w:fill="E6E6E6"/>
          </w:tcPr>
          <w:p>
            <w:pPr>
              <w:pStyle w:val="Normal"/>
              <w:spacing w:before="0" w:after="0"/>
              <w:rPr/>
            </w:pPr>
            <w:r>
              <w:rPr>
                <w:rFonts w:eastAsia="Courier New" w:cs="Courier New" w:ascii="Courier New" w:hAnsi="Courier New"/>
                <w:color w:val="008000"/>
              </w:rPr>
              <w:t>10:30:00</w:t>
            </w:r>
          </w:p>
        </w:tc>
      </w:tr>
      <w:tr>
        <w:trPr>
          <w:trHeight w:val="280" w:hRule="atLeast"/>
        </w:trPr>
        <w:tc>
          <w:tcPr>
            <w:tcW w:w="2174" w:type="dxa"/>
            <w:tcBorders/>
            <w:shd w:fill="E6E6E6"/>
          </w:tcPr>
          <w:p>
            <w:pPr>
              <w:pStyle w:val="Normal"/>
              <w:spacing w:before="0" w:after="0"/>
              <w:rPr/>
            </w:pPr>
            <w:r>
              <w:rPr>
                <w:rFonts w:eastAsia="Courier New" w:cs="Courier New" w:ascii="Courier New" w:hAnsi="Courier New"/>
                <w:color w:val="008000"/>
              </w:rPr>
              <w:t>trip_4</w:t>
            </w:r>
          </w:p>
        </w:tc>
        <w:tc>
          <w:tcPr>
            <w:tcW w:w="2204" w:type="dxa"/>
            <w:tcBorders/>
            <w:shd w:fill="E6E6E6"/>
          </w:tcPr>
          <w:p>
            <w:pPr>
              <w:pStyle w:val="Normal"/>
              <w:spacing w:before="0" w:after="0"/>
              <w:rPr/>
            </w:pPr>
            <w:r>
              <w:rPr>
                <w:rFonts w:eastAsia="Courier New" w:cs="Courier New" w:ascii="Courier New" w:hAnsi="Courier New"/>
                <w:color w:val="008000"/>
              </w:rPr>
              <w:t>1</w:t>
            </w:r>
          </w:p>
        </w:tc>
        <w:tc>
          <w:tcPr>
            <w:tcW w:w="1276" w:type="dxa"/>
            <w:tcBorders/>
            <w:shd w:fill="E6E6E6"/>
          </w:tcPr>
          <w:p>
            <w:pPr>
              <w:pStyle w:val="Normal"/>
              <w:spacing w:before="0" w:after="0"/>
              <w:rPr/>
            </w:pPr>
            <w:r>
              <w:rPr>
                <w:rFonts w:eastAsia="Courier New" w:cs="Courier New" w:ascii="Courier New" w:hAnsi="Courier New"/>
                <w:color w:val="008000"/>
              </w:rPr>
              <w:t>stop_3</w:t>
            </w:r>
          </w:p>
        </w:tc>
        <w:tc>
          <w:tcPr>
            <w:tcW w:w="1890" w:type="dxa"/>
            <w:tcBorders/>
            <w:shd w:fill="E6E6E6"/>
          </w:tcPr>
          <w:p>
            <w:pPr>
              <w:pStyle w:val="Normal"/>
              <w:spacing w:before="0" w:after="0"/>
              <w:rPr/>
            </w:pPr>
            <w:r>
              <w:rPr>
                <w:rFonts w:eastAsia="Courier New" w:cs="Courier New" w:ascii="Courier New" w:hAnsi="Courier New"/>
                <w:color w:val="008000"/>
              </w:rPr>
              <w:t>10:30:00</w:t>
            </w:r>
          </w:p>
        </w:tc>
        <w:tc>
          <w:tcPr>
            <w:tcW w:w="2146" w:type="dxa"/>
            <w:tcBorders/>
            <w:shd w:fill="E6E6E6"/>
          </w:tcPr>
          <w:p>
            <w:pPr>
              <w:pStyle w:val="Normal"/>
              <w:spacing w:before="0" w:after="0"/>
              <w:rPr/>
            </w:pPr>
            <w:r>
              <w:rPr>
                <w:rFonts w:eastAsia="Courier New" w:cs="Courier New" w:ascii="Courier New" w:hAnsi="Courier New"/>
                <w:color w:val="008000"/>
              </w:rPr>
              <w:t>10:30:00</w:t>
            </w:r>
          </w:p>
        </w:tc>
      </w:tr>
      <w:tr>
        <w:trPr>
          <w:trHeight w:val="280" w:hRule="atLeast"/>
        </w:trPr>
        <w:tc>
          <w:tcPr>
            <w:tcW w:w="2174" w:type="dxa"/>
            <w:tcBorders/>
            <w:shd w:fill="E6E6E6"/>
          </w:tcPr>
          <w:p>
            <w:pPr>
              <w:pStyle w:val="Normal"/>
              <w:spacing w:before="0" w:after="0"/>
              <w:rPr/>
            </w:pPr>
            <w:r>
              <w:rPr>
                <w:rFonts w:eastAsia="Courier New" w:cs="Courier New" w:ascii="Courier New" w:hAnsi="Courier New"/>
                <w:color w:val="008000"/>
              </w:rPr>
              <w:t>trip_4</w:t>
            </w:r>
          </w:p>
        </w:tc>
        <w:tc>
          <w:tcPr>
            <w:tcW w:w="2204" w:type="dxa"/>
            <w:tcBorders/>
            <w:shd w:fill="E6E6E6"/>
          </w:tcPr>
          <w:p>
            <w:pPr>
              <w:pStyle w:val="Normal"/>
              <w:spacing w:before="0" w:after="0"/>
              <w:rPr/>
            </w:pPr>
            <w:r>
              <w:rPr>
                <w:rFonts w:eastAsia="Courier New" w:cs="Courier New" w:ascii="Courier New" w:hAnsi="Courier New"/>
                <w:color w:val="008000"/>
              </w:rPr>
              <w:t>2</w:t>
            </w:r>
          </w:p>
        </w:tc>
        <w:tc>
          <w:tcPr>
            <w:tcW w:w="1276" w:type="dxa"/>
            <w:tcBorders/>
            <w:shd w:fill="E6E6E6"/>
          </w:tcPr>
          <w:p>
            <w:pPr>
              <w:pStyle w:val="Normal"/>
              <w:spacing w:before="0" w:after="0"/>
              <w:rPr/>
            </w:pPr>
            <w:r>
              <w:rPr>
                <w:rFonts w:eastAsia="Courier New" w:cs="Courier New" w:ascii="Courier New" w:hAnsi="Courier New"/>
                <w:color w:val="008000"/>
              </w:rPr>
              <w:t>stop_2</w:t>
            </w:r>
          </w:p>
        </w:tc>
        <w:tc>
          <w:tcPr>
            <w:tcW w:w="1890" w:type="dxa"/>
            <w:tcBorders/>
            <w:shd w:fill="E6E6E6"/>
          </w:tcPr>
          <w:p>
            <w:pPr>
              <w:pStyle w:val="Normal"/>
              <w:spacing w:before="0" w:after="0"/>
              <w:rPr/>
            </w:pPr>
            <w:r>
              <w:rPr>
                <w:rFonts w:eastAsia="Courier New" w:cs="Courier New" w:ascii="Courier New" w:hAnsi="Courier New"/>
                <w:color w:val="008000"/>
              </w:rPr>
              <w:t>10:50:00</w:t>
            </w:r>
          </w:p>
        </w:tc>
        <w:tc>
          <w:tcPr>
            <w:tcW w:w="2146" w:type="dxa"/>
            <w:tcBorders/>
            <w:shd w:fill="E6E6E6"/>
          </w:tcPr>
          <w:p>
            <w:pPr>
              <w:pStyle w:val="Normal"/>
              <w:spacing w:before="0" w:after="0"/>
              <w:rPr/>
            </w:pPr>
            <w:r>
              <w:rPr>
                <w:rFonts w:eastAsia="Courier New" w:cs="Courier New" w:ascii="Courier New" w:hAnsi="Courier New"/>
                <w:color w:val="008000"/>
              </w:rPr>
              <w:t>10:50:00</w:t>
            </w:r>
          </w:p>
        </w:tc>
      </w:tr>
      <w:tr>
        <w:trPr>
          <w:trHeight w:val="280" w:hRule="atLeast"/>
        </w:trPr>
        <w:tc>
          <w:tcPr>
            <w:tcW w:w="2174" w:type="dxa"/>
            <w:tcBorders/>
            <w:shd w:fill="E6E6E6"/>
          </w:tcPr>
          <w:p>
            <w:pPr>
              <w:pStyle w:val="Normal"/>
              <w:spacing w:before="0" w:after="0"/>
              <w:rPr/>
            </w:pPr>
            <w:r>
              <w:rPr>
                <w:rFonts w:eastAsia="Courier New" w:cs="Courier New" w:ascii="Courier New" w:hAnsi="Courier New"/>
                <w:color w:val="008000"/>
              </w:rPr>
              <w:t>trip_4</w:t>
            </w:r>
          </w:p>
        </w:tc>
        <w:tc>
          <w:tcPr>
            <w:tcW w:w="2204" w:type="dxa"/>
            <w:tcBorders/>
            <w:shd w:fill="E6E6E6"/>
          </w:tcPr>
          <w:p>
            <w:pPr>
              <w:pStyle w:val="Normal"/>
              <w:spacing w:before="0" w:after="0"/>
              <w:rPr/>
            </w:pPr>
            <w:r>
              <w:rPr>
                <w:rFonts w:eastAsia="Courier New" w:cs="Courier New" w:ascii="Courier New" w:hAnsi="Courier New"/>
                <w:color w:val="008000"/>
              </w:rPr>
              <w:t>3</w:t>
            </w:r>
          </w:p>
        </w:tc>
        <w:tc>
          <w:tcPr>
            <w:tcW w:w="1276" w:type="dxa"/>
            <w:tcBorders/>
            <w:shd w:fill="E6E6E6"/>
          </w:tcPr>
          <w:p>
            <w:pPr>
              <w:pStyle w:val="Normal"/>
              <w:spacing w:before="0" w:after="0"/>
              <w:rPr/>
            </w:pPr>
            <w:r>
              <w:rPr>
                <w:rFonts w:eastAsia="Courier New" w:cs="Courier New" w:ascii="Courier New" w:hAnsi="Courier New"/>
                <w:color w:val="008000"/>
              </w:rPr>
              <w:t>stop_1</w:t>
            </w:r>
          </w:p>
        </w:tc>
        <w:tc>
          <w:tcPr>
            <w:tcW w:w="1890" w:type="dxa"/>
            <w:tcBorders/>
            <w:shd w:fill="E6E6E6"/>
          </w:tcPr>
          <w:p>
            <w:pPr>
              <w:pStyle w:val="Normal"/>
              <w:spacing w:before="0" w:after="0"/>
              <w:rPr/>
            </w:pPr>
            <w:r>
              <w:rPr>
                <w:rFonts w:eastAsia="Courier New" w:cs="Courier New" w:ascii="Courier New" w:hAnsi="Courier New"/>
                <w:color w:val="008000"/>
              </w:rPr>
              <w:t>11:00:00</w:t>
            </w:r>
          </w:p>
        </w:tc>
        <w:tc>
          <w:tcPr>
            <w:tcW w:w="2146" w:type="dxa"/>
            <w:tcBorders/>
            <w:shd w:fill="E6E6E6"/>
          </w:tcPr>
          <w:p>
            <w:pPr>
              <w:pStyle w:val="Normal"/>
              <w:spacing w:before="0" w:after="0"/>
              <w:rPr/>
            </w:pPr>
            <w:r>
              <w:rPr>
                <w:rFonts w:eastAsia="Courier New" w:cs="Courier New" w:ascii="Courier New" w:hAnsi="Courier New"/>
                <w:color w:val="008000"/>
              </w:rPr>
              <w:t>11:00:00</w:t>
            </w:r>
          </w:p>
        </w:tc>
      </w:tr>
      <w:tr>
        <w:trPr>
          <w:trHeight w:val="280" w:hRule="atLeast"/>
        </w:trPr>
        <w:tc>
          <w:tcPr>
            <w:tcW w:w="2174" w:type="dxa"/>
            <w:tcBorders/>
            <w:shd w:fill="E6E6E6"/>
          </w:tcPr>
          <w:p>
            <w:pPr>
              <w:pStyle w:val="Normal"/>
              <w:spacing w:before="0" w:after="0"/>
              <w:rPr>
                <w:color w:val="0000FF"/>
              </w:rPr>
            </w:pPr>
            <w:r>
              <w:rPr>
                <w:rFonts w:eastAsia="Courier New" w:cs="Courier New" w:ascii="Courier New" w:hAnsi="Courier New"/>
                <w:color w:val="0000FF"/>
              </w:rPr>
              <w:t>trip_5</w:t>
            </w:r>
          </w:p>
        </w:tc>
        <w:tc>
          <w:tcPr>
            <w:tcW w:w="2204" w:type="dxa"/>
            <w:tcBorders/>
            <w:shd w:fill="E6E6E6"/>
          </w:tcPr>
          <w:p>
            <w:pPr>
              <w:pStyle w:val="Normal"/>
              <w:spacing w:before="0" w:after="0"/>
              <w:rPr>
                <w:color w:val="0000FF"/>
              </w:rPr>
            </w:pPr>
            <w:r>
              <w:rPr>
                <w:rFonts w:eastAsia="Courier New" w:cs="Courier New" w:ascii="Courier New" w:hAnsi="Courier New"/>
                <w:color w:val="0000FF"/>
              </w:rPr>
              <w:t>1</w:t>
            </w:r>
          </w:p>
        </w:tc>
        <w:tc>
          <w:tcPr>
            <w:tcW w:w="1276" w:type="dxa"/>
            <w:tcBorders/>
            <w:shd w:fill="E6E6E6"/>
          </w:tcPr>
          <w:p>
            <w:pPr>
              <w:pStyle w:val="Normal"/>
              <w:spacing w:before="0" w:after="0"/>
              <w:rPr>
                <w:color w:val="0000FF"/>
              </w:rPr>
            </w:pPr>
            <w:r>
              <w:rPr>
                <w:rFonts w:eastAsia="Courier New" w:cs="Courier New" w:ascii="Courier New" w:hAnsi="Courier New"/>
                <w:color w:val="0000FF"/>
              </w:rPr>
              <w:t>stop_1</w:t>
            </w:r>
          </w:p>
        </w:tc>
        <w:tc>
          <w:tcPr>
            <w:tcW w:w="1890" w:type="dxa"/>
            <w:tcBorders/>
            <w:shd w:fill="E6E6E6"/>
          </w:tcPr>
          <w:p>
            <w:pPr>
              <w:pStyle w:val="Normal"/>
              <w:spacing w:before="0" w:after="0"/>
              <w:rPr>
                <w:color w:val="0000FF"/>
              </w:rPr>
            </w:pPr>
            <w:r>
              <w:rPr>
                <w:rFonts w:eastAsia="Courier New" w:cs="Courier New" w:ascii="Courier New" w:hAnsi="Courier New"/>
                <w:color w:val="0000FF"/>
              </w:rPr>
              <w:t>9:00:00</w:t>
            </w:r>
          </w:p>
        </w:tc>
        <w:tc>
          <w:tcPr>
            <w:tcW w:w="2146" w:type="dxa"/>
            <w:tcBorders/>
            <w:shd w:fill="E6E6E6"/>
          </w:tcPr>
          <w:p>
            <w:pPr>
              <w:pStyle w:val="Normal"/>
              <w:spacing w:before="0" w:after="0"/>
              <w:rPr>
                <w:color w:val="0000FF"/>
              </w:rPr>
            </w:pPr>
            <w:r>
              <w:rPr>
                <w:rFonts w:eastAsia="Courier New" w:cs="Courier New" w:ascii="Courier New" w:hAnsi="Courier New"/>
                <w:color w:val="0000FF"/>
              </w:rPr>
              <w:t>9:00:00</w:t>
            </w:r>
          </w:p>
        </w:tc>
      </w:tr>
      <w:tr>
        <w:trPr>
          <w:trHeight w:val="280" w:hRule="atLeast"/>
        </w:trPr>
        <w:tc>
          <w:tcPr>
            <w:tcW w:w="2174" w:type="dxa"/>
            <w:tcBorders/>
            <w:shd w:fill="E6E6E6"/>
          </w:tcPr>
          <w:p>
            <w:pPr>
              <w:pStyle w:val="Normal"/>
              <w:spacing w:before="0" w:after="0"/>
              <w:rPr>
                <w:color w:val="0000FF"/>
              </w:rPr>
            </w:pPr>
            <w:r>
              <w:rPr>
                <w:rFonts w:eastAsia="Courier New" w:cs="Courier New" w:ascii="Courier New" w:hAnsi="Courier New"/>
                <w:color w:val="0000FF"/>
              </w:rPr>
              <w:t>trip_5</w:t>
            </w:r>
          </w:p>
        </w:tc>
        <w:tc>
          <w:tcPr>
            <w:tcW w:w="2204" w:type="dxa"/>
            <w:tcBorders/>
            <w:shd w:fill="E6E6E6"/>
          </w:tcPr>
          <w:p>
            <w:pPr>
              <w:pStyle w:val="Normal"/>
              <w:spacing w:before="0" w:after="0"/>
              <w:rPr>
                <w:color w:val="0000FF"/>
              </w:rPr>
            </w:pPr>
            <w:r>
              <w:rPr>
                <w:rFonts w:eastAsia="Courier New" w:cs="Courier New" w:ascii="Courier New" w:hAnsi="Courier New"/>
                <w:color w:val="0000FF"/>
              </w:rPr>
              <w:t>2</w:t>
            </w:r>
          </w:p>
        </w:tc>
        <w:tc>
          <w:tcPr>
            <w:tcW w:w="1276" w:type="dxa"/>
            <w:tcBorders/>
            <w:shd w:fill="E6E6E6"/>
          </w:tcPr>
          <w:p>
            <w:pPr>
              <w:pStyle w:val="Normal"/>
              <w:spacing w:before="0" w:after="0"/>
              <w:rPr>
                <w:color w:val="0000FF"/>
              </w:rPr>
            </w:pPr>
            <w:r>
              <w:rPr>
                <w:rFonts w:eastAsia="Courier New" w:cs="Courier New" w:ascii="Courier New" w:hAnsi="Courier New"/>
                <w:color w:val="0000FF"/>
              </w:rPr>
              <w:t>stop_2</w:t>
            </w:r>
          </w:p>
        </w:tc>
        <w:tc>
          <w:tcPr>
            <w:tcW w:w="1890" w:type="dxa"/>
            <w:tcBorders/>
            <w:shd w:fill="E6E6E6"/>
          </w:tcPr>
          <w:p>
            <w:pPr>
              <w:pStyle w:val="Normal"/>
              <w:spacing w:before="0" w:after="0"/>
              <w:rPr>
                <w:color w:val="0000FF"/>
              </w:rPr>
            </w:pPr>
            <w:r>
              <w:rPr>
                <w:rFonts w:eastAsia="Courier New" w:cs="Courier New" w:ascii="Courier New" w:hAnsi="Courier New"/>
                <w:color w:val="0000FF"/>
              </w:rPr>
              <w:t>9:08:00</w:t>
            </w:r>
          </w:p>
        </w:tc>
        <w:tc>
          <w:tcPr>
            <w:tcW w:w="2146" w:type="dxa"/>
            <w:tcBorders/>
            <w:shd w:fill="E6E6E6"/>
          </w:tcPr>
          <w:p>
            <w:pPr>
              <w:pStyle w:val="Normal"/>
              <w:spacing w:before="0" w:after="0"/>
              <w:rPr>
                <w:color w:val="0000FF"/>
              </w:rPr>
            </w:pPr>
            <w:r>
              <w:rPr>
                <w:rFonts w:eastAsia="Courier New" w:cs="Courier New" w:ascii="Courier New" w:hAnsi="Courier New"/>
                <w:color w:val="0000FF"/>
              </w:rPr>
              <w:t>9:08:00</w:t>
            </w:r>
          </w:p>
        </w:tc>
      </w:tr>
      <w:tr>
        <w:trPr>
          <w:trHeight w:val="280" w:hRule="atLeast"/>
        </w:trPr>
        <w:tc>
          <w:tcPr>
            <w:tcW w:w="2174" w:type="dxa"/>
            <w:tcBorders/>
            <w:shd w:fill="E6E6E6"/>
          </w:tcPr>
          <w:p>
            <w:pPr>
              <w:pStyle w:val="Normal"/>
              <w:spacing w:before="0" w:after="0"/>
              <w:rPr>
                <w:color w:val="0000FF"/>
              </w:rPr>
            </w:pPr>
            <w:r>
              <w:rPr>
                <w:rFonts w:eastAsia="Courier New" w:cs="Courier New" w:ascii="Courier New" w:hAnsi="Courier New"/>
                <w:color w:val="0000FF"/>
              </w:rPr>
              <w:t>trip_5</w:t>
            </w:r>
          </w:p>
        </w:tc>
        <w:tc>
          <w:tcPr>
            <w:tcW w:w="2204" w:type="dxa"/>
            <w:tcBorders/>
            <w:shd w:fill="E6E6E6"/>
          </w:tcPr>
          <w:p>
            <w:pPr>
              <w:pStyle w:val="Normal"/>
              <w:spacing w:before="0" w:after="0"/>
              <w:rPr>
                <w:color w:val="0000FF"/>
              </w:rPr>
            </w:pPr>
            <w:r>
              <w:rPr>
                <w:rFonts w:eastAsia="Courier New" w:cs="Courier New" w:ascii="Courier New" w:hAnsi="Courier New"/>
                <w:color w:val="0000FF"/>
              </w:rPr>
              <w:t>3</w:t>
            </w:r>
          </w:p>
        </w:tc>
        <w:tc>
          <w:tcPr>
            <w:tcW w:w="1276" w:type="dxa"/>
            <w:tcBorders/>
            <w:shd w:fill="E6E6E6"/>
          </w:tcPr>
          <w:p>
            <w:pPr>
              <w:pStyle w:val="Normal"/>
              <w:spacing w:before="0" w:after="0"/>
              <w:rPr>
                <w:color w:val="0000FF"/>
              </w:rPr>
            </w:pPr>
            <w:r>
              <w:rPr>
                <w:rFonts w:eastAsia="Courier New" w:cs="Courier New" w:ascii="Courier New" w:hAnsi="Courier New"/>
                <w:color w:val="0000FF"/>
              </w:rPr>
              <w:t>stop_3</w:t>
            </w:r>
          </w:p>
        </w:tc>
        <w:tc>
          <w:tcPr>
            <w:tcW w:w="1890" w:type="dxa"/>
            <w:tcBorders/>
            <w:shd w:fill="E6E6E6"/>
          </w:tcPr>
          <w:p>
            <w:pPr>
              <w:pStyle w:val="Normal"/>
              <w:spacing w:before="0" w:after="0"/>
              <w:rPr>
                <w:color w:val="0000FF"/>
              </w:rPr>
            </w:pPr>
            <w:r>
              <w:rPr>
                <w:rFonts w:eastAsia="Courier New" w:cs="Courier New" w:ascii="Courier New" w:hAnsi="Courier New"/>
                <w:color w:val="0000FF"/>
              </w:rPr>
              <w:t>9:20:00</w:t>
            </w:r>
          </w:p>
        </w:tc>
        <w:tc>
          <w:tcPr>
            <w:tcW w:w="2146" w:type="dxa"/>
            <w:tcBorders/>
            <w:shd w:fill="E6E6E6"/>
          </w:tcPr>
          <w:p>
            <w:pPr>
              <w:pStyle w:val="Normal"/>
              <w:spacing w:before="0" w:after="0"/>
              <w:rPr>
                <w:color w:val="0000FF"/>
              </w:rPr>
            </w:pPr>
            <w:r>
              <w:rPr>
                <w:rFonts w:eastAsia="Courier New" w:cs="Courier New" w:ascii="Courier New" w:hAnsi="Courier New"/>
                <w:color w:val="0000FF"/>
              </w:rPr>
              <w:t>9:20:00</w:t>
            </w:r>
          </w:p>
        </w:tc>
      </w:tr>
      <w:tr>
        <w:trPr>
          <w:trHeight w:val="280" w:hRule="atLeast"/>
        </w:trPr>
        <w:tc>
          <w:tcPr>
            <w:tcW w:w="2174" w:type="dxa"/>
            <w:tcBorders/>
            <w:shd w:fill="E6E6E6"/>
          </w:tcPr>
          <w:p>
            <w:pPr>
              <w:pStyle w:val="Normal"/>
              <w:spacing w:before="0" w:after="0"/>
              <w:rPr>
                <w:color w:val="0000FF"/>
              </w:rPr>
            </w:pPr>
            <w:r>
              <w:rPr>
                <w:rFonts w:eastAsia="Courier New" w:cs="Courier New" w:ascii="Courier New" w:hAnsi="Courier New"/>
                <w:color w:val="0000FF"/>
              </w:rPr>
              <w:t>trip_6</w:t>
            </w:r>
          </w:p>
        </w:tc>
        <w:tc>
          <w:tcPr>
            <w:tcW w:w="2204" w:type="dxa"/>
            <w:tcBorders/>
            <w:shd w:fill="E6E6E6"/>
          </w:tcPr>
          <w:p>
            <w:pPr>
              <w:pStyle w:val="Normal"/>
              <w:spacing w:before="0" w:after="0"/>
              <w:rPr>
                <w:color w:val="0000FF"/>
              </w:rPr>
            </w:pPr>
            <w:r>
              <w:rPr>
                <w:rFonts w:eastAsia="Courier New" w:cs="Courier New" w:ascii="Courier New" w:hAnsi="Courier New"/>
                <w:color w:val="0000FF"/>
              </w:rPr>
              <w:t>1</w:t>
            </w:r>
          </w:p>
        </w:tc>
        <w:tc>
          <w:tcPr>
            <w:tcW w:w="1276" w:type="dxa"/>
            <w:tcBorders/>
            <w:shd w:fill="E6E6E6"/>
          </w:tcPr>
          <w:p>
            <w:pPr>
              <w:pStyle w:val="Normal"/>
              <w:spacing w:before="0" w:after="0"/>
              <w:rPr>
                <w:color w:val="0000FF"/>
              </w:rPr>
            </w:pPr>
            <w:r>
              <w:rPr>
                <w:rFonts w:eastAsia="Courier New" w:cs="Courier New" w:ascii="Courier New" w:hAnsi="Courier New"/>
                <w:color w:val="0000FF"/>
              </w:rPr>
              <w:t>stop_3</w:t>
            </w:r>
          </w:p>
        </w:tc>
        <w:tc>
          <w:tcPr>
            <w:tcW w:w="1890" w:type="dxa"/>
            <w:tcBorders/>
            <w:shd w:fill="E6E6E6"/>
          </w:tcPr>
          <w:p>
            <w:pPr>
              <w:pStyle w:val="Normal"/>
              <w:spacing w:before="0" w:after="0"/>
              <w:rPr>
                <w:color w:val="0000FF"/>
              </w:rPr>
            </w:pPr>
            <w:r>
              <w:rPr>
                <w:rFonts w:eastAsia="Courier New" w:cs="Courier New" w:ascii="Courier New" w:hAnsi="Courier New"/>
                <w:color w:val="0000FF"/>
              </w:rPr>
              <w:t>9:20:00</w:t>
            </w:r>
          </w:p>
        </w:tc>
        <w:tc>
          <w:tcPr>
            <w:tcW w:w="2146" w:type="dxa"/>
            <w:tcBorders/>
            <w:shd w:fill="E6E6E6"/>
          </w:tcPr>
          <w:p>
            <w:pPr>
              <w:pStyle w:val="Normal"/>
              <w:spacing w:before="0" w:after="0"/>
              <w:rPr>
                <w:color w:val="0000FF"/>
              </w:rPr>
            </w:pPr>
            <w:r>
              <w:rPr>
                <w:rFonts w:eastAsia="Courier New" w:cs="Courier New" w:ascii="Courier New" w:hAnsi="Courier New"/>
                <w:color w:val="0000FF"/>
              </w:rPr>
              <w:t>9:20:00</w:t>
            </w:r>
          </w:p>
        </w:tc>
      </w:tr>
      <w:tr>
        <w:trPr>
          <w:trHeight w:val="280" w:hRule="atLeast"/>
        </w:trPr>
        <w:tc>
          <w:tcPr>
            <w:tcW w:w="2174" w:type="dxa"/>
            <w:tcBorders/>
            <w:shd w:fill="E6E6E6"/>
          </w:tcPr>
          <w:p>
            <w:pPr>
              <w:pStyle w:val="Normal"/>
              <w:spacing w:before="0" w:after="0"/>
              <w:rPr>
                <w:color w:val="0000FF"/>
              </w:rPr>
            </w:pPr>
            <w:r>
              <w:rPr>
                <w:rFonts w:eastAsia="Courier New" w:cs="Courier New" w:ascii="Courier New" w:hAnsi="Courier New"/>
                <w:color w:val="0000FF"/>
              </w:rPr>
              <w:t>trip_6</w:t>
            </w:r>
          </w:p>
        </w:tc>
        <w:tc>
          <w:tcPr>
            <w:tcW w:w="2204" w:type="dxa"/>
            <w:tcBorders/>
            <w:shd w:fill="E6E6E6"/>
          </w:tcPr>
          <w:p>
            <w:pPr>
              <w:pStyle w:val="Normal"/>
              <w:spacing w:before="0" w:after="0"/>
              <w:rPr>
                <w:color w:val="0000FF"/>
              </w:rPr>
            </w:pPr>
            <w:r>
              <w:rPr>
                <w:rFonts w:eastAsia="Courier New" w:cs="Courier New" w:ascii="Courier New" w:hAnsi="Courier New"/>
                <w:color w:val="0000FF"/>
              </w:rPr>
              <w:t>2</w:t>
            </w:r>
          </w:p>
        </w:tc>
        <w:tc>
          <w:tcPr>
            <w:tcW w:w="1276" w:type="dxa"/>
            <w:tcBorders/>
            <w:shd w:fill="E6E6E6"/>
          </w:tcPr>
          <w:p>
            <w:pPr>
              <w:pStyle w:val="Normal"/>
              <w:spacing w:before="0" w:after="0"/>
              <w:rPr>
                <w:color w:val="0000FF"/>
              </w:rPr>
            </w:pPr>
            <w:r>
              <w:rPr>
                <w:rFonts w:eastAsia="Courier New" w:cs="Courier New" w:ascii="Courier New" w:hAnsi="Courier New"/>
                <w:color w:val="0000FF"/>
              </w:rPr>
              <w:t>stop_2</w:t>
            </w:r>
          </w:p>
        </w:tc>
        <w:tc>
          <w:tcPr>
            <w:tcW w:w="1890" w:type="dxa"/>
            <w:tcBorders/>
            <w:shd w:fill="E6E6E6"/>
          </w:tcPr>
          <w:p>
            <w:pPr>
              <w:pStyle w:val="Normal"/>
              <w:spacing w:before="0" w:after="0"/>
              <w:rPr>
                <w:color w:val="0000FF"/>
              </w:rPr>
            </w:pPr>
            <w:r>
              <w:rPr>
                <w:rFonts w:eastAsia="Courier New" w:cs="Courier New" w:ascii="Courier New" w:hAnsi="Courier New"/>
                <w:color w:val="0000FF"/>
              </w:rPr>
              <w:t>9:32:00</w:t>
            </w:r>
          </w:p>
        </w:tc>
        <w:tc>
          <w:tcPr>
            <w:tcW w:w="2146" w:type="dxa"/>
            <w:tcBorders/>
            <w:shd w:fill="E6E6E6"/>
          </w:tcPr>
          <w:p>
            <w:pPr>
              <w:pStyle w:val="Normal"/>
              <w:spacing w:before="0" w:after="0"/>
              <w:rPr>
                <w:color w:val="0000FF"/>
              </w:rPr>
            </w:pPr>
            <w:r>
              <w:rPr>
                <w:rFonts w:eastAsia="Courier New" w:cs="Courier New" w:ascii="Courier New" w:hAnsi="Courier New"/>
                <w:color w:val="0000FF"/>
              </w:rPr>
              <w:t>9:32:00</w:t>
            </w:r>
          </w:p>
        </w:tc>
      </w:tr>
      <w:tr>
        <w:trPr>
          <w:trHeight w:val="280" w:hRule="atLeast"/>
        </w:trPr>
        <w:tc>
          <w:tcPr>
            <w:tcW w:w="2174" w:type="dxa"/>
            <w:tcBorders/>
            <w:shd w:fill="E6E6E6"/>
          </w:tcPr>
          <w:p>
            <w:pPr>
              <w:pStyle w:val="Normal"/>
              <w:spacing w:before="0" w:after="0"/>
              <w:rPr>
                <w:color w:val="0000FF"/>
              </w:rPr>
            </w:pPr>
            <w:r>
              <w:rPr>
                <w:rFonts w:eastAsia="Courier New" w:cs="Courier New" w:ascii="Courier New" w:hAnsi="Courier New"/>
                <w:color w:val="0000FF"/>
              </w:rPr>
              <w:t>trip_6</w:t>
            </w:r>
          </w:p>
        </w:tc>
        <w:tc>
          <w:tcPr>
            <w:tcW w:w="2204" w:type="dxa"/>
            <w:tcBorders/>
            <w:shd w:fill="E6E6E6"/>
          </w:tcPr>
          <w:p>
            <w:pPr>
              <w:pStyle w:val="Normal"/>
              <w:spacing w:before="0" w:after="0"/>
              <w:rPr>
                <w:color w:val="0000FF"/>
              </w:rPr>
            </w:pPr>
            <w:r>
              <w:rPr>
                <w:rFonts w:eastAsia="Courier New" w:cs="Courier New" w:ascii="Courier New" w:hAnsi="Courier New"/>
                <w:color w:val="0000FF"/>
              </w:rPr>
              <w:t>3</w:t>
            </w:r>
          </w:p>
        </w:tc>
        <w:tc>
          <w:tcPr>
            <w:tcW w:w="1276" w:type="dxa"/>
            <w:tcBorders/>
            <w:shd w:fill="E6E6E6"/>
          </w:tcPr>
          <w:p>
            <w:pPr>
              <w:pStyle w:val="Normal"/>
              <w:spacing w:before="0" w:after="0"/>
              <w:rPr>
                <w:color w:val="0000FF"/>
              </w:rPr>
            </w:pPr>
            <w:r>
              <w:rPr>
                <w:rFonts w:eastAsia="Courier New" w:cs="Courier New" w:ascii="Courier New" w:hAnsi="Courier New"/>
                <w:color w:val="0000FF"/>
              </w:rPr>
              <w:t>stop_1</w:t>
            </w:r>
          </w:p>
        </w:tc>
        <w:tc>
          <w:tcPr>
            <w:tcW w:w="1890" w:type="dxa"/>
            <w:tcBorders/>
            <w:shd w:fill="E6E6E6"/>
          </w:tcPr>
          <w:p>
            <w:pPr>
              <w:pStyle w:val="Normal"/>
              <w:spacing w:before="0" w:after="0"/>
              <w:rPr>
                <w:color w:val="0000FF"/>
              </w:rPr>
            </w:pPr>
            <w:r>
              <w:rPr>
                <w:rFonts w:eastAsia="Courier New" w:cs="Courier New" w:ascii="Courier New" w:hAnsi="Courier New"/>
                <w:color w:val="0000FF"/>
              </w:rPr>
              <w:t>9:40:00</w:t>
            </w:r>
          </w:p>
        </w:tc>
        <w:tc>
          <w:tcPr>
            <w:tcW w:w="2146" w:type="dxa"/>
            <w:tcBorders/>
            <w:shd w:fill="E6E6E6"/>
          </w:tcPr>
          <w:p>
            <w:pPr>
              <w:pStyle w:val="Normal"/>
              <w:spacing w:before="0" w:after="0"/>
              <w:rPr>
                <w:color w:val="0000FF"/>
              </w:rPr>
            </w:pPr>
            <w:r>
              <w:rPr>
                <w:rFonts w:eastAsia="Courier New" w:cs="Courier New" w:ascii="Courier New" w:hAnsi="Courier New"/>
                <w:color w:val="0000FF"/>
              </w:rPr>
              <w:t>9:40:00</w:t>
            </w:r>
          </w:p>
        </w:tc>
      </w:tr>
    </w:tbl>
    <w:p>
      <w:pPr>
        <w:pStyle w:val="Normal"/>
        <w:spacing w:before="0" w:after="0"/>
        <w:rPr>
          <w:rFonts w:ascii="Helvetica Neue" w:hAnsi="Helvetica Neue" w:eastAsia="Helvetica Neue" w:cs="Helvetica Neue"/>
          <w:b/>
          <w:b/>
          <w:sz w:val="30"/>
          <w:szCs w:val="30"/>
        </w:rPr>
      </w:pPr>
      <w:r>
        <w:rPr>
          <w:rFonts w:eastAsia="Helvetica Neue" w:cs="Helvetica Neue" w:ascii="Helvetica Neue" w:hAnsi="Helvetica Neue"/>
          <w:b/>
          <w:sz w:val="30"/>
          <w:szCs w:val="30"/>
        </w:rPr>
      </w:r>
    </w:p>
    <w:p>
      <w:pPr>
        <w:pStyle w:val="Normal"/>
        <w:spacing w:before="0" w:after="0"/>
        <w:rPr>
          <w:rFonts w:ascii="Helvetica Neue" w:hAnsi="Helvetica Neue" w:eastAsia="Helvetica Neue" w:cs="Helvetica Neue"/>
          <w:b/>
          <w:b/>
          <w:sz w:val="30"/>
          <w:szCs w:val="30"/>
        </w:rPr>
      </w:pPr>
      <w:r>
        <w:rPr>
          <w:rFonts w:eastAsia="Helvetica Neue" w:cs="Helvetica Neue" w:ascii="Helvetica Neue" w:hAnsi="Helvetica Neue"/>
          <w:b/>
          <w:sz w:val="30"/>
          <w:szCs w:val="30"/>
        </w:rPr>
      </w:r>
    </w:p>
    <w:p>
      <w:pPr>
        <w:pStyle w:val="Titolo3"/>
        <w:spacing w:lineRule="auto" w:line="288" w:before="0" w:after="0"/>
        <w:rPr/>
      </w:pPr>
      <w:bookmarkStart w:id="9" w:name="_nu89scsx3d4n"/>
      <w:bookmarkEnd w:id="9"/>
      <w:r>
        <w:rPr/>
        <w:t>Example 3: using frequencies.txt with stop_times.txt</w:t>
      </w:r>
    </w:p>
    <w:p>
      <w:pPr>
        <w:pStyle w:val="Normal"/>
        <w:spacing w:lineRule="auto" w:line="288" w:before="0" w:after="0"/>
        <w:rPr>
          <w:sz w:val="28"/>
          <w:szCs w:val="28"/>
        </w:rPr>
      </w:pPr>
      <w:r>
        <w:rPr>
          <w:sz w:val="28"/>
          <w:szCs w:val="28"/>
        </w:rPr>
        <w:t>Route 1 runs every 1 hour from 9:00 to 11:00 on winter weekdays. With frequencies.txt, service periods defined in frequencies.txt override specific departure_time and arrival_time values.  Travel intervals are provided by stop_times.txt. The service defined here is the same as what is defined in Example 2. Both options are correct GTFS and will be readable by GTFS applications.</w:t>
      </w:r>
    </w:p>
    <w:p>
      <w:pPr>
        <w:pStyle w:val="Normal"/>
        <w:spacing w:lineRule="auto" w:line="288" w:before="0" w:after="0"/>
        <w:rPr>
          <w:b/>
          <w:b/>
          <w:sz w:val="30"/>
          <w:szCs w:val="30"/>
        </w:rPr>
      </w:pPr>
      <w:r>
        <w:rPr>
          <w:i/>
          <w:sz w:val="22"/>
          <w:szCs w:val="22"/>
        </w:rPr>
        <w:t>Required file not shown: agency.txt</w:t>
      </w:r>
    </w:p>
    <w:p>
      <w:pPr>
        <w:pStyle w:val="Normal"/>
        <w:spacing w:before="0" w:after="0"/>
        <w:rPr>
          <w:rFonts w:ascii="Helvetica Neue" w:hAnsi="Helvetica Neue" w:eastAsia="Helvetica Neue" w:cs="Helvetica Neue"/>
          <w:b/>
          <w:b/>
          <w:sz w:val="30"/>
          <w:szCs w:val="30"/>
        </w:rPr>
      </w:pPr>
      <w:r>
        <w:rPr>
          <w:rFonts w:eastAsia="Helvetica Neue" w:cs="Helvetica Neue" w:ascii="Helvetica Neue" w:hAnsi="Helvetica Neue"/>
          <w:b/>
          <w:sz w:val="30"/>
          <w:szCs w:val="30"/>
        </w:rPr>
      </w:r>
    </w:p>
    <w:p>
      <w:pPr>
        <w:pStyle w:val="Normal"/>
        <w:spacing w:lineRule="auto" w:line="276" w:before="0" w:after="0"/>
        <w:rPr/>
      </w:pPr>
      <w:r>
        <w:rPr/>
      </w:r>
    </w:p>
    <w:tbl>
      <w:tblPr>
        <w:tblStyle w:val="Table12"/>
        <w:tblW w:w="12960" w:type="dxa"/>
        <w:jc w:val="left"/>
        <w:tblInd w:w="-88" w:type="dxa"/>
        <w:tblBorders/>
        <w:tblCellMar>
          <w:top w:w="20" w:type="dxa"/>
          <w:left w:w="20" w:type="dxa"/>
          <w:bottom w:w="20" w:type="dxa"/>
          <w:right w:w="20" w:type="dxa"/>
        </w:tblCellMar>
        <w:tblLook w:val="0600"/>
      </w:tblPr>
      <w:tblGrid>
        <w:gridCol w:w="3225"/>
        <w:gridCol w:w="1396"/>
        <w:gridCol w:w="1125"/>
        <w:gridCol w:w="885"/>
        <w:gridCol w:w="1036"/>
        <w:gridCol w:w="1245"/>
        <w:gridCol w:w="1125"/>
        <w:gridCol w:w="885"/>
        <w:gridCol w:w="1155"/>
        <w:gridCol w:w="882"/>
      </w:tblGrid>
      <w:tr>
        <w:trPr>
          <w:trHeight w:val="320" w:hRule="atLeast"/>
        </w:trPr>
        <w:tc>
          <w:tcPr>
            <w:tcW w:w="3225" w:type="dxa"/>
            <w:tcBorders/>
            <w:shd w:fill="333333"/>
          </w:tcPr>
          <w:p>
            <w:pPr>
              <w:pStyle w:val="Normal"/>
              <w:spacing w:before="0" w:after="0"/>
              <w:rPr>
                <w:sz w:val="20"/>
                <w:szCs w:val="20"/>
              </w:rPr>
            </w:pPr>
            <w:r>
              <w:rPr>
                <w:rFonts w:eastAsia="Courier New" w:cs="Courier New" w:ascii="Courier New" w:hAnsi="Courier New"/>
                <w:b/>
                <w:color w:val="FFFFFF"/>
                <w:sz w:val="20"/>
                <w:szCs w:val="20"/>
              </w:rPr>
              <w:t>calendar.txt</w:t>
            </w:r>
          </w:p>
        </w:tc>
        <w:tc>
          <w:tcPr>
            <w:tcW w:w="1396" w:type="dxa"/>
            <w:tcBorders/>
            <w:shd w:fill="auto" w:val="clear"/>
            <w:tcMar>
              <w:top w:w="0" w:type="dxa"/>
              <w:left w:w="108" w:type="dxa"/>
              <w:bottom w:w="0" w:type="dxa"/>
              <w:right w:w="108" w:type="dxa"/>
            </w:tcMar>
          </w:tcPr>
          <w:p>
            <w:pPr>
              <w:pStyle w:val="Normal"/>
              <w:spacing w:lineRule="auto" w:line="276" w:before="0" w:after="0"/>
              <w:rPr>
                <w:sz w:val="20"/>
                <w:szCs w:val="20"/>
              </w:rPr>
            </w:pPr>
            <w:r>
              <w:rPr>
                <w:sz w:val="20"/>
                <w:szCs w:val="20"/>
              </w:rPr>
            </w:r>
          </w:p>
        </w:tc>
        <w:tc>
          <w:tcPr>
            <w:tcW w:w="1125" w:type="dxa"/>
            <w:tcBorders/>
            <w:shd w:fill="auto" w:val="clear"/>
            <w:tcMar>
              <w:top w:w="0" w:type="dxa"/>
              <w:left w:w="108" w:type="dxa"/>
              <w:bottom w:w="0" w:type="dxa"/>
              <w:right w:w="108" w:type="dxa"/>
            </w:tcMar>
          </w:tcPr>
          <w:p>
            <w:pPr>
              <w:pStyle w:val="Normal"/>
              <w:spacing w:lineRule="auto" w:line="276" w:before="0" w:after="0"/>
              <w:rPr>
                <w:sz w:val="20"/>
                <w:szCs w:val="20"/>
              </w:rPr>
            </w:pPr>
            <w:r>
              <w:rPr>
                <w:sz w:val="20"/>
                <w:szCs w:val="20"/>
              </w:rPr>
            </w:r>
          </w:p>
        </w:tc>
        <w:tc>
          <w:tcPr>
            <w:tcW w:w="885" w:type="dxa"/>
            <w:tcBorders/>
            <w:shd w:fill="auto" w:val="clear"/>
            <w:tcMar>
              <w:top w:w="0" w:type="dxa"/>
              <w:left w:w="108" w:type="dxa"/>
              <w:bottom w:w="0" w:type="dxa"/>
              <w:right w:w="108" w:type="dxa"/>
            </w:tcMar>
          </w:tcPr>
          <w:p>
            <w:pPr>
              <w:pStyle w:val="Normal"/>
              <w:spacing w:lineRule="auto" w:line="276" w:before="0" w:after="0"/>
              <w:rPr>
                <w:sz w:val="20"/>
                <w:szCs w:val="20"/>
              </w:rPr>
            </w:pPr>
            <w:r>
              <w:rPr>
                <w:sz w:val="20"/>
                <w:szCs w:val="20"/>
              </w:rPr>
            </w:r>
          </w:p>
        </w:tc>
        <w:tc>
          <w:tcPr>
            <w:tcW w:w="1036" w:type="dxa"/>
            <w:tcBorders/>
            <w:shd w:fill="auto" w:val="clear"/>
            <w:tcMar>
              <w:top w:w="0" w:type="dxa"/>
              <w:left w:w="108" w:type="dxa"/>
              <w:bottom w:w="0" w:type="dxa"/>
              <w:right w:w="108" w:type="dxa"/>
            </w:tcMar>
          </w:tcPr>
          <w:p>
            <w:pPr>
              <w:pStyle w:val="Normal"/>
              <w:spacing w:lineRule="auto" w:line="276" w:before="0" w:after="0"/>
              <w:rPr>
                <w:sz w:val="20"/>
                <w:szCs w:val="20"/>
              </w:rPr>
            </w:pPr>
            <w:r>
              <w:rPr>
                <w:sz w:val="20"/>
                <w:szCs w:val="20"/>
              </w:rPr>
            </w:r>
          </w:p>
        </w:tc>
        <w:tc>
          <w:tcPr>
            <w:tcW w:w="1245" w:type="dxa"/>
            <w:tcBorders/>
            <w:shd w:fill="auto" w:val="clear"/>
            <w:tcMar>
              <w:top w:w="0" w:type="dxa"/>
              <w:left w:w="108" w:type="dxa"/>
              <w:bottom w:w="0" w:type="dxa"/>
              <w:right w:w="108" w:type="dxa"/>
            </w:tcMar>
          </w:tcPr>
          <w:p>
            <w:pPr>
              <w:pStyle w:val="Normal"/>
              <w:spacing w:lineRule="auto" w:line="276" w:before="0" w:after="0"/>
              <w:rPr>
                <w:sz w:val="20"/>
                <w:szCs w:val="20"/>
              </w:rPr>
            </w:pPr>
            <w:r>
              <w:rPr>
                <w:sz w:val="20"/>
                <w:szCs w:val="20"/>
              </w:rPr>
            </w:r>
          </w:p>
        </w:tc>
        <w:tc>
          <w:tcPr>
            <w:tcW w:w="1125" w:type="dxa"/>
            <w:tcBorders/>
            <w:shd w:fill="auto" w:val="clear"/>
            <w:tcMar>
              <w:top w:w="0" w:type="dxa"/>
              <w:left w:w="108" w:type="dxa"/>
              <w:bottom w:w="0" w:type="dxa"/>
              <w:right w:w="108" w:type="dxa"/>
            </w:tcMar>
          </w:tcPr>
          <w:p>
            <w:pPr>
              <w:pStyle w:val="Normal"/>
              <w:spacing w:lineRule="auto" w:line="276" w:before="0" w:after="0"/>
              <w:rPr>
                <w:sz w:val="20"/>
                <w:szCs w:val="20"/>
              </w:rPr>
            </w:pPr>
            <w:r>
              <w:rPr>
                <w:sz w:val="20"/>
                <w:szCs w:val="20"/>
              </w:rPr>
            </w:r>
          </w:p>
        </w:tc>
        <w:tc>
          <w:tcPr>
            <w:tcW w:w="885" w:type="dxa"/>
            <w:tcBorders/>
            <w:shd w:fill="auto" w:val="clear"/>
            <w:tcMar>
              <w:top w:w="0" w:type="dxa"/>
              <w:left w:w="108" w:type="dxa"/>
              <w:bottom w:w="0" w:type="dxa"/>
              <w:right w:w="108" w:type="dxa"/>
            </w:tcMar>
          </w:tcPr>
          <w:p>
            <w:pPr>
              <w:pStyle w:val="Normal"/>
              <w:spacing w:lineRule="auto" w:line="276" w:before="0" w:after="0"/>
              <w:rPr>
                <w:sz w:val="20"/>
                <w:szCs w:val="20"/>
              </w:rPr>
            </w:pPr>
            <w:r>
              <w:rPr>
                <w:sz w:val="20"/>
                <w:szCs w:val="20"/>
              </w:rPr>
            </w:r>
          </w:p>
        </w:tc>
        <w:tc>
          <w:tcPr>
            <w:tcW w:w="1155" w:type="dxa"/>
            <w:tcBorders/>
            <w:shd w:fill="auto" w:val="clear"/>
            <w:tcMar>
              <w:top w:w="0" w:type="dxa"/>
              <w:left w:w="108" w:type="dxa"/>
              <w:bottom w:w="0" w:type="dxa"/>
              <w:right w:w="108" w:type="dxa"/>
            </w:tcMar>
          </w:tcPr>
          <w:p>
            <w:pPr>
              <w:pStyle w:val="Normal"/>
              <w:spacing w:lineRule="auto" w:line="276" w:before="0" w:after="0"/>
              <w:rPr>
                <w:sz w:val="20"/>
                <w:szCs w:val="20"/>
              </w:rPr>
            </w:pPr>
            <w:r>
              <w:rPr>
                <w:sz w:val="20"/>
                <w:szCs w:val="20"/>
              </w:rPr>
            </w:r>
          </w:p>
        </w:tc>
        <w:tc>
          <w:tcPr>
            <w:tcW w:w="882" w:type="dxa"/>
            <w:tcBorders/>
            <w:shd w:fill="auto" w:val="clear"/>
            <w:tcMar>
              <w:top w:w="0" w:type="dxa"/>
              <w:left w:w="108" w:type="dxa"/>
              <w:bottom w:w="0" w:type="dxa"/>
              <w:right w:w="108" w:type="dxa"/>
            </w:tcMar>
          </w:tcPr>
          <w:p>
            <w:pPr>
              <w:pStyle w:val="Normal"/>
              <w:spacing w:lineRule="auto" w:line="276" w:before="0" w:after="0"/>
              <w:rPr>
                <w:sz w:val="20"/>
                <w:szCs w:val="20"/>
              </w:rPr>
            </w:pPr>
            <w:r>
              <w:rPr>
                <w:sz w:val="20"/>
                <w:szCs w:val="20"/>
              </w:rPr>
            </w:r>
          </w:p>
        </w:tc>
      </w:tr>
      <w:tr>
        <w:trPr>
          <w:trHeight w:val="280" w:hRule="atLeast"/>
        </w:trPr>
        <w:tc>
          <w:tcPr>
            <w:tcW w:w="3225" w:type="dxa"/>
            <w:tcBorders/>
            <w:shd w:fill="E6E6E6"/>
          </w:tcPr>
          <w:p>
            <w:pPr>
              <w:pStyle w:val="Normal"/>
              <w:spacing w:before="0" w:after="0"/>
              <w:rPr>
                <w:sz w:val="20"/>
                <w:szCs w:val="20"/>
              </w:rPr>
            </w:pPr>
            <w:r>
              <w:rPr>
                <w:rFonts w:eastAsia="Courier New" w:cs="Courier New" w:ascii="Courier New" w:hAnsi="Courier New"/>
                <w:b/>
                <w:sz w:val="20"/>
                <w:szCs w:val="20"/>
              </w:rPr>
              <w:t>service_id</w:t>
            </w:r>
          </w:p>
        </w:tc>
        <w:tc>
          <w:tcPr>
            <w:tcW w:w="1396" w:type="dxa"/>
            <w:tcBorders/>
            <w:shd w:fill="E6E6E6"/>
          </w:tcPr>
          <w:p>
            <w:pPr>
              <w:pStyle w:val="Normal"/>
              <w:spacing w:before="0" w:after="0"/>
              <w:rPr>
                <w:sz w:val="20"/>
                <w:szCs w:val="20"/>
              </w:rPr>
            </w:pPr>
            <w:r>
              <w:rPr>
                <w:rFonts w:eastAsia="Courier New" w:cs="Courier New" w:ascii="Courier New" w:hAnsi="Courier New"/>
                <w:b/>
                <w:sz w:val="20"/>
                <w:szCs w:val="20"/>
              </w:rPr>
              <w:t>start_date</w:t>
            </w:r>
          </w:p>
        </w:tc>
        <w:tc>
          <w:tcPr>
            <w:tcW w:w="1125" w:type="dxa"/>
            <w:tcBorders/>
            <w:shd w:fill="E6E6E6"/>
          </w:tcPr>
          <w:p>
            <w:pPr>
              <w:pStyle w:val="Normal"/>
              <w:spacing w:before="0" w:after="0"/>
              <w:rPr>
                <w:sz w:val="20"/>
                <w:szCs w:val="20"/>
              </w:rPr>
            </w:pPr>
            <w:r>
              <w:rPr>
                <w:rFonts w:eastAsia="Courier New" w:cs="Courier New" w:ascii="Courier New" w:hAnsi="Courier New"/>
                <w:b/>
                <w:sz w:val="20"/>
                <w:szCs w:val="20"/>
              </w:rPr>
              <w:t>end_date</w:t>
            </w:r>
          </w:p>
        </w:tc>
        <w:tc>
          <w:tcPr>
            <w:tcW w:w="885" w:type="dxa"/>
            <w:tcBorders/>
            <w:shd w:fill="E6E6E6"/>
          </w:tcPr>
          <w:p>
            <w:pPr>
              <w:pStyle w:val="Normal"/>
              <w:spacing w:before="0" w:after="0"/>
              <w:rPr>
                <w:sz w:val="20"/>
                <w:szCs w:val="20"/>
              </w:rPr>
            </w:pPr>
            <w:r>
              <w:rPr>
                <w:rFonts w:eastAsia="Courier New" w:cs="Courier New" w:ascii="Courier New" w:hAnsi="Courier New"/>
                <w:b/>
                <w:sz w:val="20"/>
                <w:szCs w:val="20"/>
              </w:rPr>
              <w:t>monday</w:t>
            </w:r>
          </w:p>
        </w:tc>
        <w:tc>
          <w:tcPr>
            <w:tcW w:w="1036" w:type="dxa"/>
            <w:tcBorders/>
            <w:shd w:fill="E6E6E6"/>
          </w:tcPr>
          <w:p>
            <w:pPr>
              <w:pStyle w:val="Normal"/>
              <w:spacing w:before="0" w:after="0"/>
              <w:rPr>
                <w:sz w:val="20"/>
                <w:szCs w:val="20"/>
              </w:rPr>
            </w:pPr>
            <w:r>
              <w:rPr>
                <w:rFonts w:eastAsia="Courier New" w:cs="Courier New" w:ascii="Courier New" w:hAnsi="Courier New"/>
                <w:b/>
                <w:sz w:val="20"/>
                <w:szCs w:val="20"/>
              </w:rPr>
              <w:t>tuesday</w:t>
            </w:r>
          </w:p>
        </w:tc>
        <w:tc>
          <w:tcPr>
            <w:tcW w:w="1245" w:type="dxa"/>
            <w:tcBorders/>
            <w:shd w:fill="E6E6E6"/>
          </w:tcPr>
          <w:p>
            <w:pPr>
              <w:pStyle w:val="Normal"/>
              <w:spacing w:before="0" w:after="0"/>
              <w:rPr>
                <w:sz w:val="20"/>
                <w:szCs w:val="20"/>
              </w:rPr>
            </w:pPr>
            <w:r>
              <w:rPr>
                <w:rFonts w:eastAsia="Courier New" w:cs="Courier New" w:ascii="Courier New" w:hAnsi="Courier New"/>
                <w:b/>
                <w:sz w:val="20"/>
                <w:szCs w:val="20"/>
              </w:rPr>
              <w:t>wednesday</w:t>
            </w:r>
          </w:p>
        </w:tc>
        <w:tc>
          <w:tcPr>
            <w:tcW w:w="1125" w:type="dxa"/>
            <w:tcBorders/>
            <w:shd w:fill="E6E6E6"/>
          </w:tcPr>
          <w:p>
            <w:pPr>
              <w:pStyle w:val="Normal"/>
              <w:spacing w:before="0" w:after="0"/>
              <w:rPr>
                <w:sz w:val="20"/>
                <w:szCs w:val="20"/>
              </w:rPr>
            </w:pPr>
            <w:r>
              <w:rPr>
                <w:rFonts w:eastAsia="Courier New" w:cs="Courier New" w:ascii="Courier New" w:hAnsi="Courier New"/>
                <w:b/>
                <w:sz w:val="20"/>
                <w:szCs w:val="20"/>
              </w:rPr>
              <w:t>thursday</w:t>
            </w:r>
          </w:p>
        </w:tc>
        <w:tc>
          <w:tcPr>
            <w:tcW w:w="885" w:type="dxa"/>
            <w:tcBorders/>
            <w:shd w:fill="E6E6E6"/>
          </w:tcPr>
          <w:p>
            <w:pPr>
              <w:pStyle w:val="Normal"/>
              <w:spacing w:before="0" w:after="0"/>
              <w:rPr>
                <w:sz w:val="20"/>
                <w:szCs w:val="20"/>
              </w:rPr>
            </w:pPr>
            <w:r>
              <w:rPr>
                <w:rFonts w:eastAsia="Courier New" w:cs="Courier New" w:ascii="Courier New" w:hAnsi="Courier New"/>
                <w:b/>
                <w:sz w:val="20"/>
                <w:szCs w:val="20"/>
              </w:rPr>
              <w:t>friday</w:t>
            </w:r>
          </w:p>
        </w:tc>
        <w:tc>
          <w:tcPr>
            <w:tcW w:w="1155" w:type="dxa"/>
            <w:tcBorders/>
            <w:shd w:fill="E6E6E6"/>
          </w:tcPr>
          <w:p>
            <w:pPr>
              <w:pStyle w:val="Normal"/>
              <w:spacing w:before="0" w:after="0"/>
              <w:rPr>
                <w:sz w:val="20"/>
                <w:szCs w:val="20"/>
              </w:rPr>
            </w:pPr>
            <w:r>
              <w:rPr>
                <w:rFonts w:eastAsia="Courier New" w:cs="Courier New" w:ascii="Courier New" w:hAnsi="Courier New"/>
                <w:b/>
                <w:sz w:val="20"/>
                <w:szCs w:val="20"/>
              </w:rPr>
              <w:t>saturday</w:t>
            </w:r>
          </w:p>
        </w:tc>
        <w:tc>
          <w:tcPr>
            <w:tcW w:w="882" w:type="dxa"/>
            <w:tcBorders/>
            <w:shd w:fill="E6E6E6"/>
          </w:tcPr>
          <w:p>
            <w:pPr>
              <w:pStyle w:val="Normal"/>
              <w:spacing w:before="0" w:after="0"/>
              <w:rPr>
                <w:sz w:val="20"/>
                <w:szCs w:val="20"/>
              </w:rPr>
            </w:pPr>
            <w:r>
              <w:rPr>
                <w:rFonts w:eastAsia="Courier New" w:cs="Courier New" w:ascii="Courier New" w:hAnsi="Courier New"/>
                <w:b/>
                <w:sz w:val="20"/>
                <w:szCs w:val="20"/>
              </w:rPr>
              <w:t>sunday</w:t>
            </w:r>
          </w:p>
        </w:tc>
      </w:tr>
      <w:tr>
        <w:trPr>
          <w:trHeight w:val="280" w:hRule="atLeast"/>
        </w:trPr>
        <w:tc>
          <w:tcPr>
            <w:tcW w:w="3225" w:type="dxa"/>
            <w:tcBorders/>
            <w:shd w:fill="E6E6E6"/>
          </w:tcPr>
          <w:p>
            <w:pPr>
              <w:pStyle w:val="Normal"/>
              <w:spacing w:before="0" w:after="0"/>
              <w:rPr>
                <w:color w:val="008000"/>
                <w:sz w:val="20"/>
                <w:szCs w:val="20"/>
              </w:rPr>
            </w:pPr>
            <w:r>
              <w:rPr>
                <w:rFonts w:eastAsia="Courier New" w:cs="Courier New" w:ascii="Courier New" w:hAnsi="Courier New"/>
                <w:color w:val="008000"/>
                <w:sz w:val="20"/>
                <w:szCs w:val="20"/>
              </w:rPr>
              <w:t>winter_weekday</w:t>
            </w:r>
          </w:p>
        </w:tc>
        <w:tc>
          <w:tcPr>
            <w:tcW w:w="1396" w:type="dxa"/>
            <w:tcBorders/>
            <w:shd w:fill="E6E6E6"/>
          </w:tcPr>
          <w:p>
            <w:pPr>
              <w:pStyle w:val="Normal"/>
              <w:spacing w:before="0" w:after="0"/>
              <w:rPr>
                <w:color w:val="008000"/>
                <w:sz w:val="20"/>
                <w:szCs w:val="20"/>
              </w:rPr>
            </w:pPr>
            <w:r>
              <w:rPr>
                <w:rFonts w:eastAsia="Courier New" w:cs="Courier New" w:ascii="Courier New" w:hAnsi="Courier New"/>
                <w:color w:val="008000"/>
                <w:sz w:val="20"/>
                <w:szCs w:val="20"/>
              </w:rPr>
              <w:t>20130921</w:t>
            </w:r>
          </w:p>
        </w:tc>
        <w:tc>
          <w:tcPr>
            <w:tcW w:w="1125" w:type="dxa"/>
            <w:tcBorders/>
            <w:shd w:fill="E6E6E6"/>
          </w:tcPr>
          <w:p>
            <w:pPr>
              <w:pStyle w:val="Normal"/>
              <w:spacing w:before="0" w:after="0"/>
              <w:rPr>
                <w:color w:val="008000"/>
                <w:sz w:val="20"/>
                <w:szCs w:val="20"/>
              </w:rPr>
            </w:pPr>
            <w:r>
              <w:rPr>
                <w:rFonts w:eastAsia="Courier New" w:cs="Courier New" w:ascii="Courier New" w:hAnsi="Courier New"/>
                <w:color w:val="008000"/>
                <w:sz w:val="20"/>
                <w:szCs w:val="20"/>
              </w:rPr>
              <w:t>20140619</w:t>
            </w:r>
          </w:p>
        </w:tc>
        <w:tc>
          <w:tcPr>
            <w:tcW w:w="885" w:type="dxa"/>
            <w:tcBorders/>
            <w:shd w:fill="E6E6E6"/>
          </w:tcPr>
          <w:p>
            <w:pPr>
              <w:pStyle w:val="Normal"/>
              <w:spacing w:before="0" w:after="0"/>
              <w:rPr>
                <w:color w:val="008000"/>
                <w:sz w:val="20"/>
                <w:szCs w:val="20"/>
              </w:rPr>
            </w:pPr>
            <w:r>
              <w:rPr>
                <w:rFonts w:eastAsia="Courier New" w:cs="Courier New" w:ascii="Courier New" w:hAnsi="Courier New"/>
                <w:color w:val="008000"/>
                <w:sz w:val="20"/>
                <w:szCs w:val="20"/>
              </w:rPr>
              <w:t>1</w:t>
            </w:r>
          </w:p>
        </w:tc>
        <w:tc>
          <w:tcPr>
            <w:tcW w:w="1036" w:type="dxa"/>
            <w:tcBorders/>
            <w:shd w:fill="E6E6E6"/>
          </w:tcPr>
          <w:p>
            <w:pPr>
              <w:pStyle w:val="Normal"/>
              <w:spacing w:before="0" w:after="0"/>
              <w:rPr>
                <w:color w:val="008000"/>
                <w:sz w:val="20"/>
                <w:szCs w:val="20"/>
              </w:rPr>
            </w:pPr>
            <w:r>
              <w:rPr>
                <w:rFonts w:eastAsia="Courier New" w:cs="Courier New" w:ascii="Courier New" w:hAnsi="Courier New"/>
                <w:color w:val="008000"/>
                <w:sz w:val="20"/>
                <w:szCs w:val="20"/>
              </w:rPr>
              <w:t>1</w:t>
            </w:r>
          </w:p>
        </w:tc>
        <w:tc>
          <w:tcPr>
            <w:tcW w:w="1245" w:type="dxa"/>
            <w:tcBorders/>
            <w:shd w:fill="E6E6E6"/>
          </w:tcPr>
          <w:p>
            <w:pPr>
              <w:pStyle w:val="Normal"/>
              <w:spacing w:before="0" w:after="0"/>
              <w:rPr>
                <w:color w:val="008000"/>
                <w:sz w:val="20"/>
                <w:szCs w:val="20"/>
              </w:rPr>
            </w:pPr>
            <w:r>
              <w:rPr>
                <w:rFonts w:eastAsia="Courier New" w:cs="Courier New" w:ascii="Courier New" w:hAnsi="Courier New"/>
                <w:color w:val="008000"/>
                <w:sz w:val="20"/>
                <w:szCs w:val="20"/>
              </w:rPr>
              <w:t>1</w:t>
            </w:r>
          </w:p>
        </w:tc>
        <w:tc>
          <w:tcPr>
            <w:tcW w:w="1125" w:type="dxa"/>
            <w:tcBorders/>
            <w:shd w:fill="E6E6E6"/>
          </w:tcPr>
          <w:p>
            <w:pPr>
              <w:pStyle w:val="Normal"/>
              <w:spacing w:before="0" w:after="0"/>
              <w:rPr>
                <w:color w:val="008000"/>
                <w:sz w:val="20"/>
                <w:szCs w:val="20"/>
              </w:rPr>
            </w:pPr>
            <w:r>
              <w:rPr>
                <w:rFonts w:eastAsia="Courier New" w:cs="Courier New" w:ascii="Courier New" w:hAnsi="Courier New"/>
                <w:color w:val="008000"/>
                <w:sz w:val="20"/>
                <w:szCs w:val="20"/>
              </w:rPr>
              <w:t>1</w:t>
            </w:r>
          </w:p>
        </w:tc>
        <w:tc>
          <w:tcPr>
            <w:tcW w:w="885" w:type="dxa"/>
            <w:tcBorders/>
            <w:shd w:fill="E6E6E6"/>
          </w:tcPr>
          <w:p>
            <w:pPr>
              <w:pStyle w:val="Normal"/>
              <w:spacing w:before="0" w:after="0"/>
              <w:rPr>
                <w:color w:val="008000"/>
                <w:sz w:val="20"/>
                <w:szCs w:val="20"/>
              </w:rPr>
            </w:pPr>
            <w:r>
              <w:rPr>
                <w:rFonts w:eastAsia="Courier New" w:cs="Courier New" w:ascii="Courier New" w:hAnsi="Courier New"/>
                <w:color w:val="008000"/>
                <w:sz w:val="20"/>
                <w:szCs w:val="20"/>
              </w:rPr>
              <w:t>1</w:t>
            </w:r>
          </w:p>
        </w:tc>
        <w:tc>
          <w:tcPr>
            <w:tcW w:w="1155" w:type="dxa"/>
            <w:tcBorders/>
            <w:shd w:fill="E6E6E6"/>
          </w:tcPr>
          <w:p>
            <w:pPr>
              <w:pStyle w:val="Normal"/>
              <w:spacing w:before="0" w:after="0"/>
              <w:rPr>
                <w:color w:val="008000"/>
                <w:sz w:val="20"/>
                <w:szCs w:val="20"/>
              </w:rPr>
            </w:pPr>
            <w:r>
              <w:rPr>
                <w:rFonts w:eastAsia="Courier New" w:cs="Courier New" w:ascii="Courier New" w:hAnsi="Courier New"/>
                <w:color w:val="008000"/>
                <w:sz w:val="20"/>
                <w:szCs w:val="20"/>
              </w:rPr>
              <w:t>0</w:t>
            </w:r>
          </w:p>
        </w:tc>
        <w:tc>
          <w:tcPr>
            <w:tcW w:w="882" w:type="dxa"/>
            <w:tcBorders/>
            <w:shd w:fill="E6E6E6"/>
          </w:tcPr>
          <w:p>
            <w:pPr>
              <w:pStyle w:val="Normal"/>
              <w:spacing w:before="0" w:after="0"/>
              <w:rPr>
                <w:color w:val="008000"/>
                <w:sz w:val="20"/>
                <w:szCs w:val="20"/>
              </w:rPr>
            </w:pPr>
            <w:r>
              <w:rPr>
                <w:rFonts w:eastAsia="Courier New" w:cs="Courier New" w:ascii="Courier New" w:hAnsi="Courier New"/>
                <w:color w:val="008000"/>
                <w:sz w:val="20"/>
                <w:szCs w:val="20"/>
              </w:rPr>
              <w:t>0</w:t>
            </w:r>
          </w:p>
        </w:tc>
      </w:tr>
      <w:tr>
        <w:trPr>
          <w:trHeight w:val="280" w:hRule="atLeast"/>
        </w:trPr>
        <w:tc>
          <w:tcPr>
            <w:tcW w:w="3225" w:type="dxa"/>
            <w:tcBorders/>
            <w:shd w:fill="E6E6E6"/>
          </w:tcPr>
          <w:p>
            <w:pPr>
              <w:pStyle w:val="Normal"/>
              <w:spacing w:before="0" w:after="0"/>
              <w:rPr>
                <w:color w:val="0000FF"/>
                <w:sz w:val="20"/>
                <w:szCs w:val="20"/>
              </w:rPr>
            </w:pPr>
            <w:r>
              <w:rPr>
                <w:rFonts w:eastAsia="Courier New" w:cs="Courier New" w:ascii="Courier New" w:hAnsi="Courier New"/>
                <w:color w:val="0000FF"/>
                <w:sz w:val="20"/>
                <w:szCs w:val="20"/>
              </w:rPr>
              <w:t>summer_tuesdays_thursdays</w:t>
            </w:r>
          </w:p>
        </w:tc>
        <w:tc>
          <w:tcPr>
            <w:tcW w:w="1396" w:type="dxa"/>
            <w:tcBorders/>
            <w:shd w:fill="E6E6E6"/>
          </w:tcPr>
          <w:p>
            <w:pPr>
              <w:pStyle w:val="Normal"/>
              <w:spacing w:before="0" w:after="0"/>
              <w:rPr>
                <w:color w:val="0000FF"/>
                <w:sz w:val="20"/>
                <w:szCs w:val="20"/>
              </w:rPr>
            </w:pPr>
            <w:r>
              <w:rPr>
                <w:rFonts w:eastAsia="Courier New" w:cs="Courier New" w:ascii="Courier New" w:hAnsi="Courier New"/>
                <w:color w:val="0000FF"/>
                <w:sz w:val="20"/>
                <w:szCs w:val="20"/>
              </w:rPr>
              <w:t>20130620</w:t>
            </w:r>
          </w:p>
        </w:tc>
        <w:tc>
          <w:tcPr>
            <w:tcW w:w="1125" w:type="dxa"/>
            <w:tcBorders/>
            <w:shd w:fill="E6E6E6"/>
          </w:tcPr>
          <w:p>
            <w:pPr>
              <w:pStyle w:val="Normal"/>
              <w:spacing w:before="0" w:after="0"/>
              <w:rPr>
                <w:color w:val="0000FF"/>
                <w:sz w:val="20"/>
                <w:szCs w:val="20"/>
              </w:rPr>
            </w:pPr>
            <w:r>
              <w:rPr>
                <w:rFonts w:eastAsia="Courier New" w:cs="Courier New" w:ascii="Courier New" w:hAnsi="Courier New"/>
                <w:color w:val="0000FF"/>
                <w:sz w:val="20"/>
                <w:szCs w:val="20"/>
              </w:rPr>
              <w:t>20130920</w:t>
            </w:r>
          </w:p>
        </w:tc>
        <w:tc>
          <w:tcPr>
            <w:tcW w:w="885" w:type="dxa"/>
            <w:tcBorders/>
            <w:shd w:fill="E6E6E6"/>
          </w:tcPr>
          <w:p>
            <w:pPr>
              <w:pStyle w:val="Normal"/>
              <w:spacing w:before="0" w:after="0"/>
              <w:rPr>
                <w:color w:val="0000FF"/>
                <w:sz w:val="20"/>
                <w:szCs w:val="20"/>
              </w:rPr>
            </w:pPr>
            <w:r>
              <w:rPr>
                <w:rFonts w:eastAsia="Courier New" w:cs="Courier New" w:ascii="Courier New" w:hAnsi="Courier New"/>
                <w:color w:val="0000FF"/>
                <w:sz w:val="20"/>
                <w:szCs w:val="20"/>
              </w:rPr>
              <w:t>0</w:t>
            </w:r>
          </w:p>
        </w:tc>
        <w:tc>
          <w:tcPr>
            <w:tcW w:w="1036" w:type="dxa"/>
            <w:tcBorders/>
            <w:shd w:fill="E6E6E6"/>
          </w:tcPr>
          <w:p>
            <w:pPr>
              <w:pStyle w:val="Normal"/>
              <w:spacing w:before="0" w:after="0"/>
              <w:rPr>
                <w:color w:val="0000FF"/>
                <w:sz w:val="20"/>
                <w:szCs w:val="20"/>
              </w:rPr>
            </w:pPr>
            <w:r>
              <w:rPr>
                <w:rFonts w:eastAsia="Courier New" w:cs="Courier New" w:ascii="Courier New" w:hAnsi="Courier New"/>
                <w:color w:val="0000FF"/>
                <w:sz w:val="20"/>
                <w:szCs w:val="20"/>
              </w:rPr>
              <w:t>1</w:t>
            </w:r>
          </w:p>
        </w:tc>
        <w:tc>
          <w:tcPr>
            <w:tcW w:w="1245" w:type="dxa"/>
            <w:tcBorders/>
            <w:shd w:fill="E6E6E6"/>
          </w:tcPr>
          <w:p>
            <w:pPr>
              <w:pStyle w:val="Normal"/>
              <w:spacing w:before="0" w:after="0"/>
              <w:rPr>
                <w:color w:val="0000FF"/>
                <w:sz w:val="20"/>
                <w:szCs w:val="20"/>
              </w:rPr>
            </w:pPr>
            <w:r>
              <w:rPr>
                <w:rFonts w:eastAsia="Courier New" w:cs="Courier New" w:ascii="Courier New" w:hAnsi="Courier New"/>
                <w:color w:val="0000FF"/>
                <w:sz w:val="20"/>
                <w:szCs w:val="20"/>
              </w:rPr>
              <w:t>0</w:t>
            </w:r>
          </w:p>
        </w:tc>
        <w:tc>
          <w:tcPr>
            <w:tcW w:w="1125" w:type="dxa"/>
            <w:tcBorders/>
            <w:shd w:fill="E6E6E6"/>
          </w:tcPr>
          <w:p>
            <w:pPr>
              <w:pStyle w:val="Normal"/>
              <w:spacing w:before="0" w:after="0"/>
              <w:rPr>
                <w:color w:val="0000FF"/>
                <w:sz w:val="20"/>
                <w:szCs w:val="20"/>
              </w:rPr>
            </w:pPr>
            <w:r>
              <w:rPr>
                <w:rFonts w:eastAsia="Courier New" w:cs="Courier New" w:ascii="Courier New" w:hAnsi="Courier New"/>
                <w:color w:val="0000FF"/>
                <w:sz w:val="20"/>
                <w:szCs w:val="20"/>
              </w:rPr>
              <w:t>1</w:t>
            </w:r>
          </w:p>
        </w:tc>
        <w:tc>
          <w:tcPr>
            <w:tcW w:w="885" w:type="dxa"/>
            <w:tcBorders/>
            <w:shd w:fill="E6E6E6"/>
          </w:tcPr>
          <w:p>
            <w:pPr>
              <w:pStyle w:val="Normal"/>
              <w:spacing w:before="0" w:after="0"/>
              <w:rPr>
                <w:color w:val="0000FF"/>
                <w:sz w:val="20"/>
                <w:szCs w:val="20"/>
              </w:rPr>
            </w:pPr>
            <w:r>
              <w:rPr>
                <w:rFonts w:eastAsia="Courier New" w:cs="Courier New" w:ascii="Courier New" w:hAnsi="Courier New"/>
                <w:color w:val="0000FF"/>
                <w:sz w:val="20"/>
                <w:szCs w:val="20"/>
              </w:rPr>
              <w:t>0</w:t>
            </w:r>
          </w:p>
        </w:tc>
        <w:tc>
          <w:tcPr>
            <w:tcW w:w="1155" w:type="dxa"/>
            <w:tcBorders/>
            <w:shd w:fill="E6E6E6"/>
          </w:tcPr>
          <w:p>
            <w:pPr>
              <w:pStyle w:val="Normal"/>
              <w:spacing w:before="0" w:after="0"/>
              <w:rPr>
                <w:color w:val="0000FF"/>
                <w:sz w:val="20"/>
                <w:szCs w:val="20"/>
              </w:rPr>
            </w:pPr>
            <w:r>
              <w:rPr>
                <w:rFonts w:eastAsia="Courier New" w:cs="Courier New" w:ascii="Courier New" w:hAnsi="Courier New"/>
                <w:color w:val="0000FF"/>
                <w:sz w:val="20"/>
                <w:szCs w:val="20"/>
              </w:rPr>
              <w:t>0</w:t>
            </w:r>
          </w:p>
        </w:tc>
        <w:tc>
          <w:tcPr>
            <w:tcW w:w="882" w:type="dxa"/>
            <w:tcBorders/>
            <w:shd w:fill="E6E6E6"/>
          </w:tcPr>
          <w:p>
            <w:pPr>
              <w:pStyle w:val="Normal"/>
              <w:spacing w:before="0" w:after="0"/>
              <w:rPr>
                <w:color w:val="0000FF"/>
                <w:sz w:val="20"/>
                <w:szCs w:val="20"/>
              </w:rPr>
            </w:pPr>
            <w:r>
              <w:rPr>
                <w:rFonts w:eastAsia="Courier New" w:cs="Courier New" w:ascii="Courier New" w:hAnsi="Courier New"/>
                <w:color w:val="0000FF"/>
                <w:sz w:val="20"/>
                <w:szCs w:val="20"/>
              </w:rPr>
              <w:t>0</w:t>
            </w:r>
          </w:p>
        </w:tc>
      </w:tr>
    </w:tbl>
    <w:p>
      <w:pPr>
        <w:pStyle w:val="Normal"/>
        <w:spacing w:before="0" w:after="0"/>
        <w:rPr>
          <w:sz w:val="20"/>
          <w:szCs w:val="20"/>
        </w:rPr>
      </w:pPr>
      <w:r>
        <w:rPr>
          <w:sz w:val="20"/>
          <w:szCs w:val="20"/>
        </w:rPr>
      </w:r>
    </w:p>
    <w:tbl>
      <w:tblPr>
        <w:tblStyle w:val="Table13"/>
        <w:tblW w:w="8475" w:type="dxa"/>
        <w:jc w:val="left"/>
        <w:tblInd w:w="-88" w:type="dxa"/>
        <w:tblBorders/>
        <w:tblCellMar>
          <w:top w:w="20" w:type="dxa"/>
          <w:left w:w="20" w:type="dxa"/>
          <w:bottom w:w="20" w:type="dxa"/>
          <w:right w:w="20" w:type="dxa"/>
        </w:tblCellMar>
        <w:tblLook w:val="0600"/>
      </w:tblPr>
      <w:tblGrid>
        <w:gridCol w:w="1634"/>
        <w:gridCol w:w="2580"/>
        <w:gridCol w:w="2550"/>
        <w:gridCol w:w="1710"/>
      </w:tblGrid>
      <w:tr>
        <w:trPr>
          <w:trHeight w:val="280" w:hRule="atLeast"/>
        </w:trPr>
        <w:tc>
          <w:tcPr>
            <w:tcW w:w="1634" w:type="dxa"/>
            <w:tcBorders/>
            <w:shd w:fill="333333"/>
          </w:tcPr>
          <w:p>
            <w:pPr>
              <w:pStyle w:val="Normal"/>
              <w:spacing w:before="0" w:after="0"/>
              <w:rPr/>
            </w:pPr>
            <w:r>
              <w:rPr>
                <w:rFonts w:eastAsia="Courier New" w:cs="Courier New" w:ascii="Courier New" w:hAnsi="Courier New"/>
                <w:b/>
                <w:color w:val="FFFFFF"/>
              </w:rPr>
              <w:t>routes.txt</w:t>
            </w:r>
          </w:p>
        </w:tc>
        <w:tc>
          <w:tcPr>
            <w:tcW w:w="2580" w:type="dxa"/>
            <w:tcBorders/>
            <w:shd w:fill="auto" w:val="clear"/>
            <w:tcMar>
              <w:top w:w="0" w:type="dxa"/>
              <w:left w:w="108" w:type="dxa"/>
              <w:bottom w:w="0" w:type="dxa"/>
              <w:right w:w="108" w:type="dxa"/>
            </w:tcMar>
          </w:tcPr>
          <w:p>
            <w:pPr>
              <w:pStyle w:val="Normal"/>
              <w:spacing w:lineRule="auto" w:line="276" w:before="0" w:after="0"/>
              <w:rPr/>
            </w:pPr>
            <w:r>
              <w:rPr/>
            </w:r>
          </w:p>
        </w:tc>
        <w:tc>
          <w:tcPr>
            <w:tcW w:w="2550" w:type="dxa"/>
            <w:tcBorders/>
            <w:shd w:fill="auto" w:val="clear"/>
            <w:tcMar>
              <w:top w:w="0" w:type="dxa"/>
              <w:left w:w="108" w:type="dxa"/>
              <w:bottom w:w="0" w:type="dxa"/>
              <w:right w:w="108" w:type="dxa"/>
            </w:tcMar>
          </w:tcPr>
          <w:p>
            <w:pPr>
              <w:pStyle w:val="Normal"/>
              <w:spacing w:lineRule="auto" w:line="276" w:before="0" w:after="0"/>
              <w:rPr/>
            </w:pPr>
            <w:r>
              <w:rPr/>
            </w:r>
          </w:p>
        </w:tc>
        <w:tc>
          <w:tcPr>
            <w:tcW w:w="1710" w:type="dxa"/>
            <w:tcBorders/>
            <w:shd w:fill="auto" w:val="clear"/>
            <w:tcMar>
              <w:top w:w="0" w:type="dxa"/>
              <w:left w:w="108" w:type="dxa"/>
              <w:bottom w:w="0" w:type="dxa"/>
              <w:right w:w="108" w:type="dxa"/>
            </w:tcMar>
          </w:tcPr>
          <w:p>
            <w:pPr>
              <w:pStyle w:val="Normal"/>
              <w:spacing w:lineRule="auto" w:line="276" w:before="0" w:after="0"/>
              <w:rPr/>
            </w:pPr>
            <w:r>
              <w:rPr/>
            </w:r>
          </w:p>
        </w:tc>
      </w:tr>
      <w:tr>
        <w:trPr>
          <w:trHeight w:val="280" w:hRule="atLeast"/>
        </w:trPr>
        <w:tc>
          <w:tcPr>
            <w:tcW w:w="1634" w:type="dxa"/>
            <w:tcBorders/>
            <w:shd w:fill="E6E6E6"/>
          </w:tcPr>
          <w:p>
            <w:pPr>
              <w:pStyle w:val="Normal"/>
              <w:spacing w:before="0" w:after="0"/>
              <w:rPr/>
            </w:pPr>
            <w:r>
              <w:rPr>
                <w:rFonts w:eastAsia="Courier New" w:cs="Courier New" w:ascii="Courier New" w:hAnsi="Courier New"/>
                <w:b/>
              </w:rPr>
              <w:t>route_id</w:t>
            </w:r>
          </w:p>
        </w:tc>
        <w:tc>
          <w:tcPr>
            <w:tcW w:w="2580" w:type="dxa"/>
            <w:tcBorders/>
            <w:shd w:fill="E6E6E6"/>
          </w:tcPr>
          <w:p>
            <w:pPr>
              <w:pStyle w:val="Normal"/>
              <w:spacing w:before="0" w:after="0"/>
              <w:rPr/>
            </w:pPr>
            <w:r>
              <w:rPr>
                <w:rFonts w:eastAsia="Courier New" w:cs="Courier New" w:ascii="Courier New" w:hAnsi="Courier New"/>
                <w:b/>
              </w:rPr>
              <w:t>route_short_name</w:t>
            </w:r>
          </w:p>
        </w:tc>
        <w:tc>
          <w:tcPr>
            <w:tcW w:w="2550" w:type="dxa"/>
            <w:tcBorders/>
            <w:shd w:fill="E6E6E6"/>
          </w:tcPr>
          <w:p>
            <w:pPr>
              <w:pStyle w:val="Normal"/>
              <w:spacing w:before="0" w:after="0"/>
              <w:rPr/>
            </w:pPr>
            <w:r>
              <w:rPr>
                <w:rFonts w:eastAsia="Courier New" w:cs="Courier New" w:ascii="Courier New" w:hAnsi="Courier New"/>
                <w:b/>
              </w:rPr>
              <w:t>route_long_name</w:t>
            </w:r>
          </w:p>
        </w:tc>
        <w:tc>
          <w:tcPr>
            <w:tcW w:w="1710" w:type="dxa"/>
            <w:tcBorders/>
            <w:shd w:fill="E6E6E6"/>
          </w:tcPr>
          <w:p>
            <w:pPr>
              <w:pStyle w:val="Normal"/>
              <w:spacing w:before="0" w:after="0"/>
              <w:rPr/>
            </w:pPr>
            <w:r>
              <w:rPr>
                <w:rFonts w:eastAsia="Courier New" w:cs="Courier New" w:ascii="Courier New" w:hAnsi="Courier New"/>
                <w:b/>
              </w:rPr>
              <w:t>route_type</w:t>
            </w:r>
          </w:p>
        </w:tc>
      </w:tr>
      <w:tr>
        <w:trPr>
          <w:trHeight w:val="280" w:hRule="atLeast"/>
        </w:trPr>
        <w:tc>
          <w:tcPr>
            <w:tcW w:w="1634" w:type="dxa"/>
            <w:tcBorders/>
            <w:shd w:fill="E6E6E6"/>
          </w:tcPr>
          <w:p>
            <w:pPr>
              <w:pStyle w:val="Normal"/>
              <w:spacing w:before="0" w:after="0"/>
              <w:rPr/>
            </w:pPr>
            <w:r>
              <w:rPr>
                <w:rFonts w:eastAsia="Courier New" w:cs="Courier New" w:ascii="Courier New" w:hAnsi="Courier New"/>
              </w:rPr>
              <w:t>route_1</w:t>
            </w:r>
          </w:p>
        </w:tc>
        <w:tc>
          <w:tcPr>
            <w:tcW w:w="2580" w:type="dxa"/>
            <w:tcBorders/>
            <w:shd w:fill="E6E6E6"/>
          </w:tcPr>
          <w:p>
            <w:pPr>
              <w:pStyle w:val="Normal"/>
              <w:spacing w:before="0" w:after="0"/>
              <w:rPr/>
            </w:pPr>
            <w:r>
              <w:rPr>
                <w:rFonts w:eastAsia="Courier New" w:cs="Courier New" w:ascii="Courier New" w:hAnsi="Courier New"/>
              </w:rPr>
              <w:t>1</w:t>
            </w:r>
          </w:p>
        </w:tc>
        <w:tc>
          <w:tcPr>
            <w:tcW w:w="2550" w:type="dxa"/>
            <w:tcBorders/>
            <w:shd w:fill="E6E6E6"/>
          </w:tcPr>
          <w:p>
            <w:pPr>
              <w:pStyle w:val="Normal"/>
              <w:spacing w:before="0" w:after="0"/>
              <w:rPr/>
            </w:pPr>
            <w:r>
              <w:rPr>
                <w:rFonts w:eastAsia="Courier New" w:cs="Courier New" w:ascii="Courier New" w:hAnsi="Courier New"/>
              </w:rPr>
              <w:t>Downtown/Airport</w:t>
            </w:r>
          </w:p>
        </w:tc>
        <w:tc>
          <w:tcPr>
            <w:tcW w:w="1710" w:type="dxa"/>
            <w:tcBorders/>
            <w:shd w:fill="E6E6E6"/>
          </w:tcPr>
          <w:p>
            <w:pPr>
              <w:pStyle w:val="Normal"/>
              <w:spacing w:before="0" w:after="0"/>
              <w:rPr/>
            </w:pPr>
            <w:r>
              <w:rPr>
                <w:rFonts w:eastAsia="Courier New" w:cs="Courier New" w:ascii="Courier New" w:hAnsi="Courier New"/>
              </w:rPr>
              <w:t>3</w:t>
            </w:r>
          </w:p>
        </w:tc>
      </w:tr>
    </w:tbl>
    <w:p>
      <w:pPr>
        <w:pStyle w:val="Normal"/>
        <w:spacing w:before="0" w:after="0"/>
        <w:rPr/>
      </w:pPr>
      <w:r>
        <w:rPr/>
      </w:r>
    </w:p>
    <w:tbl>
      <w:tblPr>
        <w:tblStyle w:val="Table14"/>
        <w:tblW w:w="10605" w:type="dxa"/>
        <w:jc w:val="left"/>
        <w:tblInd w:w="-88" w:type="dxa"/>
        <w:tblBorders/>
        <w:tblCellMar>
          <w:top w:w="20" w:type="dxa"/>
          <w:left w:w="20" w:type="dxa"/>
          <w:bottom w:w="20" w:type="dxa"/>
          <w:right w:w="20" w:type="dxa"/>
        </w:tblCellMar>
        <w:tblLook w:val="0600"/>
      </w:tblPr>
      <w:tblGrid>
        <w:gridCol w:w="1379"/>
        <w:gridCol w:w="1335"/>
        <w:gridCol w:w="3945"/>
        <w:gridCol w:w="1846"/>
        <w:gridCol w:w="2100"/>
      </w:tblGrid>
      <w:tr>
        <w:trPr>
          <w:trHeight w:val="280" w:hRule="atLeast"/>
        </w:trPr>
        <w:tc>
          <w:tcPr>
            <w:tcW w:w="1379" w:type="dxa"/>
            <w:tcBorders/>
            <w:shd w:fill="333333"/>
          </w:tcPr>
          <w:p>
            <w:pPr>
              <w:pStyle w:val="Normal"/>
              <w:spacing w:before="0" w:after="0"/>
              <w:rPr/>
            </w:pPr>
            <w:r>
              <w:rPr>
                <w:rFonts w:eastAsia="Courier New" w:cs="Courier New" w:ascii="Courier New" w:hAnsi="Courier New"/>
                <w:b/>
                <w:color w:val="FFFFFF"/>
              </w:rPr>
              <w:t>trips.txt</w:t>
            </w:r>
          </w:p>
        </w:tc>
        <w:tc>
          <w:tcPr>
            <w:tcW w:w="1335" w:type="dxa"/>
            <w:tcBorders/>
            <w:shd w:fill="auto" w:val="clear"/>
            <w:tcMar>
              <w:top w:w="0" w:type="dxa"/>
              <w:left w:w="108" w:type="dxa"/>
              <w:bottom w:w="0" w:type="dxa"/>
              <w:right w:w="108" w:type="dxa"/>
            </w:tcMar>
          </w:tcPr>
          <w:p>
            <w:pPr>
              <w:pStyle w:val="Normal"/>
              <w:spacing w:lineRule="auto" w:line="276" w:before="0" w:after="0"/>
              <w:rPr/>
            </w:pPr>
            <w:r>
              <w:rPr/>
            </w:r>
          </w:p>
        </w:tc>
        <w:tc>
          <w:tcPr>
            <w:tcW w:w="3945" w:type="dxa"/>
            <w:tcBorders/>
            <w:shd w:fill="auto" w:val="clear"/>
            <w:tcMar>
              <w:top w:w="0" w:type="dxa"/>
              <w:left w:w="108" w:type="dxa"/>
              <w:bottom w:w="0" w:type="dxa"/>
              <w:right w:w="108" w:type="dxa"/>
            </w:tcMar>
          </w:tcPr>
          <w:p>
            <w:pPr>
              <w:pStyle w:val="Normal"/>
              <w:spacing w:lineRule="auto" w:line="276" w:before="0" w:after="0"/>
              <w:rPr/>
            </w:pPr>
            <w:r>
              <w:rPr/>
            </w:r>
          </w:p>
        </w:tc>
        <w:tc>
          <w:tcPr>
            <w:tcW w:w="1846" w:type="dxa"/>
            <w:tcBorders/>
            <w:shd w:fill="auto" w:val="clear"/>
            <w:tcMar>
              <w:top w:w="0" w:type="dxa"/>
              <w:left w:w="108" w:type="dxa"/>
              <w:bottom w:w="0" w:type="dxa"/>
              <w:right w:w="108" w:type="dxa"/>
            </w:tcMar>
          </w:tcPr>
          <w:p>
            <w:pPr>
              <w:pStyle w:val="Normal"/>
              <w:spacing w:lineRule="auto" w:line="276" w:before="0" w:after="0"/>
              <w:rPr/>
            </w:pPr>
            <w:r>
              <w:rPr/>
            </w:r>
          </w:p>
        </w:tc>
        <w:tc>
          <w:tcPr>
            <w:tcW w:w="2100" w:type="dxa"/>
            <w:tcBorders/>
            <w:shd w:fill="auto" w:val="clear"/>
            <w:tcMar>
              <w:top w:w="0" w:type="dxa"/>
              <w:left w:w="108" w:type="dxa"/>
              <w:bottom w:w="0" w:type="dxa"/>
              <w:right w:w="108" w:type="dxa"/>
            </w:tcMar>
          </w:tcPr>
          <w:p>
            <w:pPr>
              <w:pStyle w:val="Normal"/>
              <w:spacing w:lineRule="auto" w:line="276" w:before="0" w:after="0"/>
              <w:rPr/>
            </w:pPr>
            <w:r>
              <w:rPr/>
            </w:r>
          </w:p>
        </w:tc>
      </w:tr>
      <w:tr>
        <w:trPr>
          <w:trHeight w:val="280" w:hRule="atLeast"/>
        </w:trPr>
        <w:tc>
          <w:tcPr>
            <w:tcW w:w="1379" w:type="dxa"/>
            <w:tcBorders/>
            <w:shd w:fill="E6E6E6"/>
          </w:tcPr>
          <w:p>
            <w:pPr>
              <w:pStyle w:val="Normal"/>
              <w:spacing w:before="0" w:after="0"/>
              <w:rPr/>
            </w:pPr>
            <w:r>
              <w:rPr>
                <w:rFonts w:eastAsia="Courier New" w:cs="Courier New" w:ascii="Courier New" w:hAnsi="Courier New"/>
                <w:b/>
              </w:rPr>
              <w:t>trip_id</w:t>
            </w:r>
          </w:p>
        </w:tc>
        <w:tc>
          <w:tcPr>
            <w:tcW w:w="1335" w:type="dxa"/>
            <w:tcBorders/>
            <w:shd w:fill="E6E6E6"/>
          </w:tcPr>
          <w:p>
            <w:pPr>
              <w:pStyle w:val="Normal"/>
              <w:spacing w:before="0" w:after="0"/>
              <w:rPr/>
            </w:pPr>
            <w:r>
              <w:rPr>
                <w:rFonts w:eastAsia="Courier New" w:cs="Courier New" w:ascii="Courier New" w:hAnsi="Courier New"/>
                <w:b/>
              </w:rPr>
              <w:t>route_id</w:t>
            </w:r>
          </w:p>
        </w:tc>
        <w:tc>
          <w:tcPr>
            <w:tcW w:w="3945" w:type="dxa"/>
            <w:tcBorders/>
            <w:shd w:fill="E6E6E6"/>
          </w:tcPr>
          <w:p>
            <w:pPr>
              <w:pStyle w:val="Normal"/>
              <w:spacing w:before="0" w:after="0"/>
              <w:rPr/>
            </w:pPr>
            <w:r>
              <w:rPr>
                <w:rFonts w:eastAsia="Courier New" w:cs="Courier New" w:ascii="Courier New" w:hAnsi="Courier New"/>
                <w:b/>
              </w:rPr>
              <w:t>service_id</w:t>
            </w:r>
          </w:p>
        </w:tc>
        <w:tc>
          <w:tcPr>
            <w:tcW w:w="1846" w:type="dxa"/>
            <w:tcBorders/>
            <w:shd w:fill="E6E6E6"/>
          </w:tcPr>
          <w:p>
            <w:pPr>
              <w:pStyle w:val="Normal"/>
              <w:spacing w:before="0" w:after="0"/>
              <w:rPr/>
            </w:pPr>
            <w:r>
              <w:rPr>
                <w:rFonts w:eastAsia="Courier New" w:cs="Courier New" w:ascii="Courier New" w:hAnsi="Courier New"/>
                <w:b/>
              </w:rPr>
              <w:t>direction_id</w:t>
            </w:r>
          </w:p>
        </w:tc>
        <w:tc>
          <w:tcPr>
            <w:tcW w:w="2100" w:type="dxa"/>
            <w:tcBorders/>
            <w:shd w:fill="E6E6E6"/>
          </w:tcPr>
          <w:p>
            <w:pPr>
              <w:pStyle w:val="Normal"/>
              <w:spacing w:before="0" w:after="0"/>
              <w:rPr/>
            </w:pPr>
            <w:r>
              <w:rPr>
                <w:rFonts w:eastAsia="Courier New" w:cs="Courier New" w:ascii="Courier New" w:hAnsi="Courier New"/>
                <w:b/>
              </w:rPr>
              <w:t>trip_headsign</w:t>
            </w:r>
          </w:p>
        </w:tc>
      </w:tr>
      <w:tr>
        <w:trPr>
          <w:trHeight w:val="280" w:hRule="atLeast"/>
        </w:trPr>
        <w:tc>
          <w:tcPr>
            <w:tcW w:w="1379" w:type="dxa"/>
            <w:tcBorders/>
            <w:shd w:fill="E6E6E6"/>
          </w:tcPr>
          <w:p>
            <w:pPr>
              <w:pStyle w:val="Normal"/>
              <w:spacing w:before="0" w:after="0"/>
              <w:rPr>
                <w:color w:val="008000"/>
              </w:rPr>
            </w:pPr>
            <w:r>
              <w:rPr>
                <w:rFonts w:eastAsia="Courier New" w:cs="Courier New" w:ascii="Courier New" w:hAnsi="Courier New"/>
                <w:color w:val="008000"/>
              </w:rPr>
              <w:t>trip_1</w:t>
            </w:r>
          </w:p>
        </w:tc>
        <w:tc>
          <w:tcPr>
            <w:tcW w:w="1335" w:type="dxa"/>
            <w:tcBorders/>
            <w:shd w:fill="E6E6E6"/>
          </w:tcPr>
          <w:p>
            <w:pPr>
              <w:pStyle w:val="Normal"/>
              <w:spacing w:before="0" w:after="0"/>
              <w:rPr>
                <w:color w:val="008000"/>
              </w:rPr>
            </w:pPr>
            <w:r>
              <w:rPr>
                <w:rFonts w:eastAsia="Courier New" w:cs="Courier New" w:ascii="Courier New" w:hAnsi="Courier New"/>
                <w:color w:val="008000"/>
              </w:rPr>
              <w:t>route_1</w:t>
            </w:r>
          </w:p>
        </w:tc>
        <w:tc>
          <w:tcPr>
            <w:tcW w:w="3945" w:type="dxa"/>
            <w:tcBorders/>
            <w:shd w:fill="E6E6E6"/>
          </w:tcPr>
          <w:p>
            <w:pPr>
              <w:pStyle w:val="Normal"/>
              <w:spacing w:before="0" w:after="0"/>
              <w:rPr>
                <w:color w:val="008000"/>
              </w:rPr>
            </w:pPr>
            <w:r>
              <w:rPr>
                <w:rFonts w:eastAsia="Courier New" w:cs="Courier New" w:ascii="Courier New" w:hAnsi="Courier New"/>
                <w:color w:val="008000"/>
              </w:rPr>
              <w:t>winter_weekday</w:t>
            </w:r>
          </w:p>
        </w:tc>
        <w:tc>
          <w:tcPr>
            <w:tcW w:w="1846" w:type="dxa"/>
            <w:tcBorders/>
            <w:shd w:fill="E6E6E6"/>
          </w:tcPr>
          <w:p>
            <w:pPr>
              <w:pStyle w:val="Normal"/>
              <w:spacing w:before="0" w:after="0"/>
              <w:rPr>
                <w:color w:val="008000"/>
              </w:rPr>
            </w:pPr>
            <w:r>
              <w:rPr>
                <w:rFonts w:eastAsia="Courier New" w:cs="Courier New" w:ascii="Courier New" w:hAnsi="Courier New"/>
                <w:color w:val="008000"/>
              </w:rPr>
              <w:t>0</w:t>
            </w:r>
          </w:p>
        </w:tc>
        <w:tc>
          <w:tcPr>
            <w:tcW w:w="2100" w:type="dxa"/>
            <w:tcBorders/>
            <w:shd w:fill="E6E6E6"/>
          </w:tcPr>
          <w:p>
            <w:pPr>
              <w:pStyle w:val="Normal"/>
              <w:spacing w:before="0" w:after="0"/>
              <w:rPr>
                <w:color w:val="008000"/>
              </w:rPr>
            </w:pPr>
            <w:r>
              <w:rPr>
                <w:rFonts w:eastAsia="Courier New" w:cs="Courier New" w:ascii="Courier New" w:hAnsi="Courier New"/>
                <w:color w:val="008000"/>
              </w:rPr>
              <w:t>Airport</w:t>
            </w:r>
          </w:p>
        </w:tc>
      </w:tr>
      <w:tr>
        <w:trPr>
          <w:trHeight w:val="280" w:hRule="atLeast"/>
        </w:trPr>
        <w:tc>
          <w:tcPr>
            <w:tcW w:w="1379" w:type="dxa"/>
            <w:tcBorders/>
            <w:shd w:fill="E6E6E6"/>
          </w:tcPr>
          <w:p>
            <w:pPr>
              <w:pStyle w:val="Normal"/>
              <w:spacing w:before="0" w:after="0"/>
              <w:rPr>
                <w:color w:val="008000"/>
              </w:rPr>
            </w:pPr>
            <w:r>
              <w:rPr>
                <w:rFonts w:eastAsia="Courier New" w:cs="Courier New" w:ascii="Courier New" w:hAnsi="Courier New"/>
                <w:color w:val="008000"/>
              </w:rPr>
              <w:t>trip_2</w:t>
            </w:r>
          </w:p>
        </w:tc>
        <w:tc>
          <w:tcPr>
            <w:tcW w:w="1335" w:type="dxa"/>
            <w:tcBorders/>
            <w:shd w:fill="E6E6E6"/>
          </w:tcPr>
          <w:p>
            <w:pPr>
              <w:pStyle w:val="Normal"/>
              <w:spacing w:before="0" w:after="0"/>
              <w:rPr>
                <w:color w:val="008000"/>
              </w:rPr>
            </w:pPr>
            <w:r>
              <w:rPr>
                <w:rFonts w:eastAsia="Courier New" w:cs="Courier New" w:ascii="Courier New" w:hAnsi="Courier New"/>
                <w:color w:val="008000"/>
              </w:rPr>
              <w:t>route_1</w:t>
            </w:r>
          </w:p>
        </w:tc>
        <w:tc>
          <w:tcPr>
            <w:tcW w:w="3945" w:type="dxa"/>
            <w:tcBorders/>
            <w:shd w:fill="E6E6E6"/>
          </w:tcPr>
          <w:p>
            <w:pPr>
              <w:pStyle w:val="Normal"/>
              <w:spacing w:before="0" w:after="0"/>
              <w:rPr>
                <w:color w:val="008000"/>
              </w:rPr>
            </w:pPr>
            <w:r>
              <w:rPr>
                <w:rFonts w:eastAsia="Courier New" w:cs="Courier New" w:ascii="Courier New" w:hAnsi="Courier New"/>
                <w:color w:val="008000"/>
              </w:rPr>
              <w:t>winter_weekday</w:t>
            </w:r>
          </w:p>
        </w:tc>
        <w:tc>
          <w:tcPr>
            <w:tcW w:w="1846" w:type="dxa"/>
            <w:tcBorders/>
            <w:shd w:fill="E6E6E6"/>
          </w:tcPr>
          <w:p>
            <w:pPr>
              <w:pStyle w:val="Normal"/>
              <w:spacing w:before="0" w:after="0"/>
              <w:rPr>
                <w:color w:val="008000"/>
              </w:rPr>
            </w:pPr>
            <w:r>
              <w:rPr>
                <w:rFonts w:eastAsia="Courier New" w:cs="Courier New" w:ascii="Courier New" w:hAnsi="Courier New"/>
                <w:color w:val="008000"/>
              </w:rPr>
              <w:t>1</w:t>
            </w:r>
          </w:p>
        </w:tc>
        <w:tc>
          <w:tcPr>
            <w:tcW w:w="2100" w:type="dxa"/>
            <w:tcBorders/>
            <w:shd w:fill="E6E6E6"/>
          </w:tcPr>
          <w:p>
            <w:pPr>
              <w:pStyle w:val="Normal"/>
              <w:spacing w:before="0" w:after="0"/>
              <w:rPr>
                <w:color w:val="008000"/>
              </w:rPr>
            </w:pPr>
            <w:r>
              <w:rPr>
                <w:rFonts w:eastAsia="Courier New" w:cs="Courier New" w:ascii="Courier New" w:hAnsi="Courier New"/>
                <w:color w:val="008000"/>
              </w:rPr>
              <w:t>Downtown</w:t>
            </w:r>
          </w:p>
        </w:tc>
      </w:tr>
      <w:tr>
        <w:trPr>
          <w:trHeight w:val="280" w:hRule="atLeast"/>
        </w:trPr>
        <w:tc>
          <w:tcPr>
            <w:tcW w:w="1379" w:type="dxa"/>
            <w:tcBorders/>
            <w:shd w:fill="E6E6E6"/>
          </w:tcPr>
          <w:p>
            <w:pPr>
              <w:pStyle w:val="Normal"/>
              <w:spacing w:before="0" w:after="0"/>
              <w:rPr>
                <w:color w:val="0000FF"/>
              </w:rPr>
            </w:pPr>
            <w:r>
              <w:rPr>
                <w:rFonts w:eastAsia="Courier New" w:cs="Courier New" w:ascii="Courier New" w:hAnsi="Courier New"/>
                <w:color w:val="0000FF"/>
              </w:rPr>
              <w:t>trip_3</w:t>
            </w:r>
          </w:p>
        </w:tc>
        <w:tc>
          <w:tcPr>
            <w:tcW w:w="1335" w:type="dxa"/>
            <w:tcBorders/>
            <w:shd w:fill="E6E6E6"/>
          </w:tcPr>
          <w:p>
            <w:pPr>
              <w:pStyle w:val="Normal"/>
              <w:spacing w:before="0" w:after="0"/>
              <w:rPr>
                <w:color w:val="0000FF"/>
              </w:rPr>
            </w:pPr>
            <w:r>
              <w:rPr>
                <w:rFonts w:eastAsia="Courier New" w:cs="Courier New" w:ascii="Courier New" w:hAnsi="Courier New"/>
                <w:color w:val="0000FF"/>
              </w:rPr>
              <w:t>route_1</w:t>
            </w:r>
          </w:p>
        </w:tc>
        <w:tc>
          <w:tcPr>
            <w:tcW w:w="3945" w:type="dxa"/>
            <w:tcBorders/>
            <w:shd w:fill="E6E6E6"/>
          </w:tcPr>
          <w:p>
            <w:pPr>
              <w:pStyle w:val="Normal"/>
              <w:spacing w:before="0" w:after="0"/>
              <w:rPr>
                <w:color w:val="0000FF"/>
              </w:rPr>
            </w:pPr>
            <w:r>
              <w:rPr>
                <w:rFonts w:eastAsia="Courier New" w:cs="Courier New" w:ascii="Courier New" w:hAnsi="Courier New"/>
                <w:color w:val="0000FF"/>
              </w:rPr>
              <w:t>summer_tuesdays_thursdays</w:t>
            </w:r>
          </w:p>
        </w:tc>
        <w:tc>
          <w:tcPr>
            <w:tcW w:w="1846" w:type="dxa"/>
            <w:tcBorders/>
            <w:shd w:fill="E6E6E6"/>
          </w:tcPr>
          <w:p>
            <w:pPr>
              <w:pStyle w:val="Normal"/>
              <w:spacing w:before="0" w:after="0"/>
              <w:rPr>
                <w:color w:val="0000FF"/>
              </w:rPr>
            </w:pPr>
            <w:r>
              <w:rPr>
                <w:rFonts w:eastAsia="Courier New" w:cs="Courier New" w:ascii="Courier New" w:hAnsi="Courier New"/>
                <w:color w:val="0000FF"/>
              </w:rPr>
              <w:t>0</w:t>
            </w:r>
          </w:p>
        </w:tc>
        <w:tc>
          <w:tcPr>
            <w:tcW w:w="2100" w:type="dxa"/>
            <w:tcBorders/>
            <w:shd w:fill="E6E6E6"/>
          </w:tcPr>
          <w:p>
            <w:pPr>
              <w:pStyle w:val="Normal"/>
              <w:spacing w:before="0" w:after="0"/>
              <w:rPr>
                <w:color w:val="0000FF"/>
              </w:rPr>
            </w:pPr>
            <w:r>
              <w:rPr>
                <w:rFonts w:eastAsia="Courier New" w:cs="Courier New" w:ascii="Courier New" w:hAnsi="Courier New"/>
                <w:color w:val="0000FF"/>
              </w:rPr>
              <w:t>Airport</w:t>
            </w:r>
          </w:p>
        </w:tc>
      </w:tr>
      <w:tr>
        <w:trPr>
          <w:trHeight w:val="280" w:hRule="atLeast"/>
        </w:trPr>
        <w:tc>
          <w:tcPr>
            <w:tcW w:w="1379" w:type="dxa"/>
            <w:tcBorders/>
            <w:shd w:fill="E6E6E6"/>
          </w:tcPr>
          <w:p>
            <w:pPr>
              <w:pStyle w:val="Normal"/>
              <w:spacing w:before="0" w:after="0"/>
              <w:rPr>
                <w:color w:val="0000FF"/>
              </w:rPr>
            </w:pPr>
            <w:r>
              <w:rPr>
                <w:rFonts w:eastAsia="Courier New" w:cs="Courier New" w:ascii="Courier New" w:hAnsi="Courier New"/>
                <w:color w:val="0000FF"/>
              </w:rPr>
              <w:t>trip_4</w:t>
            </w:r>
          </w:p>
        </w:tc>
        <w:tc>
          <w:tcPr>
            <w:tcW w:w="1335" w:type="dxa"/>
            <w:tcBorders/>
            <w:shd w:fill="E6E6E6"/>
          </w:tcPr>
          <w:p>
            <w:pPr>
              <w:pStyle w:val="Normal"/>
              <w:spacing w:before="0" w:after="0"/>
              <w:rPr>
                <w:color w:val="0000FF"/>
              </w:rPr>
            </w:pPr>
            <w:r>
              <w:rPr>
                <w:rFonts w:eastAsia="Courier New" w:cs="Courier New" w:ascii="Courier New" w:hAnsi="Courier New"/>
                <w:color w:val="0000FF"/>
              </w:rPr>
              <w:t>route_1</w:t>
            </w:r>
          </w:p>
        </w:tc>
        <w:tc>
          <w:tcPr>
            <w:tcW w:w="3945" w:type="dxa"/>
            <w:tcBorders/>
            <w:shd w:fill="E6E6E6"/>
          </w:tcPr>
          <w:p>
            <w:pPr>
              <w:pStyle w:val="Normal"/>
              <w:spacing w:before="0" w:after="0"/>
              <w:rPr>
                <w:color w:val="0000FF"/>
              </w:rPr>
            </w:pPr>
            <w:r>
              <w:rPr>
                <w:rFonts w:eastAsia="Courier New" w:cs="Courier New" w:ascii="Courier New" w:hAnsi="Courier New"/>
                <w:color w:val="0000FF"/>
              </w:rPr>
              <w:t>summer_tuesdays_thursdays</w:t>
            </w:r>
          </w:p>
        </w:tc>
        <w:tc>
          <w:tcPr>
            <w:tcW w:w="1846" w:type="dxa"/>
            <w:tcBorders/>
            <w:shd w:fill="E6E6E6"/>
          </w:tcPr>
          <w:p>
            <w:pPr>
              <w:pStyle w:val="Normal"/>
              <w:spacing w:before="0" w:after="0"/>
              <w:rPr>
                <w:color w:val="0000FF"/>
              </w:rPr>
            </w:pPr>
            <w:r>
              <w:rPr>
                <w:rFonts w:eastAsia="Courier New" w:cs="Courier New" w:ascii="Courier New" w:hAnsi="Courier New"/>
                <w:color w:val="0000FF"/>
              </w:rPr>
              <w:t>1</w:t>
            </w:r>
          </w:p>
        </w:tc>
        <w:tc>
          <w:tcPr>
            <w:tcW w:w="2100" w:type="dxa"/>
            <w:tcBorders/>
            <w:shd w:fill="E6E6E6"/>
          </w:tcPr>
          <w:p>
            <w:pPr>
              <w:pStyle w:val="Normal"/>
              <w:spacing w:before="0" w:after="0"/>
              <w:rPr>
                <w:color w:val="0000FF"/>
              </w:rPr>
            </w:pPr>
            <w:r>
              <w:rPr>
                <w:rFonts w:eastAsia="Courier New" w:cs="Courier New" w:ascii="Courier New" w:hAnsi="Courier New"/>
                <w:color w:val="0000FF"/>
              </w:rPr>
              <w:t>Downtown</w:t>
            </w:r>
          </w:p>
        </w:tc>
      </w:tr>
    </w:tbl>
    <w:p>
      <w:pPr>
        <w:pStyle w:val="Normal"/>
        <w:spacing w:before="0" w:after="0"/>
        <w:rPr/>
      </w:pPr>
      <w:r>
        <w:rPr/>
      </w:r>
    </w:p>
    <w:tbl>
      <w:tblPr>
        <w:tblStyle w:val="Table15"/>
        <w:tblW w:w="7035" w:type="dxa"/>
        <w:jc w:val="left"/>
        <w:tblInd w:w="-88" w:type="dxa"/>
        <w:tblBorders/>
        <w:tblCellMar>
          <w:top w:w="20" w:type="dxa"/>
          <w:left w:w="20" w:type="dxa"/>
          <w:bottom w:w="20" w:type="dxa"/>
          <w:right w:w="20" w:type="dxa"/>
        </w:tblCellMar>
        <w:tblLook w:val="0600"/>
      </w:tblPr>
      <w:tblGrid>
        <w:gridCol w:w="1620"/>
        <w:gridCol w:w="2684"/>
        <w:gridCol w:w="1470"/>
        <w:gridCol w:w="1260"/>
      </w:tblGrid>
      <w:tr>
        <w:trPr>
          <w:trHeight w:val="280" w:hRule="atLeast"/>
        </w:trPr>
        <w:tc>
          <w:tcPr>
            <w:tcW w:w="1620" w:type="dxa"/>
            <w:tcBorders/>
            <w:shd w:fill="333333"/>
          </w:tcPr>
          <w:p>
            <w:pPr>
              <w:pStyle w:val="Normal"/>
              <w:spacing w:before="0" w:after="0"/>
              <w:rPr/>
            </w:pPr>
            <w:r>
              <w:rPr>
                <w:rFonts w:eastAsia="Courier New" w:cs="Courier New" w:ascii="Courier New" w:hAnsi="Courier New"/>
                <w:b/>
                <w:color w:val="FFFFFF"/>
              </w:rPr>
              <w:t>stops.txt</w:t>
            </w:r>
          </w:p>
        </w:tc>
        <w:tc>
          <w:tcPr>
            <w:tcW w:w="2684" w:type="dxa"/>
            <w:tcBorders/>
            <w:shd w:fill="auto" w:val="clear"/>
            <w:tcMar>
              <w:top w:w="0" w:type="dxa"/>
              <w:left w:w="108" w:type="dxa"/>
              <w:bottom w:w="0" w:type="dxa"/>
              <w:right w:w="108" w:type="dxa"/>
            </w:tcMar>
          </w:tcPr>
          <w:p>
            <w:pPr>
              <w:pStyle w:val="Normal"/>
              <w:spacing w:lineRule="auto" w:line="276" w:before="0" w:after="0"/>
              <w:rPr/>
            </w:pPr>
            <w:r>
              <w:rPr/>
            </w:r>
          </w:p>
        </w:tc>
        <w:tc>
          <w:tcPr>
            <w:tcW w:w="1470" w:type="dxa"/>
            <w:tcBorders/>
            <w:shd w:fill="auto" w:val="clear"/>
            <w:tcMar>
              <w:top w:w="0" w:type="dxa"/>
              <w:left w:w="108" w:type="dxa"/>
              <w:bottom w:w="0" w:type="dxa"/>
              <w:right w:w="108" w:type="dxa"/>
            </w:tcMar>
          </w:tcPr>
          <w:p>
            <w:pPr>
              <w:pStyle w:val="Normal"/>
              <w:spacing w:lineRule="auto" w:line="276" w:before="0" w:after="0"/>
              <w:rPr/>
            </w:pPr>
            <w:r>
              <w:rPr/>
            </w:r>
          </w:p>
        </w:tc>
        <w:tc>
          <w:tcPr>
            <w:tcW w:w="1260" w:type="dxa"/>
            <w:tcBorders/>
            <w:shd w:fill="auto" w:val="clear"/>
            <w:tcMar>
              <w:top w:w="0" w:type="dxa"/>
              <w:left w:w="108" w:type="dxa"/>
              <w:bottom w:w="0" w:type="dxa"/>
              <w:right w:w="108" w:type="dxa"/>
            </w:tcMar>
          </w:tcPr>
          <w:p>
            <w:pPr>
              <w:pStyle w:val="Normal"/>
              <w:spacing w:lineRule="auto" w:line="276" w:before="0" w:after="0"/>
              <w:rPr/>
            </w:pPr>
            <w:r>
              <w:rPr/>
            </w:r>
          </w:p>
        </w:tc>
      </w:tr>
      <w:tr>
        <w:trPr>
          <w:trHeight w:val="280" w:hRule="atLeast"/>
        </w:trPr>
        <w:tc>
          <w:tcPr>
            <w:tcW w:w="1620" w:type="dxa"/>
            <w:tcBorders/>
            <w:shd w:fill="E6E6E6"/>
          </w:tcPr>
          <w:p>
            <w:pPr>
              <w:pStyle w:val="Normal"/>
              <w:spacing w:before="0" w:after="0"/>
              <w:rPr/>
            </w:pPr>
            <w:r>
              <w:rPr>
                <w:rFonts w:eastAsia="Courier New" w:cs="Courier New" w:ascii="Courier New" w:hAnsi="Courier New"/>
                <w:b/>
              </w:rPr>
              <w:t>stop_id</w:t>
            </w:r>
          </w:p>
        </w:tc>
        <w:tc>
          <w:tcPr>
            <w:tcW w:w="2684" w:type="dxa"/>
            <w:tcBorders/>
            <w:shd w:fill="E6E6E6"/>
          </w:tcPr>
          <w:p>
            <w:pPr>
              <w:pStyle w:val="Normal"/>
              <w:spacing w:before="0" w:after="0"/>
              <w:rPr/>
            </w:pPr>
            <w:r>
              <w:rPr>
                <w:rFonts w:eastAsia="Courier New" w:cs="Courier New" w:ascii="Courier New" w:hAnsi="Courier New"/>
                <w:b/>
              </w:rPr>
              <w:t>stop_name</w:t>
            </w:r>
          </w:p>
        </w:tc>
        <w:tc>
          <w:tcPr>
            <w:tcW w:w="1470" w:type="dxa"/>
            <w:tcBorders/>
            <w:shd w:fill="E6E6E6"/>
          </w:tcPr>
          <w:p>
            <w:pPr>
              <w:pStyle w:val="Normal"/>
              <w:spacing w:before="0" w:after="0"/>
              <w:rPr/>
            </w:pPr>
            <w:r>
              <w:rPr>
                <w:rFonts w:eastAsia="Courier New" w:cs="Courier New" w:ascii="Courier New" w:hAnsi="Courier New"/>
                <w:b/>
              </w:rPr>
              <w:t>stop_lat</w:t>
            </w:r>
          </w:p>
        </w:tc>
        <w:tc>
          <w:tcPr>
            <w:tcW w:w="1260" w:type="dxa"/>
            <w:tcBorders/>
            <w:shd w:fill="E6E6E6"/>
          </w:tcPr>
          <w:p>
            <w:pPr>
              <w:pStyle w:val="Normal"/>
              <w:spacing w:before="0" w:after="0"/>
              <w:rPr/>
            </w:pPr>
            <w:r>
              <w:rPr>
                <w:rFonts w:eastAsia="Courier New" w:cs="Courier New" w:ascii="Courier New" w:hAnsi="Courier New"/>
                <w:b/>
              </w:rPr>
              <w:t>stop_lon</w:t>
            </w:r>
          </w:p>
        </w:tc>
      </w:tr>
      <w:tr>
        <w:trPr>
          <w:trHeight w:val="280" w:hRule="atLeast"/>
        </w:trPr>
        <w:tc>
          <w:tcPr>
            <w:tcW w:w="1620" w:type="dxa"/>
            <w:tcBorders/>
            <w:shd w:fill="E6E6E6"/>
          </w:tcPr>
          <w:p>
            <w:pPr>
              <w:pStyle w:val="Normal"/>
              <w:spacing w:before="0" w:after="0"/>
              <w:rPr/>
            </w:pPr>
            <w:r>
              <w:rPr>
                <w:rFonts w:eastAsia="Courier New" w:cs="Courier New" w:ascii="Courier New" w:hAnsi="Courier New"/>
              </w:rPr>
              <w:t>stop_1</w:t>
            </w:r>
          </w:p>
        </w:tc>
        <w:tc>
          <w:tcPr>
            <w:tcW w:w="2684" w:type="dxa"/>
            <w:tcBorders/>
            <w:shd w:fill="E6E6E6"/>
          </w:tcPr>
          <w:p>
            <w:pPr>
              <w:pStyle w:val="Normal"/>
              <w:spacing w:before="0" w:after="0"/>
              <w:rPr/>
            </w:pPr>
            <w:r>
              <w:rPr>
                <w:rFonts w:eastAsia="Courier New" w:cs="Courier New" w:ascii="Courier New" w:hAnsi="Courier New"/>
              </w:rPr>
              <w:t>Main and 1st St.</w:t>
            </w:r>
          </w:p>
        </w:tc>
        <w:tc>
          <w:tcPr>
            <w:tcW w:w="1470" w:type="dxa"/>
            <w:tcBorders/>
            <w:shd w:fill="E6E6E6"/>
          </w:tcPr>
          <w:p>
            <w:pPr>
              <w:pStyle w:val="Normal"/>
              <w:spacing w:before="0" w:after="0"/>
              <w:rPr/>
            </w:pPr>
            <w:r>
              <w:rPr>
                <w:rFonts w:eastAsia="Courier New" w:cs="Courier New" w:ascii="Courier New" w:hAnsi="Courier New"/>
              </w:rPr>
              <w:t>28.8</w:t>
            </w:r>
          </w:p>
        </w:tc>
        <w:tc>
          <w:tcPr>
            <w:tcW w:w="1260" w:type="dxa"/>
            <w:tcBorders/>
            <w:shd w:fill="E6E6E6"/>
          </w:tcPr>
          <w:p>
            <w:pPr>
              <w:pStyle w:val="Normal"/>
              <w:spacing w:before="0" w:after="0"/>
              <w:rPr/>
            </w:pPr>
            <w:r>
              <w:rPr>
                <w:rFonts w:eastAsia="Courier New" w:cs="Courier New" w:ascii="Courier New" w:hAnsi="Courier New"/>
              </w:rPr>
              <w:t>115.9</w:t>
            </w:r>
          </w:p>
        </w:tc>
      </w:tr>
      <w:tr>
        <w:trPr>
          <w:trHeight w:val="280" w:hRule="atLeast"/>
        </w:trPr>
        <w:tc>
          <w:tcPr>
            <w:tcW w:w="1620" w:type="dxa"/>
            <w:tcBorders/>
            <w:shd w:fill="E6E6E6"/>
          </w:tcPr>
          <w:p>
            <w:pPr>
              <w:pStyle w:val="Normal"/>
              <w:spacing w:before="0" w:after="0"/>
              <w:rPr/>
            </w:pPr>
            <w:r>
              <w:rPr>
                <w:rFonts w:eastAsia="Courier New" w:cs="Courier New" w:ascii="Courier New" w:hAnsi="Courier New"/>
              </w:rPr>
              <w:t>stop_2</w:t>
            </w:r>
          </w:p>
        </w:tc>
        <w:tc>
          <w:tcPr>
            <w:tcW w:w="2684" w:type="dxa"/>
            <w:tcBorders/>
            <w:shd w:fill="E6E6E6"/>
          </w:tcPr>
          <w:p>
            <w:pPr>
              <w:pStyle w:val="Normal"/>
              <w:spacing w:before="0" w:after="0"/>
              <w:rPr/>
            </w:pPr>
            <w:r>
              <w:rPr>
                <w:rFonts w:eastAsia="Courier New" w:cs="Courier New" w:ascii="Courier New" w:hAnsi="Courier New"/>
              </w:rPr>
              <w:t>Railway Station</w:t>
            </w:r>
          </w:p>
        </w:tc>
        <w:tc>
          <w:tcPr>
            <w:tcW w:w="1470" w:type="dxa"/>
            <w:tcBorders/>
            <w:shd w:fill="E6E6E6"/>
          </w:tcPr>
          <w:p>
            <w:pPr>
              <w:pStyle w:val="Normal"/>
              <w:spacing w:before="0" w:after="0"/>
              <w:rPr/>
            </w:pPr>
            <w:r>
              <w:rPr>
                <w:rFonts w:eastAsia="Courier New" w:cs="Courier New" w:ascii="Courier New" w:hAnsi="Courier New"/>
              </w:rPr>
              <w:t>28.9</w:t>
            </w:r>
          </w:p>
        </w:tc>
        <w:tc>
          <w:tcPr>
            <w:tcW w:w="1260" w:type="dxa"/>
            <w:tcBorders/>
            <w:shd w:fill="E6E6E6"/>
          </w:tcPr>
          <w:p>
            <w:pPr>
              <w:pStyle w:val="Normal"/>
              <w:spacing w:before="0" w:after="0"/>
              <w:rPr/>
            </w:pPr>
            <w:r>
              <w:rPr>
                <w:rFonts w:eastAsia="Courier New" w:cs="Courier New" w:ascii="Courier New" w:hAnsi="Courier New"/>
              </w:rPr>
              <w:t>116</w:t>
            </w:r>
          </w:p>
        </w:tc>
      </w:tr>
      <w:tr>
        <w:trPr>
          <w:trHeight w:val="280" w:hRule="atLeast"/>
        </w:trPr>
        <w:tc>
          <w:tcPr>
            <w:tcW w:w="1620" w:type="dxa"/>
            <w:tcBorders/>
            <w:shd w:fill="E6E6E6"/>
          </w:tcPr>
          <w:p>
            <w:pPr>
              <w:pStyle w:val="Normal"/>
              <w:spacing w:before="0" w:after="0"/>
              <w:rPr/>
            </w:pPr>
            <w:r>
              <w:rPr>
                <w:rFonts w:eastAsia="Courier New" w:cs="Courier New" w:ascii="Courier New" w:hAnsi="Courier New"/>
              </w:rPr>
              <w:t>stop_3</w:t>
            </w:r>
          </w:p>
        </w:tc>
        <w:tc>
          <w:tcPr>
            <w:tcW w:w="2684" w:type="dxa"/>
            <w:tcBorders/>
            <w:shd w:fill="E6E6E6"/>
          </w:tcPr>
          <w:p>
            <w:pPr>
              <w:pStyle w:val="Normal"/>
              <w:spacing w:before="0" w:after="0"/>
              <w:rPr/>
            </w:pPr>
            <w:r>
              <w:rPr>
                <w:rFonts w:eastAsia="Courier New" w:cs="Courier New" w:ascii="Courier New" w:hAnsi="Courier New"/>
              </w:rPr>
              <w:t>Airport</w:t>
            </w:r>
          </w:p>
        </w:tc>
        <w:tc>
          <w:tcPr>
            <w:tcW w:w="1470" w:type="dxa"/>
            <w:tcBorders/>
            <w:shd w:fill="E6E6E6"/>
          </w:tcPr>
          <w:p>
            <w:pPr>
              <w:pStyle w:val="Normal"/>
              <w:spacing w:before="0" w:after="0"/>
              <w:rPr/>
            </w:pPr>
            <w:r>
              <w:rPr>
                <w:rFonts w:eastAsia="Courier New" w:cs="Courier New" w:ascii="Courier New" w:hAnsi="Courier New"/>
              </w:rPr>
              <w:t>29</w:t>
            </w:r>
          </w:p>
        </w:tc>
        <w:tc>
          <w:tcPr>
            <w:tcW w:w="1260" w:type="dxa"/>
            <w:tcBorders/>
            <w:shd w:fill="E6E6E6"/>
          </w:tcPr>
          <w:p>
            <w:pPr>
              <w:pStyle w:val="Normal"/>
              <w:spacing w:before="0" w:after="0"/>
              <w:rPr/>
            </w:pPr>
            <w:r>
              <w:rPr>
                <w:rFonts w:eastAsia="Courier New" w:cs="Courier New" w:ascii="Courier New" w:hAnsi="Courier New"/>
              </w:rPr>
              <w:t>116.1</w:t>
            </w:r>
          </w:p>
        </w:tc>
      </w:tr>
    </w:tbl>
    <w:p>
      <w:pPr>
        <w:pStyle w:val="Normal"/>
        <w:spacing w:before="0" w:after="0"/>
        <w:rPr/>
      </w:pPr>
      <w:r>
        <w:rPr/>
      </w:r>
    </w:p>
    <w:tbl>
      <w:tblPr>
        <w:tblStyle w:val="Table16"/>
        <w:tblW w:w="9795" w:type="dxa"/>
        <w:jc w:val="left"/>
        <w:tblInd w:w="-88" w:type="dxa"/>
        <w:tblBorders/>
        <w:tblCellMar>
          <w:top w:w="20" w:type="dxa"/>
          <w:left w:w="20" w:type="dxa"/>
          <w:bottom w:w="20" w:type="dxa"/>
          <w:right w:w="20" w:type="dxa"/>
        </w:tblCellMar>
        <w:tblLook w:val="0600"/>
      </w:tblPr>
      <w:tblGrid>
        <w:gridCol w:w="2235"/>
        <w:gridCol w:w="2130"/>
        <w:gridCol w:w="1335"/>
        <w:gridCol w:w="1920"/>
        <w:gridCol w:w="2175"/>
      </w:tblGrid>
      <w:tr>
        <w:trPr>
          <w:trHeight w:val="280" w:hRule="atLeast"/>
        </w:trPr>
        <w:tc>
          <w:tcPr>
            <w:tcW w:w="2235" w:type="dxa"/>
            <w:tcBorders/>
            <w:shd w:fill="333333"/>
          </w:tcPr>
          <w:p>
            <w:pPr>
              <w:pStyle w:val="Normal"/>
              <w:spacing w:before="0" w:after="0"/>
              <w:rPr/>
            </w:pPr>
            <w:r>
              <w:rPr>
                <w:rFonts w:eastAsia="Courier New" w:cs="Courier New" w:ascii="Courier New" w:hAnsi="Courier New"/>
                <w:b/>
                <w:color w:val="FFFFFF"/>
              </w:rPr>
              <w:t>stop_times.txt</w:t>
            </w:r>
          </w:p>
        </w:tc>
        <w:tc>
          <w:tcPr>
            <w:tcW w:w="2130" w:type="dxa"/>
            <w:tcBorders/>
            <w:shd w:fill="auto" w:val="clear"/>
            <w:tcMar>
              <w:top w:w="0" w:type="dxa"/>
              <w:left w:w="108" w:type="dxa"/>
              <w:bottom w:w="0" w:type="dxa"/>
              <w:right w:w="108" w:type="dxa"/>
            </w:tcMar>
          </w:tcPr>
          <w:p>
            <w:pPr>
              <w:pStyle w:val="Normal"/>
              <w:spacing w:lineRule="auto" w:line="276" w:before="0" w:after="0"/>
              <w:rPr/>
            </w:pPr>
            <w:r>
              <w:rPr/>
            </w:r>
          </w:p>
        </w:tc>
        <w:tc>
          <w:tcPr>
            <w:tcW w:w="1335" w:type="dxa"/>
            <w:tcBorders/>
            <w:shd w:fill="auto" w:val="clear"/>
            <w:tcMar>
              <w:top w:w="0" w:type="dxa"/>
              <w:left w:w="108" w:type="dxa"/>
              <w:bottom w:w="0" w:type="dxa"/>
              <w:right w:w="108" w:type="dxa"/>
            </w:tcMar>
          </w:tcPr>
          <w:p>
            <w:pPr>
              <w:pStyle w:val="Normal"/>
              <w:spacing w:lineRule="auto" w:line="276" w:before="0" w:after="0"/>
              <w:rPr/>
            </w:pPr>
            <w:r>
              <w:rPr/>
            </w:r>
          </w:p>
        </w:tc>
        <w:tc>
          <w:tcPr>
            <w:tcW w:w="1920" w:type="dxa"/>
            <w:tcBorders/>
            <w:shd w:fill="auto" w:val="clear"/>
            <w:tcMar>
              <w:top w:w="0" w:type="dxa"/>
              <w:left w:w="108" w:type="dxa"/>
              <w:bottom w:w="0" w:type="dxa"/>
              <w:right w:w="108" w:type="dxa"/>
            </w:tcMar>
          </w:tcPr>
          <w:p>
            <w:pPr>
              <w:pStyle w:val="Normal"/>
              <w:spacing w:lineRule="auto" w:line="276" w:before="0" w:after="0"/>
              <w:rPr/>
            </w:pPr>
            <w:r>
              <w:rPr/>
            </w:r>
          </w:p>
        </w:tc>
        <w:tc>
          <w:tcPr>
            <w:tcW w:w="2175" w:type="dxa"/>
            <w:tcBorders/>
            <w:shd w:fill="auto" w:val="clear"/>
            <w:tcMar>
              <w:top w:w="0" w:type="dxa"/>
              <w:left w:w="108" w:type="dxa"/>
              <w:bottom w:w="0" w:type="dxa"/>
              <w:right w:w="108" w:type="dxa"/>
            </w:tcMar>
          </w:tcPr>
          <w:p>
            <w:pPr>
              <w:pStyle w:val="Normal"/>
              <w:spacing w:lineRule="auto" w:line="276" w:before="0" w:after="0"/>
              <w:rPr/>
            </w:pPr>
            <w:r>
              <w:rPr/>
            </w:r>
          </w:p>
        </w:tc>
      </w:tr>
      <w:tr>
        <w:trPr>
          <w:trHeight w:val="280" w:hRule="atLeast"/>
        </w:trPr>
        <w:tc>
          <w:tcPr>
            <w:tcW w:w="2235" w:type="dxa"/>
            <w:tcBorders/>
            <w:shd w:fill="E6E6E6"/>
          </w:tcPr>
          <w:p>
            <w:pPr>
              <w:pStyle w:val="Normal"/>
              <w:spacing w:before="0" w:after="0"/>
              <w:rPr/>
            </w:pPr>
            <w:r>
              <w:rPr>
                <w:rFonts w:eastAsia="Courier New" w:cs="Courier New" w:ascii="Courier New" w:hAnsi="Courier New"/>
                <w:b/>
              </w:rPr>
              <w:t>trip_id</w:t>
            </w:r>
          </w:p>
        </w:tc>
        <w:tc>
          <w:tcPr>
            <w:tcW w:w="2130" w:type="dxa"/>
            <w:tcBorders/>
            <w:shd w:fill="E6E6E6"/>
          </w:tcPr>
          <w:p>
            <w:pPr>
              <w:pStyle w:val="Normal"/>
              <w:spacing w:before="0" w:after="0"/>
              <w:rPr/>
            </w:pPr>
            <w:r>
              <w:rPr>
                <w:rFonts w:eastAsia="Courier New" w:cs="Courier New" w:ascii="Courier New" w:hAnsi="Courier New"/>
                <w:b/>
              </w:rPr>
              <w:t>stop_sequence</w:t>
            </w:r>
          </w:p>
        </w:tc>
        <w:tc>
          <w:tcPr>
            <w:tcW w:w="1335" w:type="dxa"/>
            <w:tcBorders/>
            <w:shd w:fill="E6E6E6"/>
          </w:tcPr>
          <w:p>
            <w:pPr>
              <w:pStyle w:val="Normal"/>
              <w:spacing w:before="0" w:after="0"/>
              <w:rPr/>
            </w:pPr>
            <w:r>
              <w:rPr>
                <w:rFonts w:eastAsia="Courier New" w:cs="Courier New" w:ascii="Courier New" w:hAnsi="Courier New"/>
                <w:b/>
              </w:rPr>
              <w:t>stop_id</w:t>
            </w:r>
          </w:p>
        </w:tc>
        <w:tc>
          <w:tcPr>
            <w:tcW w:w="1920" w:type="dxa"/>
            <w:tcBorders/>
            <w:shd w:fill="E6E6E6"/>
          </w:tcPr>
          <w:p>
            <w:pPr>
              <w:pStyle w:val="Normal"/>
              <w:spacing w:before="0" w:after="0"/>
              <w:rPr/>
            </w:pPr>
            <w:r>
              <w:rPr>
                <w:rFonts w:eastAsia="Courier New" w:cs="Courier New" w:ascii="Courier New" w:hAnsi="Courier New"/>
                <w:b/>
              </w:rPr>
              <w:t>arrival_time</w:t>
            </w:r>
          </w:p>
        </w:tc>
        <w:tc>
          <w:tcPr>
            <w:tcW w:w="2175" w:type="dxa"/>
            <w:tcBorders/>
            <w:shd w:fill="E6E6E6"/>
          </w:tcPr>
          <w:p>
            <w:pPr>
              <w:pStyle w:val="Normal"/>
              <w:spacing w:before="0" w:after="0"/>
              <w:rPr/>
            </w:pPr>
            <w:r>
              <w:rPr>
                <w:rFonts w:eastAsia="Courier New" w:cs="Courier New" w:ascii="Courier New" w:hAnsi="Courier New"/>
                <w:b/>
              </w:rPr>
              <w:t>departure_time</w:t>
            </w:r>
          </w:p>
        </w:tc>
      </w:tr>
      <w:tr>
        <w:trPr>
          <w:trHeight w:val="280" w:hRule="atLeast"/>
        </w:trPr>
        <w:tc>
          <w:tcPr>
            <w:tcW w:w="2235" w:type="dxa"/>
            <w:tcBorders/>
            <w:shd w:fill="E6E6E6"/>
          </w:tcPr>
          <w:p>
            <w:pPr>
              <w:pStyle w:val="Normal"/>
              <w:spacing w:before="0" w:after="0"/>
              <w:rPr/>
            </w:pPr>
            <w:r>
              <w:rPr>
                <w:rFonts w:eastAsia="Courier New" w:cs="Courier New" w:ascii="Courier New" w:hAnsi="Courier New"/>
                <w:color w:val="008000"/>
              </w:rPr>
              <w:t>trip_1</w:t>
            </w:r>
          </w:p>
        </w:tc>
        <w:tc>
          <w:tcPr>
            <w:tcW w:w="2130" w:type="dxa"/>
            <w:tcBorders/>
            <w:shd w:fill="E6E6E6"/>
          </w:tcPr>
          <w:p>
            <w:pPr>
              <w:pStyle w:val="Normal"/>
              <w:spacing w:before="0" w:after="0"/>
              <w:rPr/>
            </w:pPr>
            <w:r>
              <w:rPr>
                <w:rFonts w:eastAsia="Courier New" w:cs="Courier New" w:ascii="Courier New" w:hAnsi="Courier New"/>
                <w:color w:val="008000"/>
              </w:rPr>
              <w:t>1</w:t>
            </w:r>
          </w:p>
        </w:tc>
        <w:tc>
          <w:tcPr>
            <w:tcW w:w="1335" w:type="dxa"/>
            <w:tcBorders/>
            <w:shd w:fill="E6E6E6"/>
          </w:tcPr>
          <w:p>
            <w:pPr>
              <w:pStyle w:val="Normal"/>
              <w:spacing w:before="0" w:after="0"/>
              <w:rPr/>
            </w:pPr>
            <w:r>
              <w:rPr>
                <w:rFonts w:eastAsia="Courier New" w:cs="Courier New" w:ascii="Courier New" w:hAnsi="Courier New"/>
                <w:color w:val="008000"/>
              </w:rPr>
              <w:t>stop_1</w:t>
            </w:r>
          </w:p>
        </w:tc>
        <w:tc>
          <w:tcPr>
            <w:tcW w:w="1920" w:type="dxa"/>
            <w:tcBorders/>
            <w:shd w:fill="E6E6E6"/>
          </w:tcPr>
          <w:p>
            <w:pPr>
              <w:pStyle w:val="Normal"/>
              <w:spacing w:before="0" w:after="0"/>
              <w:rPr/>
            </w:pPr>
            <w:r>
              <w:rPr>
                <w:rFonts w:eastAsia="Courier New" w:cs="Courier New" w:ascii="Courier New" w:hAnsi="Courier New"/>
                <w:color w:val="008000"/>
              </w:rPr>
              <w:t>0:00:00</w:t>
            </w:r>
          </w:p>
        </w:tc>
        <w:tc>
          <w:tcPr>
            <w:tcW w:w="2175" w:type="dxa"/>
            <w:tcBorders/>
            <w:shd w:fill="E6E6E6"/>
          </w:tcPr>
          <w:p>
            <w:pPr>
              <w:pStyle w:val="Normal"/>
              <w:spacing w:before="0" w:after="0"/>
              <w:rPr/>
            </w:pPr>
            <w:r>
              <w:rPr>
                <w:rFonts w:eastAsia="Courier New" w:cs="Courier New" w:ascii="Courier New" w:hAnsi="Courier New"/>
                <w:color w:val="008000"/>
              </w:rPr>
              <w:t>0:00:00</w:t>
            </w:r>
          </w:p>
        </w:tc>
      </w:tr>
      <w:tr>
        <w:trPr>
          <w:trHeight w:val="280" w:hRule="atLeast"/>
        </w:trPr>
        <w:tc>
          <w:tcPr>
            <w:tcW w:w="2235" w:type="dxa"/>
            <w:tcBorders/>
            <w:shd w:fill="E6E6E6"/>
          </w:tcPr>
          <w:p>
            <w:pPr>
              <w:pStyle w:val="Normal"/>
              <w:spacing w:before="0" w:after="0"/>
              <w:rPr/>
            </w:pPr>
            <w:r>
              <w:rPr>
                <w:rFonts w:eastAsia="Courier New" w:cs="Courier New" w:ascii="Courier New" w:hAnsi="Courier New"/>
                <w:color w:val="008000"/>
              </w:rPr>
              <w:t>trip_1</w:t>
            </w:r>
          </w:p>
        </w:tc>
        <w:tc>
          <w:tcPr>
            <w:tcW w:w="2130" w:type="dxa"/>
            <w:tcBorders/>
            <w:shd w:fill="E6E6E6"/>
          </w:tcPr>
          <w:p>
            <w:pPr>
              <w:pStyle w:val="Normal"/>
              <w:spacing w:before="0" w:after="0"/>
              <w:rPr/>
            </w:pPr>
            <w:r>
              <w:rPr>
                <w:rFonts w:eastAsia="Courier New" w:cs="Courier New" w:ascii="Courier New" w:hAnsi="Courier New"/>
                <w:color w:val="008000"/>
              </w:rPr>
              <w:t>2</w:t>
            </w:r>
          </w:p>
        </w:tc>
        <w:tc>
          <w:tcPr>
            <w:tcW w:w="1335" w:type="dxa"/>
            <w:tcBorders/>
            <w:shd w:fill="E6E6E6"/>
          </w:tcPr>
          <w:p>
            <w:pPr>
              <w:pStyle w:val="Normal"/>
              <w:spacing w:before="0" w:after="0"/>
              <w:rPr/>
            </w:pPr>
            <w:r>
              <w:rPr>
                <w:rFonts w:eastAsia="Courier New" w:cs="Courier New" w:ascii="Courier New" w:hAnsi="Courier New"/>
                <w:color w:val="008000"/>
              </w:rPr>
              <w:t>stop_2</w:t>
            </w:r>
          </w:p>
        </w:tc>
        <w:tc>
          <w:tcPr>
            <w:tcW w:w="1920" w:type="dxa"/>
            <w:tcBorders/>
            <w:shd w:fill="E6E6E6"/>
          </w:tcPr>
          <w:p>
            <w:pPr>
              <w:pStyle w:val="Normal"/>
              <w:spacing w:before="0" w:after="0"/>
              <w:rPr/>
            </w:pPr>
            <w:r>
              <w:rPr>
                <w:rFonts w:eastAsia="Courier New" w:cs="Courier New" w:ascii="Courier New" w:hAnsi="Courier New"/>
                <w:color w:val="008000"/>
              </w:rPr>
              <w:t>0:10:00</w:t>
            </w:r>
          </w:p>
        </w:tc>
        <w:tc>
          <w:tcPr>
            <w:tcW w:w="2175" w:type="dxa"/>
            <w:tcBorders/>
            <w:shd w:fill="E6E6E6"/>
          </w:tcPr>
          <w:p>
            <w:pPr>
              <w:pStyle w:val="Normal"/>
              <w:spacing w:before="0" w:after="0"/>
              <w:rPr/>
            </w:pPr>
            <w:r>
              <w:rPr>
                <w:rFonts w:eastAsia="Courier New" w:cs="Courier New" w:ascii="Courier New" w:hAnsi="Courier New"/>
                <w:color w:val="008000"/>
              </w:rPr>
              <w:t>0:10:00</w:t>
            </w:r>
          </w:p>
        </w:tc>
      </w:tr>
      <w:tr>
        <w:trPr>
          <w:trHeight w:val="280" w:hRule="atLeast"/>
        </w:trPr>
        <w:tc>
          <w:tcPr>
            <w:tcW w:w="2235" w:type="dxa"/>
            <w:tcBorders/>
            <w:shd w:fill="E6E6E6"/>
          </w:tcPr>
          <w:p>
            <w:pPr>
              <w:pStyle w:val="Normal"/>
              <w:spacing w:before="0" w:after="0"/>
              <w:rPr/>
            </w:pPr>
            <w:r>
              <w:rPr>
                <w:rFonts w:eastAsia="Courier New" w:cs="Courier New" w:ascii="Courier New" w:hAnsi="Courier New"/>
                <w:color w:val="008000"/>
              </w:rPr>
              <w:t>trip_1</w:t>
            </w:r>
          </w:p>
        </w:tc>
        <w:tc>
          <w:tcPr>
            <w:tcW w:w="2130" w:type="dxa"/>
            <w:tcBorders/>
            <w:shd w:fill="E6E6E6"/>
          </w:tcPr>
          <w:p>
            <w:pPr>
              <w:pStyle w:val="Normal"/>
              <w:spacing w:before="0" w:after="0"/>
              <w:rPr/>
            </w:pPr>
            <w:r>
              <w:rPr>
                <w:rFonts w:eastAsia="Courier New" w:cs="Courier New" w:ascii="Courier New" w:hAnsi="Courier New"/>
                <w:color w:val="008000"/>
              </w:rPr>
              <w:t>3</w:t>
            </w:r>
          </w:p>
        </w:tc>
        <w:tc>
          <w:tcPr>
            <w:tcW w:w="1335" w:type="dxa"/>
            <w:tcBorders/>
            <w:shd w:fill="E6E6E6"/>
          </w:tcPr>
          <w:p>
            <w:pPr>
              <w:pStyle w:val="Normal"/>
              <w:spacing w:before="0" w:after="0"/>
              <w:rPr/>
            </w:pPr>
            <w:r>
              <w:rPr>
                <w:rFonts w:eastAsia="Courier New" w:cs="Courier New" w:ascii="Courier New" w:hAnsi="Courier New"/>
                <w:color w:val="008000"/>
              </w:rPr>
              <w:t>stop_3</w:t>
            </w:r>
          </w:p>
        </w:tc>
        <w:tc>
          <w:tcPr>
            <w:tcW w:w="1920" w:type="dxa"/>
            <w:tcBorders/>
            <w:shd w:fill="E6E6E6"/>
          </w:tcPr>
          <w:p>
            <w:pPr>
              <w:pStyle w:val="Normal"/>
              <w:spacing w:before="0" w:after="0"/>
              <w:rPr/>
            </w:pPr>
            <w:r>
              <w:rPr>
                <w:rFonts w:eastAsia="Courier New" w:cs="Courier New" w:ascii="Courier New" w:hAnsi="Courier New"/>
                <w:color w:val="008000"/>
              </w:rPr>
              <w:t>0:30:00</w:t>
            </w:r>
          </w:p>
        </w:tc>
        <w:tc>
          <w:tcPr>
            <w:tcW w:w="2175" w:type="dxa"/>
            <w:tcBorders/>
            <w:shd w:fill="E6E6E6"/>
          </w:tcPr>
          <w:p>
            <w:pPr>
              <w:pStyle w:val="Normal"/>
              <w:spacing w:before="0" w:after="0"/>
              <w:rPr/>
            </w:pPr>
            <w:r>
              <w:rPr>
                <w:rFonts w:eastAsia="Courier New" w:cs="Courier New" w:ascii="Courier New" w:hAnsi="Courier New"/>
                <w:color w:val="008000"/>
              </w:rPr>
              <w:t>0:30:00</w:t>
            </w:r>
          </w:p>
        </w:tc>
      </w:tr>
      <w:tr>
        <w:trPr>
          <w:trHeight w:val="280" w:hRule="atLeast"/>
        </w:trPr>
        <w:tc>
          <w:tcPr>
            <w:tcW w:w="2235" w:type="dxa"/>
            <w:tcBorders/>
            <w:shd w:fill="E6E6E6"/>
          </w:tcPr>
          <w:p>
            <w:pPr>
              <w:pStyle w:val="Normal"/>
              <w:spacing w:before="0" w:after="0"/>
              <w:rPr>
                <w:color w:val="008000"/>
              </w:rPr>
            </w:pPr>
            <w:r>
              <w:rPr>
                <w:rFonts w:eastAsia="Courier New" w:cs="Courier New" w:ascii="Courier New" w:hAnsi="Courier New"/>
                <w:color w:val="008000"/>
              </w:rPr>
              <w:t>trip_2</w:t>
            </w:r>
          </w:p>
        </w:tc>
        <w:tc>
          <w:tcPr>
            <w:tcW w:w="2130" w:type="dxa"/>
            <w:tcBorders/>
            <w:shd w:fill="E6E6E6"/>
          </w:tcPr>
          <w:p>
            <w:pPr>
              <w:pStyle w:val="Normal"/>
              <w:spacing w:before="0" w:after="0"/>
              <w:rPr>
                <w:color w:val="008000"/>
              </w:rPr>
            </w:pPr>
            <w:r>
              <w:rPr>
                <w:rFonts w:eastAsia="Courier New" w:cs="Courier New" w:ascii="Courier New" w:hAnsi="Courier New"/>
                <w:color w:val="008000"/>
              </w:rPr>
              <w:t>1</w:t>
            </w:r>
          </w:p>
        </w:tc>
        <w:tc>
          <w:tcPr>
            <w:tcW w:w="1335" w:type="dxa"/>
            <w:tcBorders/>
            <w:shd w:fill="E6E6E6"/>
          </w:tcPr>
          <w:p>
            <w:pPr>
              <w:pStyle w:val="Normal"/>
              <w:spacing w:before="0" w:after="0"/>
              <w:rPr>
                <w:color w:val="008000"/>
              </w:rPr>
            </w:pPr>
            <w:r>
              <w:rPr>
                <w:rFonts w:eastAsia="Courier New" w:cs="Courier New" w:ascii="Courier New" w:hAnsi="Courier New"/>
                <w:color w:val="008000"/>
              </w:rPr>
              <w:t>stop_3</w:t>
            </w:r>
          </w:p>
        </w:tc>
        <w:tc>
          <w:tcPr>
            <w:tcW w:w="1920" w:type="dxa"/>
            <w:tcBorders/>
            <w:shd w:fill="E6E6E6"/>
          </w:tcPr>
          <w:p>
            <w:pPr>
              <w:pStyle w:val="Normal"/>
              <w:spacing w:before="0" w:after="0"/>
              <w:rPr>
                <w:color w:val="008000"/>
              </w:rPr>
            </w:pPr>
            <w:r>
              <w:rPr>
                <w:rFonts w:eastAsia="Courier New" w:cs="Courier New" w:ascii="Courier New" w:hAnsi="Courier New"/>
                <w:color w:val="008000"/>
              </w:rPr>
              <w:t>0:00:00</w:t>
            </w:r>
          </w:p>
        </w:tc>
        <w:tc>
          <w:tcPr>
            <w:tcW w:w="2175" w:type="dxa"/>
            <w:tcBorders/>
            <w:shd w:fill="E6E6E6"/>
          </w:tcPr>
          <w:p>
            <w:pPr>
              <w:pStyle w:val="Normal"/>
              <w:spacing w:before="0" w:after="0"/>
              <w:rPr>
                <w:color w:val="008000"/>
              </w:rPr>
            </w:pPr>
            <w:r>
              <w:rPr>
                <w:rFonts w:eastAsia="Courier New" w:cs="Courier New" w:ascii="Courier New" w:hAnsi="Courier New"/>
                <w:color w:val="008000"/>
              </w:rPr>
              <w:t>0:00:00</w:t>
            </w:r>
          </w:p>
        </w:tc>
      </w:tr>
      <w:tr>
        <w:trPr>
          <w:trHeight w:val="280" w:hRule="atLeast"/>
        </w:trPr>
        <w:tc>
          <w:tcPr>
            <w:tcW w:w="2235" w:type="dxa"/>
            <w:tcBorders/>
            <w:shd w:fill="E6E6E6"/>
          </w:tcPr>
          <w:p>
            <w:pPr>
              <w:pStyle w:val="Normal"/>
              <w:spacing w:before="0" w:after="0"/>
              <w:rPr>
                <w:color w:val="008000"/>
              </w:rPr>
            </w:pPr>
            <w:r>
              <w:rPr>
                <w:rFonts w:eastAsia="Courier New" w:cs="Courier New" w:ascii="Courier New" w:hAnsi="Courier New"/>
                <w:color w:val="008000"/>
              </w:rPr>
              <w:t>trip_2</w:t>
            </w:r>
          </w:p>
        </w:tc>
        <w:tc>
          <w:tcPr>
            <w:tcW w:w="2130" w:type="dxa"/>
            <w:tcBorders/>
            <w:shd w:fill="E6E6E6"/>
          </w:tcPr>
          <w:p>
            <w:pPr>
              <w:pStyle w:val="Normal"/>
              <w:spacing w:before="0" w:after="0"/>
              <w:rPr>
                <w:color w:val="008000"/>
              </w:rPr>
            </w:pPr>
            <w:r>
              <w:rPr>
                <w:rFonts w:eastAsia="Courier New" w:cs="Courier New" w:ascii="Courier New" w:hAnsi="Courier New"/>
                <w:color w:val="008000"/>
              </w:rPr>
              <w:t>2</w:t>
            </w:r>
          </w:p>
        </w:tc>
        <w:tc>
          <w:tcPr>
            <w:tcW w:w="1335" w:type="dxa"/>
            <w:tcBorders/>
            <w:shd w:fill="E6E6E6"/>
          </w:tcPr>
          <w:p>
            <w:pPr>
              <w:pStyle w:val="Normal"/>
              <w:spacing w:before="0" w:after="0"/>
              <w:rPr>
                <w:color w:val="008000"/>
              </w:rPr>
            </w:pPr>
            <w:r>
              <w:rPr>
                <w:rFonts w:eastAsia="Courier New" w:cs="Courier New" w:ascii="Courier New" w:hAnsi="Courier New"/>
                <w:color w:val="008000"/>
              </w:rPr>
              <w:t>stop_2</w:t>
            </w:r>
          </w:p>
        </w:tc>
        <w:tc>
          <w:tcPr>
            <w:tcW w:w="1920" w:type="dxa"/>
            <w:tcBorders/>
            <w:shd w:fill="E6E6E6"/>
          </w:tcPr>
          <w:p>
            <w:pPr>
              <w:pStyle w:val="Normal"/>
              <w:spacing w:before="0" w:after="0"/>
              <w:rPr>
                <w:color w:val="008000"/>
              </w:rPr>
            </w:pPr>
            <w:r>
              <w:rPr>
                <w:rFonts w:eastAsia="Courier New" w:cs="Courier New" w:ascii="Courier New" w:hAnsi="Courier New"/>
                <w:color w:val="008000"/>
              </w:rPr>
              <w:t>0:20:00</w:t>
            </w:r>
          </w:p>
        </w:tc>
        <w:tc>
          <w:tcPr>
            <w:tcW w:w="2175" w:type="dxa"/>
            <w:tcBorders/>
            <w:shd w:fill="E6E6E6"/>
          </w:tcPr>
          <w:p>
            <w:pPr>
              <w:pStyle w:val="Normal"/>
              <w:spacing w:before="0" w:after="0"/>
              <w:rPr>
                <w:color w:val="008000"/>
              </w:rPr>
            </w:pPr>
            <w:r>
              <w:rPr>
                <w:rFonts w:eastAsia="Courier New" w:cs="Courier New" w:ascii="Courier New" w:hAnsi="Courier New"/>
                <w:color w:val="008000"/>
              </w:rPr>
              <w:t>0:20:00</w:t>
            </w:r>
          </w:p>
        </w:tc>
      </w:tr>
      <w:tr>
        <w:trPr>
          <w:trHeight w:val="280" w:hRule="atLeast"/>
        </w:trPr>
        <w:tc>
          <w:tcPr>
            <w:tcW w:w="2235" w:type="dxa"/>
            <w:tcBorders/>
            <w:shd w:fill="E6E6E6"/>
          </w:tcPr>
          <w:p>
            <w:pPr>
              <w:pStyle w:val="Normal"/>
              <w:spacing w:before="0" w:after="0"/>
              <w:rPr>
                <w:color w:val="008000"/>
              </w:rPr>
            </w:pPr>
            <w:r>
              <w:rPr>
                <w:rFonts w:eastAsia="Courier New" w:cs="Courier New" w:ascii="Courier New" w:hAnsi="Courier New"/>
                <w:color w:val="008000"/>
              </w:rPr>
              <w:t>trip_2</w:t>
            </w:r>
          </w:p>
        </w:tc>
        <w:tc>
          <w:tcPr>
            <w:tcW w:w="2130" w:type="dxa"/>
            <w:tcBorders/>
            <w:shd w:fill="E6E6E6"/>
          </w:tcPr>
          <w:p>
            <w:pPr>
              <w:pStyle w:val="Normal"/>
              <w:spacing w:before="0" w:after="0"/>
              <w:rPr>
                <w:color w:val="008000"/>
              </w:rPr>
            </w:pPr>
            <w:r>
              <w:rPr>
                <w:rFonts w:eastAsia="Courier New" w:cs="Courier New" w:ascii="Courier New" w:hAnsi="Courier New"/>
                <w:color w:val="008000"/>
              </w:rPr>
              <w:t>3</w:t>
            </w:r>
          </w:p>
        </w:tc>
        <w:tc>
          <w:tcPr>
            <w:tcW w:w="1335" w:type="dxa"/>
            <w:tcBorders/>
            <w:shd w:fill="E6E6E6"/>
          </w:tcPr>
          <w:p>
            <w:pPr>
              <w:pStyle w:val="Normal"/>
              <w:spacing w:before="0" w:after="0"/>
              <w:rPr>
                <w:color w:val="008000"/>
              </w:rPr>
            </w:pPr>
            <w:r>
              <w:rPr>
                <w:rFonts w:eastAsia="Courier New" w:cs="Courier New" w:ascii="Courier New" w:hAnsi="Courier New"/>
                <w:color w:val="008000"/>
              </w:rPr>
              <w:t>stop_1</w:t>
            </w:r>
          </w:p>
        </w:tc>
        <w:tc>
          <w:tcPr>
            <w:tcW w:w="1920" w:type="dxa"/>
            <w:tcBorders/>
            <w:shd w:fill="E6E6E6"/>
          </w:tcPr>
          <w:p>
            <w:pPr>
              <w:pStyle w:val="Normal"/>
              <w:spacing w:before="0" w:after="0"/>
              <w:rPr>
                <w:color w:val="008000"/>
              </w:rPr>
            </w:pPr>
            <w:r>
              <w:rPr>
                <w:rFonts w:eastAsia="Courier New" w:cs="Courier New" w:ascii="Courier New" w:hAnsi="Courier New"/>
                <w:color w:val="008000"/>
              </w:rPr>
              <w:t>0:30:00</w:t>
            </w:r>
          </w:p>
        </w:tc>
        <w:tc>
          <w:tcPr>
            <w:tcW w:w="2175" w:type="dxa"/>
            <w:tcBorders/>
            <w:shd w:fill="E6E6E6"/>
          </w:tcPr>
          <w:p>
            <w:pPr>
              <w:pStyle w:val="Normal"/>
              <w:spacing w:before="0" w:after="0"/>
              <w:rPr>
                <w:color w:val="008000"/>
              </w:rPr>
            </w:pPr>
            <w:r>
              <w:rPr>
                <w:rFonts w:eastAsia="Courier New" w:cs="Courier New" w:ascii="Courier New" w:hAnsi="Courier New"/>
                <w:color w:val="008000"/>
              </w:rPr>
              <w:t>0:30:00</w:t>
            </w:r>
          </w:p>
        </w:tc>
      </w:tr>
      <w:tr>
        <w:trPr>
          <w:trHeight w:val="280" w:hRule="atLeast"/>
        </w:trPr>
        <w:tc>
          <w:tcPr>
            <w:tcW w:w="2235" w:type="dxa"/>
            <w:tcBorders/>
            <w:shd w:fill="E6E6E6"/>
          </w:tcPr>
          <w:p>
            <w:pPr>
              <w:pStyle w:val="Normal"/>
              <w:spacing w:before="0" w:after="0"/>
              <w:rPr>
                <w:color w:val="0000FF"/>
              </w:rPr>
            </w:pPr>
            <w:r>
              <w:rPr>
                <w:rFonts w:eastAsia="Courier New" w:cs="Courier New" w:ascii="Courier New" w:hAnsi="Courier New"/>
                <w:color w:val="0000FF"/>
              </w:rPr>
              <w:t>trip_3</w:t>
            </w:r>
          </w:p>
        </w:tc>
        <w:tc>
          <w:tcPr>
            <w:tcW w:w="2130" w:type="dxa"/>
            <w:tcBorders/>
            <w:shd w:fill="E6E6E6"/>
          </w:tcPr>
          <w:p>
            <w:pPr>
              <w:pStyle w:val="Normal"/>
              <w:spacing w:before="0" w:after="0"/>
              <w:rPr>
                <w:color w:val="0000FF"/>
              </w:rPr>
            </w:pPr>
            <w:r>
              <w:rPr>
                <w:rFonts w:eastAsia="Courier New" w:cs="Courier New" w:ascii="Courier New" w:hAnsi="Courier New"/>
                <w:color w:val="0000FF"/>
              </w:rPr>
              <w:t>1</w:t>
            </w:r>
          </w:p>
        </w:tc>
        <w:tc>
          <w:tcPr>
            <w:tcW w:w="1335" w:type="dxa"/>
            <w:tcBorders/>
            <w:shd w:fill="E6E6E6"/>
          </w:tcPr>
          <w:p>
            <w:pPr>
              <w:pStyle w:val="Normal"/>
              <w:spacing w:before="0" w:after="0"/>
              <w:rPr>
                <w:color w:val="0000FF"/>
              </w:rPr>
            </w:pPr>
            <w:r>
              <w:rPr>
                <w:rFonts w:eastAsia="Courier New" w:cs="Courier New" w:ascii="Courier New" w:hAnsi="Courier New"/>
                <w:color w:val="0000FF"/>
              </w:rPr>
              <w:t>stop_1</w:t>
            </w:r>
          </w:p>
        </w:tc>
        <w:tc>
          <w:tcPr>
            <w:tcW w:w="1920" w:type="dxa"/>
            <w:tcBorders/>
            <w:shd w:fill="E6E6E6"/>
          </w:tcPr>
          <w:p>
            <w:pPr>
              <w:pStyle w:val="Normal"/>
              <w:spacing w:before="0" w:after="0"/>
              <w:rPr>
                <w:color w:val="0000FF"/>
              </w:rPr>
            </w:pPr>
            <w:r>
              <w:rPr>
                <w:rFonts w:eastAsia="Courier New" w:cs="Courier New" w:ascii="Courier New" w:hAnsi="Courier New"/>
                <w:color w:val="0000FF"/>
              </w:rPr>
              <w:t>9:00:00</w:t>
            </w:r>
          </w:p>
        </w:tc>
        <w:tc>
          <w:tcPr>
            <w:tcW w:w="2175" w:type="dxa"/>
            <w:tcBorders/>
            <w:shd w:fill="E6E6E6"/>
          </w:tcPr>
          <w:p>
            <w:pPr>
              <w:pStyle w:val="Normal"/>
              <w:spacing w:before="0" w:after="0"/>
              <w:rPr>
                <w:color w:val="0000FF"/>
              </w:rPr>
            </w:pPr>
            <w:r>
              <w:rPr>
                <w:rFonts w:eastAsia="Courier New" w:cs="Courier New" w:ascii="Courier New" w:hAnsi="Courier New"/>
                <w:color w:val="0000FF"/>
              </w:rPr>
              <w:t>9:00:00</w:t>
            </w:r>
          </w:p>
        </w:tc>
      </w:tr>
      <w:tr>
        <w:trPr>
          <w:trHeight w:val="280" w:hRule="atLeast"/>
        </w:trPr>
        <w:tc>
          <w:tcPr>
            <w:tcW w:w="2235" w:type="dxa"/>
            <w:tcBorders/>
            <w:shd w:fill="E6E6E6"/>
          </w:tcPr>
          <w:p>
            <w:pPr>
              <w:pStyle w:val="Normal"/>
              <w:spacing w:before="0" w:after="0"/>
              <w:rPr>
                <w:color w:val="0000FF"/>
              </w:rPr>
            </w:pPr>
            <w:r>
              <w:rPr>
                <w:rFonts w:eastAsia="Courier New" w:cs="Courier New" w:ascii="Courier New" w:hAnsi="Courier New"/>
                <w:color w:val="0000FF"/>
              </w:rPr>
              <w:t>trip_3</w:t>
            </w:r>
          </w:p>
        </w:tc>
        <w:tc>
          <w:tcPr>
            <w:tcW w:w="2130" w:type="dxa"/>
            <w:tcBorders/>
            <w:shd w:fill="E6E6E6"/>
          </w:tcPr>
          <w:p>
            <w:pPr>
              <w:pStyle w:val="Normal"/>
              <w:spacing w:before="0" w:after="0"/>
              <w:rPr>
                <w:color w:val="0000FF"/>
              </w:rPr>
            </w:pPr>
            <w:r>
              <w:rPr>
                <w:rFonts w:eastAsia="Courier New" w:cs="Courier New" w:ascii="Courier New" w:hAnsi="Courier New"/>
                <w:color w:val="0000FF"/>
              </w:rPr>
              <w:t>2</w:t>
            </w:r>
          </w:p>
        </w:tc>
        <w:tc>
          <w:tcPr>
            <w:tcW w:w="1335" w:type="dxa"/>
            <w:tcBorders/>
            <w:shd w:fill="E6E6E6"/>
          </w:tcPr>
          <w:p>
            <w:pPr>
              <w:pStyle w:val="Normal"/>
              <w:spacing w:before="0" w:after="0"/>
              <w:rPr>
                <w:color w:val="0000FF"/>
              </w:rPr>
            </w:pPr>
            <w:r>
              <w:rPr>
                <w:rFonts w:eastAsia="Courier New" w:cs="Courier New" w:ascii="Courier New" w:hAnsi="Courier New"/>
                <w:color w:val="0000FF"/>
              </w:rPr>
              <w:t>stop_2</w:t>
            </w:r>
          </w:p>
        </w:tc>
        <w:tc>
          <w:tcPr>
            <w:tcW w:w="1920" w:type="dxa"/>
            <w:tcBorders/>
            <w:shd w:fill="E6E6E6"/>
          </w:tcPr>
          <w:p>
            <w:pPr>
              <w:pStyle w:val="Normal"/>
              <w:spacing w:before="0" w:after="0"/>
              <w:rPr>
                <w:color w:val="0000FF"/>
              </w:rPr>
            </w:pPr>
            <w:r>
              <w:rPr>
                <w:rFonts w:eastAsia="Courier New" w:cs="Courier New" w:ascii="Courier New" w:hAnsi="Courier New"/>
                <w:color w:val="0000FF"/>
              </w:rPr>
              <w:t>9:08:00</w:t>
            </w:r>
          </w:p>
        </w:tc>
        <w:tc>
          <w:tcPr>
            <w:tcW w:w="2175" w:type="dxa"/>
            <w:tcBorders/>
            <w:shd w:fill="E6E6E6"/>
          </w:tcPr>
          <w:p>
            <w:pPr>
              <w:pStyle w:val="Normal"/>
              <w:spacing w:before="0" w:after="0"/>
              <w:rPr>
                <w:color w:val="0000FF"/>
              </w:rPr>
            </w:pPr>
            <w:r>
              <w:rPr>
                <w:rFonts w:eastAsia="Courier New" w:cs="Courier New" w:ascii="Courier New" w:hAnsi="Courier New"/>
                <w:color w:val="0000FF"/>
              </w:rPr>
              <w:t>9:08:00</w:t>
            </w:r>
          </w:p>
        </w:tc>
      </w:tr>
      <w:tr>
        <w:trPr>
          <w:trHeight w:val="280" w:hRule="atLeast"/>
        </w:trPr>
        <w:tc>
          <w:tcPr>
            <w:tcW w:w="2235" w:type="dxa"/>
            <w:tcBorders/>
            <w:shd w:fill="E6E6E6"/>
          </w:tcPr>
          <w:p>
            <w:pPr>
              <w:pStyle w:val="Normal"/>
              <w:spacing w:before="0" w:after="0"/>
              <w:rPr>
                <w:color w:val="0000FF"/>
              </w:rPr>
            </w:pPr>
            <w:r>
              <w:rPr>
                <w:rFonts w:eastAsia="Courier New" w:cs="Courier New" w:ascii="Courier New" w:hAnsi="Courier New"/>
                <w:color w:val="0000FF"/>
              </w:rPr>
              <w:t>trip_3</w:t>
            </w:r>
          </w:p>
        </w:tc>
        <w:tc>
          <w:tcPr>
            <w:tcW w:w="2130" w:type="dxa"/>
            <w:tcBorders/>
            <w:shd w:fill="E6E6E6"/>
          </w:tcPr>
          <w:p>
            <w:pPr>
              <w:pStyle w:val="Normal"/>
              <w:spacing w:before="0" w:after="0"/>
              <w:rPr>
                <w:color w:val="0000FF"/>
              </w:rPr>
            </w:pPr>
            <w:r>
              <w:rPr>
                <w:rFonts w:eastAsia="Courier New" w:cs="Courier New" w:ascii="Courier New" w:hAnsi="Courier New"/>
                <w:color w:val="0000FF"/>
              </w:rPr>
              <w:t>3</w:t>
            </w:r>
          </w:p>
        </w:tc>
        <w:tc>
          <w:tcPr>
            <w:tcW w:w="1335" w:type="dxa"/>
            <w:tcBorders/>
            <w:shd w:fill="E6E6E6"/>
          </w:tcPr>
          <w:p>
            <w:pPr>
              <w:pStyle w:val="Normal"/>
              <w:spacing w:before="0" w:after="0"/>
              <w:rPr>
                <w:color w:val="0000FF"/>
              </w:rPr>
            </w:pPr>
            <w:r>
              <w:rPr>
                <w:rFonts w:eastAsia="Courier New" w:cs="Courier New" w:ascii="Courier New" w:hAnsi="Courier New"/>
                <w:color w:val="0000FF"/>
              </w:rPr>
              <w:t>stop_3</w:t>
            </w:r>
          </w:p>
        </w:tc>
        <w:tc>
          <w:tcPr>
            <w:tcW w:w="1920" w:type="dxa"/>
            <w:tcBorders/>
            <w:shd w:fill="E6E6E6"/>
          </w:tcPr>
          <w:p>
            <w:pPr>
              <w:pStyle w:val="Normal"/>
              <w:spacing w:before="0" w:after="0"/>
              <w:rPr>
                <w:color w:val="0000FF"/>
              </w:rPr>
            </w:pPr>
            <w:r>
              <w:rPr>
                <w:rFonts w:eastAsia="Courier New" w:cs="Courier New" w:ascii="Courier New" w:hAnsi="Courier New"/>
                <w:color w:val="0000FF"/>
              </w:rPr>
              <w:t>9:20:00</w:t>
            </w:r>
          </w:p>
        </w:tc>
        <w:tc>
          <w:tcPr>
            <w:tcW w:w="2175" w:type="dxa"/>
            <w:tcBorders/>
            <w:shd w:fill="E6E6E6"/>
          </w:tcPr>
          <w:p>
            <w:pPr>
              <w:pStyle w:val="Normal"/>
              <w:spacing w:before="0" w:after="0"/>
              <w:rPr>
                <w:color w:val="0000FF"/>
              </w:rPr>
            </w:pPr>
            <w:r>
              <w:rPr>
                <w:rFonts w:eastAsia="Courier New" w:cs="Courier New" w:ascii="Courier New" w:hAnsi="Courier New"/>
                <w:color w:val="0000FF"/>
              </w:rPr>
              <w:t>9:20:00</w:t>
            </w:r>
          </w:p>
        </w:tc>
      </w:tr>
      <w:tr>
        <w:trPr>
          <w:trHeight w:val="280" w:hRule="atLeast"/>
        </w:trPr>
        <w:tc>
          <w:tcPr>
            <w:tcW w:w="2235" w:type="dxa"/>
            <w:tcBorders/>
            <w:shd w:fill="E6E6E6"/>
          </w:tcPr>
          <w:p>
            <w:pPr>
              <w:pStyle w:val="Normal"/>
              <w:spacing w:before="0" w:after="0"/>
              <w:rPr>
                <w:color w:val="0000FF"/>
              </w:rPr>
            </w:pPr>
            <w:r>
              <w:rPr>
                <w:rFonts w:eastAsia="Courier New" w:cs="Courier New" w:ascii="Courier New" w:hAnsi="Courier New"/>
                <w:color w:val="0000FF"/>
              </w:rPr>
              <w:t>trip_4</w:t>
            </w:r>
          </w:p>
        </w:tc>
        <w:tc>
          <w:tcPr>
            <w:tcW w:w="2130" w:type="dxa"/>
            <w:tcBorders/>
            <w:shd w:fill="E6E6E6"/>
          </w:tcPr>
          <w:p>
            <w:pPr>
              <w:pStyle w:val="Normal"/>
              <w:spacing w:before="0" w:after="0"/>
              <w:rPr>
                <w:color w:val="0000FF"/>
              </w:rPr>
            </w:pPr>
            <w:r>
              <w:rPr>
                <w:rFonts w:eastAsia="Courier New" w:cs="Courier New" w:ascii="Courier New" w:hAnsi="Courier New"/>
                <w:color w:val="0000FF"/>
              </w:rPr>
              <w:t>1</w:t>
            </w:r>
          </w:p>
        </w:tc>
        <w:tc>
          <w:tcPr>
            <w:tcW w:w="1335" w:type="dxa"/>
            <w:tcBorders/>
            <w:shd w:fill="E6E6E6"/>
          </w:tcPr>
          <w:p>
            <w:pPr>
              <w:pStyle w:val="Normal"/>
              <w:spacing w:before="0" w:after="0"/>
              <w:rPr>
                <w:color w:val="0000FF"/>
              </w:rPr>
            </w:pPr>
            <w:r>
              <w:rPr>
                <w:rFonts w:eastAsia="Courier New" w:cs="Courier New" w:ascii="Courier New" w:hAnsi="Courier New"/>
                <w:color w:val="0000FF"/>
              </w:rPr>
              <w:t>stop_3</w:t>
            </w:r>
          </w:p>
        </w:tc>
        <w:tc>
          <w:tcPr>
            <w:tcW w:w="1920" w:type="dxa"/>
            <w:tcBorders/>
            <w:shd w:fill="E6E6E6"/>
          </w:tcPr>
          <w:p>
            <w:pPr>
              <w:pStyle w:val="Normal"/>
              <w:spacing w:before="0" w:after="0"/>
              <w:rPr>
                <w:color w:val="0000FF"/>
              </w:rPr>
            </w:pPr>
            <w:r>
              <w:rPr>
                <w:rFonts w:eastAsia="Courier New" w:cs="Courier New" w:ascii="Courier New" w:hAnsi="Courier New"/>
                <w:color w:val="0000FF"/>
              </w:rPr>
              <w:t>9:20:00</w:t>
            </w:r>
          </w:p>
        </w:tc>
        <w:tc>
          <w:tcPr>
            <w:tcW w:w="2175" w:type="dxa"/>
            <w:tcBorders/>
            <w:shd w:fill="E6E6E6"/>
          </w:tcPr>
          <w:p>
            <w:pPr>
              <w:pStyle w:val="Normal"/>
              <w:spacing w:before="0" w:after="0"/>
              <w:rPr>
                <w:color w:val="0000FF"/>
              </w:rPr>
            </w:pPr>
            <w:r>
              <w:rPr>
                <w:rFonts w:eastAsia="Courier New" w:cs="Courier New" w:ascii="Courier New" w:hAnsi="Courier New"/>
                <w:color w:val="0000FF"/>
              </w:rPr>
              <w:t>9:20:00</w:t>
            </w:r>
          </w:p>
        </w:tc>
      </w:tr>
      <w:tr>
        <w:trPr>
          <w:trHeight w:val="280" w:hRule="atLeast"/>
        </w:trPr>
        <w:tc>
          <w:tcPr>
            <w:tcW w:w="2235" w:type="dxa"/>
            <w:tcBorders/>
            <w:shd w:fill="E6E6E6"/>
          </w:tcPr>
          <w:p>
            <w:pPr>
              <w:pStyle w:val="Normal"/>
              <w:spacing w:before="0" w:after="0"/>
              <w:rPr>
                <w:color w:val="0000FF"/>
              </w:rPr>
            </w:pPr>
            <w:r>
              <w:rPr>
                <w:rFonts w:eastAsia="Courier New" w:cs="Courier New" w:ascii="Courier New" w:hAnsi="Courier New"/>
                <w:color w:val="0000FF"/>
              </w:rPr>
              <w:t>trip_4</w:t>
            </w:r>
          </w:p>
        </w:tc>
        <w:tc>
          <w:tcPr>
            <w:tcW w:w="2130" w:type="dxa"/>
            <w:tcBorders/>
            <w:shd w:fill="E6E6E6"/>
          </w:tcPr>
          <w:p>
            <w:pPr>
              <w:pStyle w:val="Normal"/>
              <w:spacing w:before="0" w:after="0"/>
              <w:rPr>
                <w:color w:val="0000FF"/>
              </w:rPr>
            </w:pPr>
            <w:r>
              <w:rPr>
                <w:rFonts w:eastAsia="Courier New" w:cs="Courier New" w:ascii="Courier New" w:hAnsi="Courier New"/>
                <w:color w:val="0000FF"/>
              </w:rPr>
              <w:t>2</w:t>
            </w:r>
          </w:p>
        </w:tc>
        <w:tc>
          <w:tcPr>
            <w:tcW w:w="1335" w:type="dxa"/>
            <w:tcBorders/>
            <w:shd w:fill="E6E6E6"/>
          </w:tcPr>
          <w:p>
            <w:pPr>
              <w:pStyle w:val="Normal"/>
              <w:spacing w:before="0" w:after="0"/>
              <w:rPr>
                <w:color w:val="0000FF"/>
              </w:rPr>
            </w:pPr>
            <w:r>
              <w:rPr>
                <w:rFonts w:eastAsia="Courier New" w:cs="Courier New" w:ascii="Courier New" w:hAnsi="Courier New"/>
                <w:color w:val="0000FF"/>
              </w:rPr>
              <w:t>stop_2</w:t>
            </w:r>
          </w:p>
        </w:tc>
        <w:tc>
          <w:tcPr>
            <w:tcW w:w="1920" w:type="dxa"/>
            <w:tcBorders/>
            <w:shd w:fill="E6E6E6"/>
          </w:tcPr>
          <w:p>
            <w:pPr>
              <w:pStyle w:val="Normal"/>
              <w:spacing w:before="0" w:after="0"/>
              <w:rPr>
                <w:color w:val="0000FF"/>
              </w:rPr>
            </w:pPr>
            <w:r>
              <w:rPr>
                <w:rFonts w:eastAsia="Courier New" w:cs="Courier New" w:ascii="Courier New" w:hAnsi="Courier New"/>
                <w:color w:val="0000FF"/>
              </w:rPr>
              <w:t>9:32:00</w:t>
            </w:r>
          </w:p>
        </w:tc>
        <w:tc>
          <w:tcPr>
            <w:tcW w:w="2175" w:type="dxa"/>
            <w:tcBorders/>
            <w:shd w:fill="E6E6E6"/>
          </w:tcPr>
          <w:p>
            <w:pPr>
              <w:pStyle w:val="Normal"/>
              <w:spacing w:before="0" w:after="0"/>
              <w:rPr>
                <w:color w:val="0000FF"/>
              </w:rPr>
            </w:pPr>
            <w:r>
              <w:rPr>
                <w:rFonts w:eastAsia="Courier New" w:cs="Courier New" w:ascii="Courier New" w:hAnsi="Courier New"/>
                <w:color w:val="0000FF"/>
              </w:rPr>
              <w:t>9:32:00</w:t>
            </w:r>
          </w:p>
        </w:tc>
      </w:tr>
      <w:tr>
        <w:trPr>
          <w:trHeight w:val="280" w:hRule="atLeast"/>
        </w:trPr>
        <w:tc>
          <w:tcPr>
            <w:tcW w:w="2235" w:type="dxa"/>
            <w:tcBorders/>
            <w:shd w:fill="E6E6E6"/>
          </w:tcPr>
          <w:p>
            <w:pPr>
              <w:pStyle w:val="Normal"/>
              <w:spacing w:before="0" w:after="0"/>
              <w:rPr>
                <w:color w:val="0000FF"/>
              </w:rPr>
            </w:pPr>
            <w:r>
              <w:rPr>
                <w:rFonts w:eastAsia="Courier New" w:cs="Courier New" w:ascii="Courier New" w:hAnsi="Courier New"/>
                <w:color w:val="0000FF"/>
              </w:rPr>
              <w:t>trip_4</w:t>
            </w:r>
          </w:p>
        </w:tc>
        <w:tc>
          <w:tcPr>
            <w:tcW w:w="2130" w:type="dxa"/>
            <w:tcBorders/>
            <w:shd w:fill="E6E6E6"/>
          </w:tcPr>
          <w:p>
            <w:pPr>
              <w:pStyle w:val="Normal"/>
              <w:spacing w:before="0" w:after="0"/>
              <w:rPr>
                <w:color w:val="0000FF"/>
              </w:rPr>
            </w:pPr>
            <w:r>
              <w:rPr>
                <w:rFonts w:eastAsia="Courier New" w:cs="Courier New" w:ascii="Courier New" w:hAnsi="Courier New"/>
                <w:color w:val="0000FF"/>
              </w:rPr>
              <w:t>3</w:t>
            </w:r>
          </w:p>
        </w:tc>
        <w:tc>
          <w:tcPr>
            <w:tcW w:w="1335" w:type="dxa"/>
            <w:tcBorders/>
            <w:shd w:fill="E6E6E6"/>
          </w:tcPr>
          <w:p>
            <w:pPr>
              <w:pStyle w:val="Normal"/>
              <w:spacing w:before="0" w:after="0"/>
              <w:rPr>
                <w:color w:val="0000FF"/>
              </w:rPr>
            </w:pPr>
            <w:r>
              <w:rPr>
                <w:rFonts w:eastAsia="Courier New" w:cs="Courier New" w:ascii="Courier New" w:hAnsi="Courier New"/>
                <w:color w:val="0000FF"/>
              </w:rPr>
              <w:t>stop_1</w:t>
            </w:r>
          </w:p>
        </w:tc>
        <w:tc>
          <w:tcPr>
            <w:tcW w:w="1920" w:type="dxa"/>
            <w:tcBorders/>
            <w:shd w:fill="E6E6E6"/>
          </w:tcPr>
          <w:p>
            <w:pPr>
              <w:pStyle w:val="Normal"/>
              <w:spacing w:before="0" w:after="0"/>
              <w:rPr>
                <w:color w:val="0000FF"/>
              </w:rPr>
            </w:pPr>
            <w:r>
              <w:rPr>
                <w:rFonts w:eastAsia="Courier New" w:cs="Courier New" w:ascii="Courier New" w:hAnsi="Courier New"/>
                <w:color w:val="0000FF"/>
              </w:rPr>
              <w:t>9:40:00</w:t>
            </w:r>
          </w:p>
        </w:tc>
        <w:tc>
          <w:tcPr>
            <w:tcW w:w="2175" w:type="dxa"/>
            <w:tcBorders/>
            <w:shd w:fill="E6E6E6"/>
          </w:tcPr>
          <w:p>
            <w:pPr>
              <w:pStyle w:val="Normal"/>
              <w:spacing w:before="0" w:after="0"/>
              <w:rPr>
                <w:color w:val="0000FF"/>
              </w:rPr>
            </w:pPr>
            <w:r>
              <w:rPr>
                <w:rFonts w:eastAsia="Courier New" w:cs="Courier New" w:ascii="Courier New" w:hAnsi="Courier New"/>
                <w:color w:val="0000FF"/>
              </w:rPr>
              <w:t>9:40:00</w:t>
            </w:r>
          </w:p>
        </w:tc>
      </w:tr>
    </w:tbl>
    <w:p>
      <w:pPr>
        <w:pStyle w:val="Normal"/>
        <w:spacing w:before="0" w:after="0"/>
        <w:rPr/>
      </w:pPr>
      <w:r>
        <w:rPr/>
      </w:r>
    </w:p>
    <w:tbl>
      <w:tblPr>
        <w:tblStyle w:val="Table17"/>
        <w:tblW w:w="7380" w:type="dxa"/>
        <w:jc w:val="left"/>
        <w:tblInd w:w="-88" w:type="dxa"/>
        <w:tblBorders/>
        <w:tblCellMar>
          <w:top w:w="20" w:type="dxa"/>
          <w:left w:w="20" w:type="dxa"/>
          <w:bottom w:w="20" w:type="dxa"/>
          <w:right w:w="20" w:type="dxa"/>
        </w:tblCellMar>
        <w:tblLook w:val="0600"/>
      </w:tblPr>
      <w:tblGrid>
        <w:gridCol w:w="2295"/>
        <w:gridCol w:w="1935"/>
        <w:gridCol w:w="1665"/>
        <w:gridCol w:w="1484"/>
      </w:tblGrid>
      <w:tr>
        <w:trPr>
          <w:trHeight w:val="280" w:hRule="atLeast"/>
        </w:trPr>
        <w:tc>
          <w:tcPr>
            <w:tcW w:w="2295" w:type="dxa"/>
            <w:tcBorders/>
            <w:shd w:fill="333333"/>
          </w:tcPr>
          <w:p>
            <w:pPr>
              <w:pStyle w:val="Normal"/>
              <w:spacing w:before="0" w:after="0"/>
              <w:rPr/>
            </w:pPr>
            <w:r>
              <w:rPr>
                <w:rFonts w:eastAsia="Courier New" w:cs="Courier New" w:ascii="Courier New" w:hAnsi="Courier New"/>
                <w:b/>
                <w:color w:val="FFFFFF"/>
              </w:rPr>
              <w:t>frequencies.txt</w:t>
            </w:r>
          </w:p>
        </w:tc>
        <w:tc>
          <w:tcPr>
            <w:tcW w:w="1935" w:type="dxa"/>
            <w:tcBorders/>
            <w:shd w:fill="auto" w:val="clear"/>
            <w:tcMar>
              <w:top w:w="0" w:type="dxa"/>
              <w:left w:w="108" w:type="dxa"/>
              <w:bottom w:w="0" w:type="dxa"/>
              <w:right w:w="108" w:type="dxa"/>
            </w:tcMar>
          </w:tcPr>
          <w:p>
            <w:pPr>
              <w:pStyle w:val="Normal"/>
              <w:spacing w:lineRule="auto" w:line="276" w:before="0" w:after="0"/>
              <w:rPr/>
            </w:pPr>
            <w:r>
              <w:rPr/>
            </w:r>
          </w:p>
        </w:tc>
        <w:tc>
          <w:tcPr>
            <w:tcW w:w="1665" w:type="dxa"/>
            <w:tcBorders/>
            <w:shd w:fill="auto" w:val="clear"/>
            <w:tcMar>
              <w:top w:w="0" w:type="dxa"/>
              <w:left w:w="108" w:type="dxa"/>
              <w:bottom w:w="0" w:type="dxa"/>
              <w:right w:w="108" w:type="dxa"/>
            </w:tcMar>
          </w:tcPr>
          <w:p>
            <w:pPr>
              <w:pStyle w:val="Normal"/>
              <w:spacing w:lineRule="auto" w:line="276" w:before="0" w:after="0"/>
              <w:rPr/>
            </w:pPr>
            <w:r>
              <w:rPr/>
            </w:r>
          </w:p>
        </w:tc>
        <w:tc>
          <w:tcPr>
            <w:tcW w:w="1484" w:type="dxa"/>
            <w:tcBorders/>
            <w:shd w:fill="auto" w:val="clear"/>
            <w:tcMar>
              <w:top w:w="0" w:type="dxa"/>
              <w:left w:w="108" w:type="dxa"/>
              <w:bottom w:w="0" w:type="dxa"/>
              <w:right w:w="108" w:type="dxa"/>
            </w:tcMar>
          </w:tcPr>
          <w:p>
            <w:pPr>
              <w:pStyle w:val="Normal"/>
              <w:spacing w:lineRule="auto" w:line="276" w:before="0" w:after="0"/>
              <w:rPr/>
            </w:pPr>
            <w:r>
              <w:rPr/>
            </w:r>
          </w:p>
        </w:tc>
      </w:tr>
      <w:tr>
        <w:trPr>
          <w:trHeight w:val="280" w:hRule="atLeast"/>
        </w:trPr>
        <w:tc>
          <w:tcPr>
            <w:tcW w:w="2295" w:type="dxa"/>
            <w:tcBorders/>
            <w:shd w:fill="E6E6E6"/>
          </w:tcPr>
          <w:p>
            <w:pPr>
              <w:pStyle w:val="Normal"/>
              <w:spacing w:before="0" w:after="0"/>
              <w:rPr/>
            </w:pPr>
            <w:r>
              <w:rPr>
                <w:rFonts w:eastAsia="Courier New" w:cs="Courier New" w:ascii="Courier New" w:hAnsi="Courier New"/>
                <w:b/>
              </w:rPr>
              <w:t>trip_id</w:t>
            </w:r>
          </w:p>
        </w:tc>
        <w:tc>
          <w:tcPr>
            <w:tcW w:w="1935" w:type="dxa"/>
            <w:tcBorders/>
            <w:shd w:fill="E6E6E6"/>
          </w:tcPr>
          <w:p>
            <w:pPr>
              <w:pStyle w:val="Normal"/>
              <w:spacing w:before="0" w:after="0"/>
              <w:rPr/>
            </w:pPr>
            <w:r>
              <w:rPr>
                <w:rFonts w:eastAsia="Courier New" w:cs="Courier New" w:ascii="Courier New" w:hAnsi="Courier New"/>
                <w:b/>
              </w:rPr>
              <w:t>headway_secs</w:t>
            </w:r>
          </w:p>
        </w:tc>
        <w:tc>
          <w:tcPr>
            <w:tcW w:w="1665" w:type="dxa"/>
            <w:tcBorders/>
            <w:shd w:fill="E6E6E6"/>
          </w:tcPr>
          <w:p>
            <w:pPr>
              <w:pStyle w:val="Normal"/>
              <w:spacing w:before="0" w:after="0"/>
              <w:rPr/>
            </w:pPr>
            <w:r>
              <w:rPr>
                <w:rFonts w:eastAsia="Courier New" w:cs="Courier New" w:ascii="Courier New" w:hAnsi="Courier New"/>
                <w:b/>
              </w:rPr>
              <w:t>start_time</w:t>
            </w:r>
          </w:p>
        </w:tc>
        <w:tc>
          <w:tcPr>
            <w:tcW w:w="1484" w:type="dxa"/>
            <w:tcBorders/>
            <w:shd w:fill="E6E6E6"/>
          </w:tcPr>
          <w:p>
            <w:pPr>
              <w:pStyle w:val="Normal"/>
              <w:spacing w:before="0" w:after="0"/>
              <w:rPr/>
            </w:pPr>
            <w:r>
              <w:rPr>
                <w:rFonts w:eastAsia="Courier New" w:cs="Courier New" w:ascii="Courier New" w:hAnsi="Courier New"/>
                <w:b/>
              </w:rPr>
              <w:t>end_time</w:t>
            </w:r>
          </w:p>
        </w:tc>
      </w:tr>
      <w:tr>
        <w:trPr>
          <w:trHeight w:val="280" w:hRule="atLeast"/>
        </w:trPr>
        <w:tc>
          <w:tcPr>
            <w:tcW w:w="2295" w:type="dxa"/>
            <w:tcBorders/>
            <w:shd w:fill="E6E6E6"/>
          </w:tcPr>
          <w:p>
            <w:pPr>
              <w:pStyle w:val="Normal"/>
              <w:spacing w:before="0" w:after="0"/>
              <w:rPr/>
            </w:pPr>
            <w:r>
              <w:rPr>
                <w:rFonts w:eastAsia="Courier New" w:cs="Courier New" w:ascii="Courier New" w:hAnsi="Courier New"/>
                <w:color w:val="008000"/>
              </w:rPr>
              <w:t>trip_1</w:t>
            </w:r>
          </w:p>
        </w:tc>
        <w:tc>
          <w:tcPr>
            <w:tcW w:w="1935" w:type="dxa"/>
            <w:tcBorders/>
            <w:shd w:fill="E6E6E6"/>
          </w:tcPr>
          <w:p>
            <w:pPr>
              <w:pStyle w:val="Normal"/>
              <w:spacing w:before="0" w:after="0"/>
              <w:rPr/>
            </w:pPr>
            <w:r>
              <w:rPr>
                <w:rFonts w:eastAsia="Courier New" w:cs="Courier New" w:ascii="Courier New" w:hAnsi="Courier New"/>
                <w:color w:val="008000"/>
              </w:rPr>
              <w:t>3600</w:t>
            </w:r>
          </w:p>
        </w:tc>
        <w:tc>
          <w:tcPr>
            <w:tcW w:w="1665" w:type="dxa"/>
            <w:tcBorders/>
            <w:shd w:fill="E6E6E6"/>
          </w:tcPr>
          <w:p>
            <w:pPr>
              <w:pStyle w:val="Normal"/>
              <w:spacing w:before="0" w:after="0"/>
              <w:rPr/>
            </w:pPr>
            <w:r>
              <w:rPr>
                <w:rFonts w:eastAsia="Courier New" w:cs="Courier New" w:ascii="Courier New" w:hAnsi="Courier New"/>
                <w:color w:val="008000"/>
              </w:rPr>
              <w:t>9:00:00</w:t>
            </w:r>
          </w:p>
        </w:tc>
        <w:tc>
          <w:tcPr>
            <w:tcW w:w="1484" w:type="dxa"/>
            <w:tcBorders/>
            <w:shd w:fill="E6E6E6"/>
          </w:tcPr>
          <w:p>
            <w:pPr>
              <w:pStyle w:val="Normal"/>
              <w:spacing w:before="0" w:after="0"/>
              <w:rPr/>
            </w:pPr>
            <w:r>
              <w:rPr>
                <w:rFonts w:eastAsia="Courier New" w:cs="Courier New" w:ascii="Courier New" w:hAnsi="Courier New"/>
                <w:color w:val="008000"/>
              </w:rPr>
              <w:t>10:00:00</w:t>
            </w:r>
          </w:p>
        </w:tc>
      </w:tr>
      <w:tr>
        <w:trPr>
          <w:trHeight w:val="280" w:hRule="atLeast"/>
        </w:trPr>
        <w:tc>
          <w:tcPr>
            <w:tcW w:w="2295" w:type="dxa"/>
            <w:tcBorders/>
            <w:shd w:fill="E6E6E6"/>
          </w:tcPr>
          <w:p>
            <w:pPr>
              <w:pStyle w:val="Normal"/>
              <w:spacing w:before="0" w:after="0"/>
              <w:rPr>
                <w:color w:val="008000"/>
              </w:rPr>
            </w:pPr>
            <w:r>
              <w:rPr>
                <w:rFonts w:eastAsia="Courier New" w:cs="Courier New" w:ascii="Courier New" w:hAnsi="Courier New"/>
                <w:color w:val="008000"/>
              </w:rPr>
              <w:t>trip_2</w:t>
            </w:r>
          </w:p>
        </w:tc>
        <w:tc>
          <w:tcPr>
            <w:tcW w:w="1935" w:type="dxa"/>
            <w:tcBorders/>
            <w:shd w:fill="E6E6E6"/>
          </w:tcPr>
          <w:p>
            <w:pPr>
              <w:pStyle w:val="Normal"/>
              <w:spacing w:before="0" w:after="0"/>
              <w:rPr>
                <w:color w:val="008000"/>
              </w:rPr>
            </w:pPr>
            <w:r>
              <w:rPr>
                <w:rFonts w:eastAsia="Courier New" w:cs="Courier New" w:ascii="Courier New" w:hAnsi="Courier New"/>
                <w:color w:val="008000"/>
              </w:rPr>
              <w:t>3600</w:t>
            </w:r>
          </w:p>
        </w:tc>
        <w:tc>
          <w:tcPr>
            <w:tcW w:w="1665" w:type="dxa"/>
            <w:tcBorders/>
            <w:shd w:fill="E6E6E6"/>
          </w:tcPr>
          <w:p>
            <w:pPr>
              <w:pStyle w:val="Normal"/>
              <w:spacing w:before="0" w:after="0"/>
              <w:rPr>
                <w:color w:val="008000"/>
              </w:rPr>
            </w:pPr>
            <w:r>
              <w:rPr>
                <w:rFonts w:eastAsia="Courier New" w:cs="Courier New" w:ascii="Courier New" w:hAnsi="Courier New"/>
                <w:color w:val="008000"/>
              </w:rPr>
              <w:t>9:30:00</w:t>
            </w:r>
          </w:p>
        </w:tc>
        <w:tc>
          <w:tcPr>
            <w:tcW w:w="1484" w:type="dxa"/>
            <w:tcBorders/>
            <w:shd w:fill="E6E6E6"/>
          </w:tcPr>
          <w:p>
            <w:pPr>
              <w:pStyle w:val="Normal"/>
              <w:spacing w:before="0" w:after="0"/>
              <w:rPr>
                <w:color w:val="008000"/>
              </w:rPr>
            </w:pPr>
            <w:r>
              <w:rPr>
                <w:rFonts w:eastAsia="Courier New" w:cs="Courier New" w:ascii="Courier New" w:hAnsi="Courier New"/>
                <w:color w:val="008000"/>
              </w:rPr>
              <w:t>10:30:00</w:t>
            </w:r>
          </w:p>
        </w:tc>
      </w:tr>
    </w:tbl>
    <w:p>
      <w:pPr>
        <w:pStyle w:val="Titolo3"/>
        <w:spacing w:lineRule="auto" w:line="288" w:before="0" w:after="0"/>
        <w:rPr/>
      </w:pPr>
      <w:bookmarkStart w:id="10" w:name="_ki0ya9l3mi9a"/>
      <w:bookmarkEnd w:id="10"/>
      <w:r>
        <w:rPr/>
        <w:t>Example 4: another look at frequencies.txt; headways intervals vary throughout the day.</w:t>
      </w:r>
    </w:p>
    <w:p>
      <w:pPr>
        <w:pStyle w:val="Normal"/>
        <w:keepNext/>
        <w:keepLines w:val="false"/>
        <w:spacing w:lineRule="auto" w:line="288" w:before="0" w:after="0"/>
        <w:rPr>
          <w:sz w:val="28"/>
          <w:szCs w:val="28"/>
        </w:rPr>
      </w:pPr>
      <w:r>
        <w:rPr>
          <w:sz w:val="28"/>
          <w:szCs w:val="28"/>
        </w:rPr>
        <w:t>Route 1 operates service in both directions with 5 minute average headways from 7:00 to 12:00.  From 12:00 to 22:00, Route 1 operates with 10 minute average headways.</w:t>
      </w:r>
    </w:p>
    <w:p>
      <w:pPr>
        <w:pStyle w:val="Normal"/>
        <w:keepNext/>
        <w:keepLines w:val="false"/>
        <w:spacing w:lineRule="auto" w:line="288" w:before="0" w:after="0"/>
        <w:rPr>
          <w:sz w:val="28"/>
          <w:szCs w:val="28"/>
        </w:rPr>
      </w:pPr>
      <w:r>
        <w:rPr>
          <w:sz w:val="28"/>
          <w:szCs w:val="28"/>
        </w:rPr>
        <w:t>Colors match trips_ids.</w:t>
      </w:r>
    </w:p>
    <w:p>
      <w:pPr>
        <w:pStyle w:val="Normal"/>
        <w:keepNext/>
        <w:keepLines w:val="false"/>
        <w:spacing w:lineRule="auto" w:line="288" w:before="0" w:after="0"/>
        <w:rPr/>
      </w:pPr>
      <w:r>
        <w:rPr>
          <w:i/>
          <w:sz w:val="22"/>
          <w:szCs w:val="22"/>
        </w:rPr>
        <w:t>Required file not shown: agency.txt</w:t>
      </w:r>
    </w:p>
    <w:p>
      <w:pPr>
        <w:pStyle w:val="Normal"/>
        <w:keepNext/>
        <w:keepLines w:val="false"/>
        <w:spacing w:lineRule="auto" w:line="276" w:before="0" w:after="0"/>
        <w:rPr/>
      </w:pPr>
      <w:r>
        <w:rPr/>
      </w:r>
    </w:p>
    <w:tbl>
      <w:tblPr>
        <w:tblStyle w:val="Table18"/>
        <w:tblW w:w="12570" w:type="dxa"/>
        <w:jc w:val="left"/>
        <w:tblInd w:w="-88" w:type="dxa"/>
        <w:tblBorders/>
        <w:tblCellMar>
          <w:top w:w="20" w:type="dxa"/>
          <w:left w:w="20" w:type="dxa"/>
          <w:bottom w:w="20" w:type="dxa"/>
          <w:right w:w="20" w:type="dxa"/>
        </w:tblCellMar>
        <w:tblLook w:val="0600"/>
      </w:tblPr>
      <w:tblGrid>
        <w:gridCol w:w="2070"/>
        <w:gridCol w:w="1530"/>
        <w:gridCol w:w="1244"/>
        <w:gridCol w:w="915"/>
        <w:gridCol w:w="1080"/>
        <w:gridCol w:w="1380"/>
        <w:gridCol w:w="1200"/>
        <w:gridCol w:w="990"/>
        <w:gridCol w:w="1230"/>
        <w:gridCol w:w="930"/>
      </w:tblGrid>
      <w:tr>
        <w:trPr>
          <w:trHeight w:val="320" w:hRule="atLeast"/>
        </w:trPr>
        <w:tc>
          <w:tcPr>
            <w:tcW w:w="2070" w:type="dxa"/>
            <w:tcBorders/>
            <w:shd w:fill="333333"/>
          </w:tcPr>
          <w:p>
            <w:pPr>
              <w:pStyle w:val="Normal"/>
              <w:keepNext/>
              <w:keepLines w:val="false"/>
              <w:spacing w:lineRule="auto" w:line="240" w:before="0" w:after="0"/>
              <w:rPr>
                <w:sz w:val="22"/>
                <w:szCs w:val="22"/>
              </w:rPr>
            </w:pPr>
            <w:r>
              <w:rPr>
                <w:rFonts w:eastAsia="Courier New" w:cs="Courier New" w:ascii="Courier New" w:hAnsi="Courier New"/>
                <w:b/>
                <w:color w:val="FFFFFF"/>
                <w:sz w:val="22"/>
                <w:szCs w:val="22"/>
              </w:rPr>
              <w:t>calendar.txt</w:t>
            </w:r>
          </w:p>
        </w:tc>
        <w:tc>
          <w:tcPr>
            <w:tcW w:w="1530" w:type="dxa"/>
            <w:tcBorders/>
            <w:shd w:fill="auto" w:val="clear"/>
            <w:tcMar>
              <w:top w:w="0" w:type="dxa"/>
              <w:left w:w="108" w:type="dxa"/>
              <w:bottom w:w="0" w:type="dxa"/>
              <w:right w:w="108" w:type="dxa"/>
            </w:tcMar>
          </w:tcPr>
          <w:p>
            <w:pPr>
              <w:pStyle w:val="Normal"/>
              <w:keepNext/>
              <w:keepLines w:val="false"/>
              <w:spacing w:lineRule="auto" w:line="276" w:before="0" w:after="0"/>
              <w:rPr>
                <w:sz w:val="22"/>
                <w:szCs w:val="22"/>
              </w:rPr>
            </w:pPr>
            <w:r>
              <w:rPr>
                <w:sz w:val="22"/>
                <w:szCs w:val="22"/>
              </w:rPr>
            </w:r>
          </w:p>
        </w:tc>
        <w:tc>
          <w:tcPr>
            <w:tcW w:w="1244" w:type="dxa"/>
            <w:tcBorders/>
            <w:shd w:fill="auto" w:val="clear"/>
            <w:tcMar>
              <w:top w:w="0" w:type="dxa"/>
              <w:left w:w="108" w:type="dxa"/>
              <w:bottom w:w="0" w:type="dxa"/>
              <w:right w:w="108" w:type="dxa"/>
            </w:tcMar>
          </w:tcPr>
          <w:p>
            <w:pPr>
              <w:pStyle w:val="Normal"/>
              <w:keepNext/>
              <w:keepLines w:val="false"/>
              <w:spacing w:lineRule="auto" w:line="276" w:before="0" w:after="0"/>
              <w:rPr>
                <w:sz w:val="22"/>
                <w:szCs w:val="22"/>
              </w:rPr>
            </w:pPr>
            <w:r>
              <w:rPr>
                <w:sz w:val="22"/>
                <w:szCs w:val="22"/>
              </w:rPr>
            </w:r>
          </w:p>
        </w:tc>
        <w:tc>
          <w:tcPr>
            <w:tcW w:w="915" w:type="dxa"/>
            <w:tcBorders/>
            <w:shd w:fill="auto" w:val="clear"/>
            <w:tcMar>
              <w:top w:w="0" w:type="dxa"/>
              <w:left w:w="108" w:type="dxa"/>
              <w:bottom w:w="0" w:type="dxa"/>
              <w:right w:w="108" w:type="dxa"/>
            </w:tcMar>
          </w:tcPr>
          <w:p>
            <w:pPr>
              <w:pStyle w:val="Normal"/>
              <w:keepNext/>
              <w:keepLines w:val="false"/>
              <w:spacing w:lineRule="auto" w:line="276" w:before="0" w:after="0"/>
              <w:rPr>
                <w:sz w:val="22"/>
                <w:szCs w:val="22"/>
              </w:rPr>
            </w:pPr>
            <w:r>
              <w:rPr>
                <w:sz w:val="22"/>
                <w:szCs w:val="22"/>
              </w:rPr>
            </w:r>
          </w:p>
        </w:tc>
        <w:tc>
          <w:tcPr>
            <w:tcW w:w="1080" w:type="dxa"/>
            <w:tcBorders/>
            <w:shd w:fill="auto" w:val="clear"/>
            <w:tcMar>
              <w:top w:w="0" w:type="dxa"/>
              <w:left w:w="108" w:type="dxa"/>
              <w:bottom w:w="0" w:type="dxa"/>
              <w:right w:w="108" w:type="dxa"/>
            </w:tcMar>
          </w:tcPr>
          <w:p>
            <w:pPr>
              <w:pStyle w:val="Normal"/>
              <w:keepNext/>
              <w:keepLines w:val="false"/>
              <w:spacing w:lineRule="auto" w:line="276" w:before="0" w:after="0"/>
              <w:rPr>
                <w:sz w:val="22"/>
                <w:szCs w:val="22"/>
              </w:rPr>
            </w:pPr>
            <w:r>
              <w:rPr>
                <w:sz w:val="22"/>
                <w:szCs w:val="22"/>
              </w:rPr>
            </w:r>
          </w:p>
        </w:tc>
        <w:tc>
          <w:tcPr>
            <w:tcW w:w="1380" w:type="dxa"/>
            <w:tcBorders/>
            <w:shd w:fill="auto" w:val="clear"/>
            <w:tcMar>
              <w:top w:w="0" w:type="dxa"/>
              <w:left w:w="108" w:type="dxa"/>
              <w:bottom w:w="0" w:type="dxa"/>
              <w:right w:w="108" w:type="dxa"/>
            </w:tcMar>
          </w:tcPr>
          <w:p>
            <w:pPr>
              <w:pStyle w:val="Normal"/>
              <w:keepNext/>
              <w:keepLines w:val="false"/>
              <w:spacing w:lineRule="auto" w:line="276" w:before="0" w:after="0"/>
              <w:rPr>
                <w:sz w:val="22"/>
                <w:szCs w:val="22"/>
              </w:rPr>
            </w:pPr>
            <w:r>
              <w:rPr>
                <w:sz w:val="22"/>
                <w:szCs w:val="22"/>
              </w:rPr>
            </w:r>
          </w:p>
        </w:tc>
        <w:tc>
          <w:tcPr>
            <w:tcW w:w="1200" w:type="dxa"/>
            <w:tcBorders/>
            <w:shd w:fill="auto" w:val="clear"/>
            <w:tcMar>
              <w:top w:w="0" w:type="dxa"/>
              <w:left w:w="108" w:type="dxa"/>
              <w:bottom w:w="0" w:type="dxa"/>
              <w:right w:w="108" w:type="dxa"/>
            </w:tcMar>
          </w:tcPr>
          <w:p>
            <w:pPr>
              <w:pStyle w:val="Normal"/>
              <w:keepNext/>
              <w:keepLines w:val="false"/>
              <w:spacing w:lineRule="auto" w:line="276" w:before="0" w:after="0"/>
              <w:rPr>
                <w:sz w:val="22"/>
                <w:szCs w:val="22"/>
              </w:rPr>
            </w:pPr>
            <w:r>
              <w:rPr>
                <w:sz w:val="22"/>
                <w:szCs w:val="22"/>
              </w:rPr>
            </w:r>
          </w:p>
        </w:tc>
        <w:tc>
          <w:tcPr>
            <w:tcW w:w="990" w:type="dxa"/>
            <w:tcBorders/>
            <w:shd w:fill="auto" w:val="clear"/>
            <w:tcMar>
              <w:top w:w="0" w:type="dxa"/>
              <w:left w:w="108" w:type="dxa"/>
              <w:bottom w:w="0" w:type="dxa"/>
              <w:right w:w="108" w:type="dxa"/>
            </w:tcMar>
          </w:tcPr>
          <w:p>
            <w:pPr>
              <w:pStyle w:val="Normal"/>
              <w:keepNext/>
              <w:keepLines w:val="false"/>
              <w:spacing w:lineRule="auto" w:line="276" w:before="0" w:after="0"/>
              <w:rPr>
                <w:sz w:val="22"/>
                <w:szCs w:val="22"/>
              </w:rPr>
            </w:pPr>
            <w:r>
              <w:rPr>
                <w:sz w:val="22"/>
                <w:szCs w:val="22"/>
              </w:rPr>
            </w:r>
          </w:p>
        </w:tc>
        <w:tc>
          <w:tcPr>
            <w:tcW w:w="1230" w:type="dxa"/>
            <w:tcBorders/>
            <w:shd w:fill="auto" w:val="clear"/>
            <w:tcMar>
              <w:top w:w="0" w:type="dxa"/>
              <w:left w:w="108" w:type="dxa"/>
              <w:bottom w:w="0" w:type="dxa"/>
              <w:right w:w="108" w:type="dxa"/>
            </w:tcMar>
          </w:tcPr>
          <w:p>
            <w:pPr>
              <w:pStyle w:val="Normal"/>
              <w:keepNext/>
              <w:keepLines w:val="false"/>
              <w:spacing w:lineRule="auto" w:line="276" w:before="0" w:after="0"/>
              <w:rPr>
                <w:sz w:val="22"/>
                <w:szCs w:val="22"/>
              </w:rPr>
            </w:pPr>
            <w:r>
              <w:rPr>
                <w:sz w:val="22"/>
                <w:szCs w:val="22"/>
              </w:rPr>
            </w:r>
          </w:p>
        </w:tc>
        <w:tc>
          <w:tcPr>
            <w:tcW w:w="930" w:type="dxa"/>
            <w:tcBorders/>
            <w:shd w:fill="auto" w:val="clear"/>
            <w:tcMar>
              <w:top w:w="0" w:type="dxa"/>
              <w:left w:w="108" w:type="dxa"/>
              <w:bottom w:w="0" w:type="dxa"/>
              <w:right w:w="108" w:type="dxa"/>
            </w:tcMar>
          </w:tcPr>
          <w:p>
            <w:pPr>
              <w:pStyle w:val="Normal"/>
              <w:keepNext/>
              <w:keepLines w:val="false"/>
              <w:spacing w:lineRule="auto" w:line="276" w:before="0" w:after="0"/>
              <w:rPr>
                <w:sz w:val="22"/>
                <w:szCs w:val="22"/>
              </w:rPr>
            </w:pPr>
            <w:r>
              <w:rPr>
                <w:sz w:val="22"/>
                <w:szCs w:val="22"/>
              </w:rPr>
            </w:r>
          </w:p>
        </w:tc>
      </w:tr>
      <w:tr>
        <w:trPr>
          <w:trHeight w:val="280" w:hRule="atLeast"/>
        </w:trPr>
        <w:tc>
          <w:tcPr>
            <w:tcW w:w="2070" w:type="dxa"/>
            <w:tcBorders/>
            <w:shd w:fill="E6E6E6"/>
          </w:tcPr>
          <w:p>
            <w:pPr>
              <w:pStyle w:val="Normal"/>
              <w:keepNext/>
              <w:keepLines w:val="false"/>
              <w:spacing w:lineRule="auto" w:line="240" w:before="0" w:after="0"/>
              <w:rPr>
                <w:sz w:val="22"/>
                <w:szCs w:val="22"/>
              </w:rPr>
            </w:pPr>
            <w:r>
              <w:rPr>
                <w:rFonts w:eastAsia="Courier New" w:cs="Courier New" w:ascii="Courier New" w:hAnsi="Courier New"/>
                <w:b/>
                <w:sz w:val="22"/>
                <w:szCs w:val="22"/>
              </w:rPr>
              <w:t>service_id</w:t>
            </w:r>
          </w:p>
        </w:tc>
        <w:tc>
          <w:tcPr>
            <w:tcW w:w="1530" w:type="dxa"/>
            <w:tcBorders/>
            <w:shd w:fill="E6E6E6"/>
          </w:tcPr>
          <w:p>
            <w:pPr>
              <w:pStyle w:val="Normal"/>
              <w:keepNext/>
              <w:keepLines w:val="false"/>
              <w:spacing w:lineRule="auto" w:line="240" w:before="0" w:after="0"/>
              <w:rPr>
                <w:sz w:val="22"/>
                <w:szCs w:val="22"/>
              </w:rPr>
            </w:pPr>
            <w:r>
              <w:rPr>
                <w:rFonts w:eastAsia="Courier New" w:cs="Courier New" w:ascii="Courier New" w:hAnsi="Courier New"/>
                <w:b/>
                <w:sz w:val="22"/>
                <w:szCs w:val="22"/>
              </w:rPr>
              <w:t>start_date</w:t>
            </w:r>
          </w:p>
        </w:tc>
        <w:tc>
          <w:tcPr>
            <w:tcW w:w="1244" w:type="dxa"/>
            <w:tcBorders/>
            <w:shd w:fill="E6E6E6"/>
          </w:tcPr>
          <w:p>
            <w:pPr>
              <w:pStyle w:val="Normal"/>
              <w:keepNext/>
              <w:keepLines w:val="false"/>
              <w:spacing w:lineRule="auto" w:line="240" w:before="0" w:after="0"/>
              <w:rPr>
                <w:sz w:val="22"/>
                <w:szCs w:val="22"/>
              </w:rPr>
            </w:pPr>
            <w:r>
              <w:rPr>
                <w:rFonts w:eastAsia="Courier New" w:cs="Courier New" w:ascii="Courier New" w:hAnsi="Courier New"/>
                <w:b/>
                <w:sz w:val="22"/>
                <w:szCs w:val="22"/>
              </w:rPr>
              <w:t>end_date</w:t>
            </w:r>
          </w:p>
        </w:tc>
        <w:tc>
          <w:tcPr>
            <w:tcW w:w="915" w:type="dxa"/>
            <w:tcBorders/>
            <w:shd w:fill="E6E6E6"/>
          </w:tcPr>
          <w:p>
            <w:pPr>
              <w:pStyle w:val="Normal"/>
              <w:keepNext/>
              <w:keepLines w:val="false"/>
              <w:spacing w:lineRule="auto" w:line="240" w:before="0" w:after="0"/>
              <w:rPr>
                <w:sz w:val="22"/>
                <w:szCs w:val="22"/>
              </w:rPr>
            </w:pPr>
            <w:r>
              <w:rPr>
                <w:rFonts w:eastAsia="Courier New" w:cs="Courier New" w:ascii="Courier New" w:hAnsi="Courier New"/>
                <w:b/>
                <w:sz w:val="22"/>
                <w:szCs w:val="22"/>
              </w:rPr>
              <w:t>monday</w:t>
            </w:r>
          </w:p>
        </w:tc>
        <w:tc>
          <w:tcPr>
            <w:tcW w:w="1080" w:type="dxa"/>
            <w:tcBorders/>
            <w:shd w:fill="E6E6E6"/>
          </w:tcPr>
          <w:p>
            <w:pPr>
              <w:pStyle w:val="Normal"/>
              <w:keepNext/>
              <w:keepLines w:val="false"/>
              <w:spacing w:lineRule="auto" w:line="240" w:before="0" w:after="0"/>
              <w:rPr>
                <w:sz w:val="22"/>
                <w:szCs w:val="22"/>
              </w:rPr>
            </w:pPr>
            <w:r>
              <w:rPr>
                <w:rFonts w:eastAsia="Courier New" w:cs="Courier New" w:ascii="Courier New" w:hAnsi="Courier New"/>
                <w:b/>
                <w:sz w:val="22"/>
                <w:szCs w:val="22"/>
              </w:rPr>
              <w:t>tuesday</w:t>
            </w:r>
          </w:p>
        </w:tc>
        <w:tc>
          <w:tcPr>
            <w:tcW w:w="1380" w:type="dxa"/>
            <w:tcBorders/>
            <w:shd w:fill="E6E6E6"/>
          </w:tcPr>
          <w:p>
            <w:pPr>
              <w:pStyle w:val="Normal"/>
              <w:keepNext/>
              <w:keepLines w:val="false"/>
              <w:spacing w:lineRule="auto" w:line="240" w:before="0" w:after="0"/>
              <w:rPr>
                <w:sz w:val="22"/>
                <w:szCs w:val="22"/>
              </w:rPr>
            </w:pPr>
            <w:r>
              <w:rPr>
                <w:rFonts w:eastAsia="Courier New" w:cs="Courier New" w:ascii="Courier New" w:hAnsi="Courier New"/>
                <w:b/>
                <w:sz w:val="22"/>
                <w:szCs w:val="22"/>
              </w:rPr>
              <w:t>wednesday</w:t>
            </w:r>
          </w:p>
        </w:tc>
        <w:tc>
          <w:tcPr>
            <w:tcW w:w="1200" w:type="dxa"/>
            <w:tcBorders/>
            <w:shd w:fill="E6E6E6"/>
          </w:tcPr>
          <w:p>
            <w:pPr>
              <w:pStyle w:val="Normal"/>
              <w:keepNext/>
              <w:keepLines w:val="false"/>
              <w:spacing w:lineRule="auto" w:line="240" w:before="0" w:after="0"/>
              <w:rPr>
                <w:sz w:val="22"/>
                <w:szCs w:val="22"/>
              </w:rPr>
            </w:pPr>
            <w:r>
              <w:rPr>
                <w:rFonts w:eastAsia="Courier New" w:cs="Courier New" w:ascii="Courier New" w:hAnsi="Courier New"/>
                <w:b/>
                <w:sz w:val="22"/>
                <w:szCs w:val="22"/>
              </w:rPr>
              <w:t>thursday</w:t>
            </w:r>
          </w:p>
        </w:tc>
        <w:tc>
          <w:tcPr>
            <w:tcW w:w="990" w:type="dxa"/>
            <w:tcBorders/>
            <w:shd w:fill="E6E6E6"/>
          </w:tcPr>
          <w:p>
            <w:pPr>
              <w:pStyle w:val="Normal"/>
              <w:keepNext/>
              <w:keepLines w:val="false"/>
              <w:spacing w:lineRule="auto" w:line="240" w:before="0" w:after="0"/>
              <w:rPr>
                <w:sz w:val="22"/>
                <w:szCs w:val="22"/>
              </w:rPr>
            </w:pPr>
            <w:r>
              <w:rPr>
                <w:rFonts w:eastAsia="Courier New" w:cs="Courier New" w:ascii="Courier New" w:hAnsi="Courier New"/>
                <w:b/>
                <w:sz w:val="22"/>
                <w:szCs w:val="22"/>
              </w:rPr>
              <w:t>friday</w:t>
            </w:r>
          </w:p>
        </w:tc>
        <w:tc>
          <w:tcPr>
            <w:tcW w:w="1230" w:type="dxa"/>
            <w:tcBorders/>
            <w:shd w:fill="E6E6E6"/>
          </w:tcPr>
          <w:p>
            <w:pPr>
              <w:pStyle w:val="Normal"/>
              <w:keepNext/>
              <w:keepLines w:val="false"/>
              <w:spacing w:lineRule="auto" w:line="240" w:before="0" w:after="0"/>
              <w:rPr>
                <w:sz w:val="22"/>
                <w:szCs w:val="22"/>
              </w:rPr>
            </w:pPr>
            <w:r>
              <w:rPr>
                <w:rFonts w:eastAsia="Courier New" w:cs="Courier New" w:ascii="Courier New" w:hAnsi="Courier New"/>
                <w:b/>
                <w:sz w:val="22"/>
                <w:szCs w:val="22"/>
              </w:rPr>
              <w:t>saturday</w:t>
            </w:r>
          </w:p>
        </w:tc>
        <w:tc>
          <w:tcPr>
            <w:tcW w:w="930" w:type="dxa"/>
            <w:tcBorders/>
            <w:shd w:fill="E6E6E6"/>
          </w:tcPr>
          <w:p>
            <w:pPr>
              <w:pStyle w:val="Normal"/>
              <w:keepNext/>
              <w:keepLines w:val="false"/>
              <w:spacing w:lineRule="auto" w:line="240" w:before="0" w:after="0"/>
              <w:rPr>
                <w:sz w:val="22"/>
                <w:szCs w:val="22"/>
              </w:rPr>
            </w:pPr>
            <w:r>
              <w:rPr>
                <w:rFonts w:eastAsia="Courier New" w:cs="Courier New" w:ascii="Courier New" w:hAnsi="Courier New"/>
                <w:b/>
                <w:sz w:val="22"/>
                <w:szCs w:val="22"/>
              </w:rPr>
              <w:t>sunday</w:t>
            </w:r>
          </w:p>
        </w:tc>
      </w:tr>
      <w:tr>
        <w:trPr>
          <w:trHeight w:val="280" w:hRule="atLeast"/>
        </w:trPr>
        <w:tc>
          <w:tcPr>
            <w:tcW w:w="2070" w:type="dxa"/>
            <w:tcBorders/>
            <w:shd w:fill="E6E6E6"/>
          </w:tcPr>
          <w:p>
            <w:pPr>
              <w:pStyle w:val="Normal"/>
              <w:keepNext/>
              <w:keepLines w:val="false"/>
              <w:spacing w:lineRule="auto" w:line="240" w:before="0" w:after="0"/>
              <w:rPr>
                <w:sz w:val="22"/>
                <w:szCs w:val="22"/>
              </w:rPr>
            </w:pPr>
            <w:r>
              <w:rPr>
                <w:rFonts w:eastAsia="Courier New" w:cs="Courier New" w:ascii="Courier New" w:hAnsi="Courier New"/>
                <w:sz w:val="22"/>
                <w:szCs w:val="22"/>
              </w:rPr>
              <w:t>winter_weekday</w:t>
            </w:r>
          </w:p>
        </w:tc>
        <w:tc>
          <w:tcPr>
            <w:tcW w:w="1530" w:type="dxa"/>
            <w:tcBorders/>
            <w:shd w:fill="E6E6E6"/>
          </w:tcPr>
          <w:p>
            <w:pPr>
              <w:pStyle w:val="Normal"/>
              <w:keepNext/>
              <w:keepLines w:val="false"/>
              <w:spacing w:lineRule="auto" w:line="240" w:before="0" w:after="0"/>
              <w:rPr>
                <w:sz w:val="22"/>
                <w:szCs w:val="22"/>
              </w:rPr>
            </w:pPr>
            <w:r>
              <w:rPr>
                <w:rFonts w:eastAsia="Courier New" w:cs="Courier New" w:ascii="Courier New" w:hAnsi="Courier New"/>
                <w:sz w:val="22"/>
                <w:szCs w:val="22"/>
              </w:rPr>
              <w:t>20130921</w:t>
            </w:r>
          </w:p>
        </w:tc>
        <w:tc>
          <w:tcPr>
            <w:tcW w:w="1244" w:type="dxa"/>
            <w:tcBorders/>
            <w:shd w:fill="E6E6E6"/>
          </w:tcPr>
          <w:p>
            <w:pPr>
              <w:pStyle w:val="Normal"/>
              <w:keepNext/>
              <w:keepLines w:val="false"/>
              <w:spacing w:lineRule="auto" w:line="240" w:before="0" w:after="0"/>
              <w:rPr>
                <w:sz w:val="22"/>
                <w:szCs w:val="22"/>
              </w:rPr>
            </w:pPr>
            <w:r>
              <w:rPr>
                <w:rFonts w:eastAsia="Courier New" w:cs="Courier New" w:ascii="Courier New" w:hAnsi="Courier New"/>
                <w:sz w:val="22"/>
                <w:szCs w:val="22"/>
              </w:rPr>
              <w:t>20140619</w:t>
            </w:r>
          </w:p>
        </w:tc>
        <w:tc>
          <w:tcPr>
            <w:tcW w:w="915" w:type="dxa"/>
            <w:tcBorders/>
            <w:shd w:fill="E6E6E6"/>
          </w:tcPr>
          <w:p>
            <w:pPr>
              <w:pStyle w:val="Normal"/>
              <w:keepNext/>
              <w:keepLines w:val="false"/>
              <w:spacing w:lineRule="auto" w:line="240" w:before="0" w:after="0"/>
              <w:rPr>
                <w:sz w:val="22"/>
                <w:szCs w:val="22"/>
              </w:rPr>
            </w:pPr>
            <w:r>
              <w:rPr>
                <w:rFonts w:eastAsia="Courier New" w:cs="Courier New" w:ascii="Courier New" w:hAnsi="Courier New"/>
                <w:sz w:val="22"/>
                <w:szCs w:val="22"/>
              </w:rPr>
              <w:t>1</w:t>
            </w:r>
          </w:p>
        </w:tc>
        <w:tc>
          <w:tcPr>
            <w:tcW w:w="1080" w:type="dxa"/>
            <w:tcBorders/>
            <w:shd w:fill="E6E6E6"/>
          </w:tcPr>
          <w:p>
            <w:pPr>
              <w:pStyle w:val="Normal"/>
              <w:keepNext/>
              <w:keepLines w:val="false"/>
              <w:spacing w:lineRule="auto" w:line="240" w:before="0" w:after="0"/>
              <w:rPr>
                <w:sz w:val="22"/>
                <w:szCs w:val="22"/>
              </w:rPr>
            </w:pPr>
            <w:r>
              <w:rPr>
                <w:rFonts w:eastAsia="Courier New" w:cs="Courier New" w:ascii="Courier New" w:hAnsi="Courier New"/>
                <w:sz w:val="22"/>
                <w:szCs w:val="22"/>
              </w:rPr>
              <w:t>1</w:t>
            </w:r>
          </w:p>
        </w:tc>
        <w:tc>
          <w:tcPr>
            <w:tcW w:w="1380" w:type="dxa"/>
            <w:tcBorders/>
            <w:shd w:fill="E6E6E6"/>
          </w:tcPr>
          <w:p>
            <w:pPr>
              <w:pStyle w:val="Normal"/>
              <w:keepNext/>
              <w:keepLines w:val="false"/>
              <w:spacing w:lineRule="auto" w:line="240" w:before="0" w:after="0"/>
              <w:rPr>
                <w:sz w:val="22"/>
                <w:szCs w:val="22"/>
              </w:rPr>
            </w:pPr>
            <w:r>
              <w:rPr>
                <w:rFonts w:eastAsia="Courier New" w:cs="Courier New" w:ascii="Courier New" w:hAnsi="Courier New"/>
                <w:sz w:val="22"/>
                <w:szCs w:val="22"/>
              </w:rPr>
              <w:t>1</w:t>
            </w:r>
          </w:p>
        </w:tc>
        <w:tc>
          <w:tcPr>
            <w:tcW w:w="1200" w:type="dxa"/>
            <w:tcBorders/>
            <w:shd w:fill="E6E6E6"/>
          </w:tcPr>
          <w:p>
            <w:pPr>
              <w:pStyle w:val="Normal"/>
              <w:keepNext/>
              <w:keepLines w:val="false"/>
              <w:spacing w:lineRule="auto" w:line="240" w:before="0" w:after="0"/>
              <w:rPr>
                <w:sz w:val="22"/>
                <w:szCs w:val="22"/>
              </w:rPr>
            </w:pPr>
            <w:r>
              <w:rPr>
                <w:rFonts w:eastAsia="Courier New" w:cs="Courier New" w:ascii="Courier New" w:hAnsi="Courier New"/>
                <w:sz w:val="22"/>
                <w:szCs w:val="22"/>
              </w:rPr>
              <w:t>1</w:t>
            </w:r>
          </w:p>
        </w:tc>
        <w:tc>
          <w:tcPr>
            <w:tcW w:w="990" w:type="dxa"/>
            <w:tcBorders/>
            <w:shd w:fill="E6E6E6"/>
          </w:tcPr>
          <w:p>
            <w:pPr>
              <w:pStyle w:val="Normal"/>
              <w:keepNext/>
              <w:keepLines w:val="false"/>
              <w:spacing w:lineRule="auto" w:line="240" w:before="0" w:after="0"/>
              <w:rPr>
                <w:sz w:val="22"/>
                <w:szCs w:val="22"/>
              </w:rPr>
            </w:pPr>
            <w:r>
              <w:rPr>
                <w:rFonts w:eastAsia="Courier New" w:cs="Courier New" w:ascii="Courier New" w:hAnsi="Courier New"/>
                <w:sz w:val="22"/>
                <w:szCs w:val="22"/>
              </w:rPr>
              <w:t>1</w:t>
            </w:r>
          </w:p>
        </w:tc>
        <w:tc>
          <w:tcPr>
            <w:tcW w:w="1230" w:type="dxa"/>
            <w:tcBorders/>
            <w:shd w:fill="E6E6E6"/>
          </w:tcPr>
          <w:p>
            <w:pPr>
              <w:pStyle w:val="Normal"/>
              <w:keepNext/>
              <w:keepLines w:val="false"/>
              <w:spacing w:lineRule="auto" w:line="240" w:before="0" w:after="0"/>
              <w:rPr>
                <w:sz w:val="22"/>
                <w:szCs w:val="22"/>
              </w:rPr>
            </w:pPr>
            <w:r>
              <w:rPr>
                <w:rFonts w:eastAsia="Courier New" w:cs="Courier New" w:ascii="Courier New" w:hAnsi="Courier New"/>
                <w:sz w:val="22"/>
                <w:szCs w:val="22"/>
              </w:rPr>
              <w:t>0</w:t>
            </w:r>
          </w:p>
        </w:tc>
        <w:tc>
          <w:tcPr>
            <w:tcW w:w="930" w:type="dxa"/>
            <w:tcBorders/>
            <w:shd w:fill="E6E6E6"/>
          </w:tcPr>
          <w:p>
            <w:pPr>
              <w:pStyle w:val="Normal"/>
              <w:keepNext/>
              <w:keepLines w:val="false"/>
              <w:spacing w:lineRule="auto" w:line="240" w:before="0" w:after="0"/>
              <w:rPr>
                <w:sz w:val="22"/>
                <w:szCs w:val="22"/>
              </w:rPr>
            </w:pPr>
            <w:r>
              <w:rPr>
                <w:rFonts w:eastAsia="Courier New" w:cs="Courier New" w:ascii="Courier New" w:hAnsi="Courier New"/>
                <w:sz w:val="22"/>
                <w:szCs w:val="22"/>
              </w:rPr>
              <w:t>0</w:t>
            </w:r>
          </w:p>
        </w:tc>
      </w:tr>
    </w:tbl>
    <w:p>
      <w:pPr>
        <w:pStyle w:val="Normal"/>
        <w:keepNext/>
        <w:keepLines w:val="false"/>
        <w:spacing w:lineRule="auto" w:line="240" w:before="0" w:after="0"/>
        <w:rPr/>
      </w:pPr>
      <w:r>
        <w:rPr/>
      </w:r>
    </w:p>
    <w:tbl>
      <w:tblPr>
        <w:tblStyle w:val="Table19"/>
        <w:tblW w:w="8385" w:type="dxa"/>
        <w:jc w:val="left"/>
        <w:tblInd w:w="-88" w:type="dxa"/>
        <w:tblBorders/>
        <w:tblCellMar>
          <w:top w:w="20" w:type="dxa"/>
          <w:left w:w="20" w:type="dxa"/>
          <w:bottom w:w="20" w:type="dxa"/>
          <w:right w:w="20" w:type="dxa"/>
        </w:tblCellMar>
        <w:tblLook w:val="0600"/>
      </w:tblPr>
      <w:tblGrid>
        <w:gridCol w:w="1560"/>
        <w:gridCol w:w="2700"/>
        <w:gridCol w:w="2535"/>
        <w:gridCol w:w="1589"/>
      </w:tblGrid>
      <w:tr>
        <w:trPr>
          <w:trHeight w:val="280" w:hRule="atLeast"/>
        </w:trPr>
        <w:tc>
          <w:tcPr>
            <w:tcW w:w="1560" w:type="dxa"/>
            <w:tcBorders/>
            <w:shd w:fill="333333"/>
          </w:tcPr>
          <w:p>
            <w:pPr>
              <w:pStyle w:val="Normal"/>
              <w:keepNext/>
              <w:keepLines w:val="false"/>
              <w:spacing w:lineRule="auto" w:line="240" w:before="0" w:after="0"/>
              <w:rPr/>
            </w:pPr>
            <w:r>
              <w:rPr>
                <w:rFonts w:eastAsia="Courier New" w:cs="Courier New" w:ascii="Courier New" w:hAnsi="Courier New"/>
                <w:b/>
                <w:color w:val="FFFFFF"/>
              </w:rPr>
              <w:t>routes.txt</w:t>
            </w:r>
          </w:p>
        </w:tc>
        <w:tc>
          <w:tcPr>
            <w:tcW w:w="2700" w:type="dxa"/>
            <w:tcBorders/>
            <w:shd w:fill="auto" w:val="clear"/>
            <w:tcMar>
              <w:top w:w="0" w:type="dxa"/>
              <w:left w:w="108" w:type="dxa"/>
              <w:bottom w:w="0" w:type="dxa"/>
              <w:right w:w="108" w:type="dxa"/>
            </w:tcMar>
          </w:tcPr>
          <w:p>
            <w:pPr>
              <w:pStyle w:val="Normal"/>
              <w:keepNext/>
              <w:keepLines w:val="false"/>
              <w:spacing w:lineRule="auto" w:line="276" w:before="0" w:after="0"/>
              <w:rPr/>
            </w:pPr>
            <w:r>
              <w:rPr/>
            </w:r>
          </w:p>
        </w:tc>
        <w:tc>
          <w:tcPr>
            <w:tcW w:w="2535" w:type="dxa"/>
            <w:tcBorders/>
            <w:shd w:fill="auto" w:val="clear"/>
            <w:tcMar>
              <w:top w:w="0" w:type="dxa"/>
              <w:left w:w="108" w:type="dxa"/>
              <w:bottom w:w="0" w:type="dxa"/>
              <w:right w:w="108" w:type="dxa"/>
            </w:tcMar>
          </w:tcPr>
          <w:p>
            <w:pPr>
              <w:pStyle w:val="Normal"/>
              <w:keepNext/>
              <w:keepLines w:val="false"/>
              <w:spacing w:lineRule="auto" w:line="276" w:before="0" w:after="0"/>
              <w:rPr/>
            </w:pPr>
            <w:r>
              <w:rPr/>
            </w:r>
          </w:p>
        </w:tc>
        <w:tc>
          <w:tcPr>
            <w:tcW w:w="1589" w:type="dxa"/>
            <w:tcBorders/>
            <w:shd w:fill="auto" w:val="clear"/>
            <w:tcMar>
              <w:top w:w="0" w:type="dxa"/>
              <w:left w:w="108" w:type="dxa"/>
              <w:bottom w:w="0" w:type="dxa"/>
              <w:right w:w="108" w:type="dxa"/>
            </w:tcMar>
          </w:tcPr>
          <w:p>
            <w:pPr>
              <w:pStyle w:val="Normal"/>
              <w:keepNext/>
              <w:keepLines w:val="false"/>
              <w:spacing w:lineRule="auto" w:line="276" w:before="0" w:after="0"/>
              <w:rPr/>
            </w:pPr>
            <w:r>
              <w:rPr/>
            </w:r>
          </w:p>
        </w:tc>
      </w:tr>
      <w:tr>
        <w:trPr>
          <w:trHeight w:val="280" w:hRule="atLeast"/>
        </w:trPr>
        <w:tc>
          <w:tcPr>
            <w:tcW w:w="1560" w:type="dxa"/>
            <w:tcBorders/>
            <w:shd w:fill="E6E6E6"/>
          </w:tcPr>
          <w:p>
            <w:pPr>
              <w:pStyle w:val="Normal"/>
              <w:keepNext/>
              <w:keepLines w:val="false"/>
              <w:spacing w:lineRule="auto" w:line="240" w:before="0" w:after="0"/>
              <w:rPr/>
            </w:pPr>
            <w:r>
              <w:rPr>
                <w:rFonts w:eastAsia="Courier New" w:cs="Courier New" w:ascii="Courier New" w:hAnsi="Courier New"/>
                <w:b/>
              </w:rPr>
              <w:t>route_id</w:t>
            </w:r>
          </w:p>
        </w:tc>
        <w:tc>
          <w:tcPr>
            <w:tcW w:w="2700" w:type="dxa"/>
            <w:tcBorders/>
            <w:shd w:fill="E6E6E6"/>
          </w:tcPr>
          <w:p>
            <w:pPr>
              <w:pStyle w:val="Normal"/>
              <w:keepNext/>
              <w:keepLines w:val="false"/>
              <w:spacing w:lineRule="auto" w:line="240" w:before="0" w:after="0"/>
              <w:rPr/>
            </w:pPr>
            <w:r>
              <w:rPr>
                <w:rFonts w:eastAsia="Courier New" w:cs="Courier New" w:ascii="Courier New" w:hAnsi="Courier New"/>
                <w:b/>
              </w:rPr>
              <w:t>route_short_name</w:t>
            </w:r>
          </w:p>
        </w:tc>
        <w:tc>
          <w:tcPr>
            <w:tcW w:w="2535" w:type="dxa"/>
            <w:tcBorders/>
            <w:shd w:fill="E6E6E6"/>
          </w:tcPr>
          <w:p>
            <w:pPr>
              <w:pStyle w:val="Normal"/>
              <w:keepNext/>
              <w:keepLines w:val="false"/>
              <w:spacing w:lineRule="auto" w:line="240" w:before="0" w:after="0"/>
              <w:rPr/>
            </w:pPr>
            <w:r>
              <w:rPr>
                <w:rFonts w:eastAsia="Courier New" w:cs="Courier New" w:ascii="Courier New" w:hAnsi="Courier New"/>
                <w:b/>
              </w:rPr>
              <w:t>route_long_name</w:t>
            </w:r>
          </w:p>
        </w:tc>
        <w:tc>
          <w:tcPr>
            <w:tcW w:w="1589" w:type="dxa"/>
            <w:tcBorders/>
            <w:shd w:fill="E6E6E6"/>
          </w:tcPr>
          <w:p>
            <w:pPr>
              <w:pStyle w:val="Normal"/>
              <w:keepNext/>
              <w:keepLines w:val="false"/>
              <w:spacing w:lineRule="auto" w:line="240" w:before="0" w:after="0"/>
              <w:rPr/>
            </w:pPr>
            <w:r>
              <w:rPr>
                <w:rFonts w:eastAsia="Courier New" w:cs="Courier New" w:ascii="Courier New" w:hAnsi="Courier New"/>
                <w:b/>
              </w:rPr>
              <w:t>route_type</w:t>
            </w:r>
          </w:p>
        </w:tc>
      </w:tr>
      <w:tr>
        <w:trPr>
          <w:trHeight w:val="280" w:hRule="atLeast"/>
        </w:trPr>
        <w:tc>
          <w:tcPr>
            <w:tcW w:w="1560" w:type="dxa"/>
            <w:tcBorders/>
            <w:shd w:fill="E6E6E6"/>
          </w:tcPr>
          <w:p>
            <w:pPr>
              <w:pStyle w:val="Normal"/>
              <w:keepNext/>
              <w:keepLines w:val="false"/>
              <w:spacing w:lineRule="auto" w:line="240" w:before="0" w:after="0"/>
              <w:rPr/>
            </w:pPr>
            <w:r>
              <w:rPr>
                <w:rFonts w:eastAsia="Courier New" w:cs="Courier New" w:ascii="Courier New" w:hAnsi="Courier New"/>
              </w:rPr>
              <w:t>route_1</w:t>
            </w:r>
          </w:p>
        </w:tc>
        <w:tc>
          <w:tcPr>
            <w:tcW w:w="2700" w:type="dxa"/>
            <w:tcBorders/>
            <w:shd w:fill="E6E6E6"/>
          </w:tcPr>
          <w:p>
            <w:pPr>
              <w:pStyle w:val="Normal"/>
              <w:keepNext/>
              <w:keepLines w:val="false"/>
              <w:spacing w:lineRule="auto" w:line="240" w:before="0" w:after="0"/>
              <w:rPr/>
            </w:pPr>
            <w:r>
              <w:rPr>
                <w:rFonts w:eastAsia="Courier New" w:cs="Courier New" w:ascii="Courier New" w:hAnsi="Courier New"/>
              </w:rPr>
              <w:t>1</w:t>
            </w:r>
          </w:p>
        </w:tc>
        <w:tc>
          <w:tcPr>
            <w:tcW w:w="2535" w:type="dxa"/>
            <w:tcBorders/>
            <w:shd w:fill="E6E6E6"/>
          </w:tcPr>
          <w:p>
            <w:pPr>
              <w:pStyle w:val="Normal"/>
              <w:keepNext/>
              <w:keepLines w:val="false"/>
              <w:spacing w:lineRule="auto" w:line="240" w:before="0" w:after="0"/>
              <w:rPr/>
            </w:pPr>
            <w:r>
              <w:rPr>
                <w:rFonts w:eastAsia="Courier New" w:cs="Courier New" w:ascii="Courier New" w:hAnsi="Courier New"/>
              </w:rPr>
              <w:t>Downtown/Airport</w:t>
            </w:r>
          </w:p>
        </w:tc>
        <w:tc>
          <w:tcPr>
            <w:tcW w:w="1589" w:type="dxa"/>
            <w:tcBorders/>
            <w:shd w:fill="E6E6E6"/>
          </w:tcPr>
          <w:p>
            <w:pPr>
              <w:pStyle w:val="Normal"/>
              <w:keepNext/>
              <w:keepLines w:val="false"/>
              <w:spacing w:lineRule="auto" w:line="240" w:before="0" w:after="0"/>
              <w:rPr/>
            </w:pPr>
            <w:r>
              <w:rPr>
                <w:rFonts w:eastAsia="Courier New" w:cs="Courier New" w:ascii="Courier New" w:hAnsi="Courier New"/>
              </w:rPr>
              <w:t>3</w:t>
            </w:r>
          </w:p>
        </w:tc>
      </w:tr>
    </w:tbl>
    <w:p>
      <w:pPr>
        <w:pStyle w:val="Normal"/>
        <w:keepNext/>
        <w:keepLines w:val="false"/>
        <w:spacing w:lineRule="auto" w:line="240" w:before="0" w:after="0"/>
        <w:rPr/>
      </w:pPr>
      <w:r>
        <w:rPr/>
      </w:r>
    </w:p>
    <w:tbl>
      <w:tblPr>
        <w:tblStyle w:val="Table20"/>
        <w:tblW w:w="9135" w:type="dxa"/>
        <w:jc w:val="left"/>
        <w:tblInd w:w="-88" w:type="dxa"/>
        <w:tblBorders/>
        <w:tblCellMar>
          <w:top w:w="20" w:type="dxa"/>
          <w:left w:w="20" w:type="dxa"/>
          <w:bottom w:w="20" w:type="dxa"/>
          <w:right w:w="20" w:type="dxa"/>
        </w:tblCellMar>
        <w:tblLook w:val="0600"/>
      </w:tblPr>
      <w:tblGrid>
        <w:gridCol w:w="1484"/>
        <w:gridCol w:w="1245"/>
        <w:gridCol w:w="2160"/>
        <w:gridCol w:w="2056"/>
        <w:gridCol w:w="2190"/>
      </w:tblGrid>
      <w:tr>
        <w:trPr>
          <w:trHeight w:val="620" w:hRule="atLeast"/>
        </w:trPr>
        <w:tc>
          <w:tcPr>
            <w:tcW w:w="1484" w:type="dxa"/>
            <w:tcBorders/>
            <w:shd w:fill="333333"/>
          </w:tcPr>
          <w:p>
            <w:pPr>
              <w:pStyle w:val="Normal"/>
              <w:keepNext/>
              <w:keepLines w:val="false"/>
              <w:spacing w:lineRule="auto" w:line="240" w:before="0" w:after="0"/>
              <w:rPr/>
            </w:pPr>
            <w:r>
              <w:rPr>
                <w:rFonts w:eastAsia="Courier New" w:cs="Courier New" w:ascii="Courier New" w:hAnsi="Courier New"/>
                <w:b/>
                <w:color w:val="FFFFFF"/>
              </w:rPr>
              <w:t>trips.txt</w:t>
            </w:r>
          </w:p>
        </w:tc>
        <w:tc>
          <w:tcPr>
            <w:tcW w:w="1245" w:type="dxa"/>
            <w:tcBorders/>
            <w:shd w:fill="auto" w:val="clear"/>
            <w:tcMar>
              <w:top w:w="0" w:type="dxa"/>
              <w:left w:w="108" w:type="dxa"/>
              <w:bottom w:w="0" w:type="dxa"/>
              <w:right w:w="108" w:type="dxa"/>
            </w:tcMar>
          </w:tcPr>
          <w:p>
            <w:pPr>
              <w:pStyle w:val="Normal"/>
              <w:keepNext/>
              <w:keepLines w:val="false"/>
              <w:spacing w:lineRule="auto" w:line="276" w:before="0" w:after="0"/>
              <w:rPr/>
            </w:pPr>
            <w:r>
              <w:rPr/>
            </w:r>
          </w:p>
        </w:tc>
        <w:tc>
          <w:tcPr>
            <w:tcW w:w="2160" w:type="dxa"/>
            <w:tcBorders/>
            <w:shd w:fill="auto" w:val="clear"/>
            <w:tcMar>
              <w:top w:w="0" w:type="dxa"/>
              <w:left w:w="108" w:type="dxa"/>
              <w:bottom w:w="0" w:type="dxa"/>
              <w:right w:w="108" w:type="dxa"/>
            </w:tcMar>
          </w:tcPr>
          <w:p>
            <w:pPr>
              <w:pStyle w:val="Normal"/>
              <w:keepNext/>
              <w:keepLines w:val="false"/>
              <w:spacing w:lineRule="auto" w:line="276" w:before="0" w:after="0"/>
              <w:rPr/>
            </w:pPr>
            <w:r>
              <w:rPr/>
            </w:r>
          </w:p>
        </w:tc>
        <w:tc>
          <w:tcPr>
            <w:tcW w:w="2056" w:type="dxa"/>
            <w:tcBorders/>
            <w:shd w:fill="auto" w:val="clear"/>
            <w:tcMar>
              <w:top w:w="0" w:type="dxa"/>
              <w:left w:w="108" w:type="dxa"/>
              <w:bottom w:w="0" w:type="dxa"/>
              <w:right w:w="108" w:type="dxa"/>
            </w:tcMar>
          </w:tcPr>
          <w:p>
            <w:pPr>
              <w:pStyle w:val="Normal"/>
              <w:keepNext/>
              <w:keepLines w:val="false"/>
              <w:spacing w:lineRule="auto" w:line="276" w:before="0" w:after="0"/>
              <w:rPr/>
            </w:pPr>
            <w:r>
              <w:rPr/>
            </w:r>
          </w:p>
        </w:tc>
        <w:tc>
          <w:tcPr>
            <w:tcW w:w="2190" w:type="dxa"/>
            <w:tcBorders/>
            <w:shd w:fill="auto" w:val="clear"/>
            <w:tcMar>
              <w:top w:w="0" w:type="dxa"/>
              <w:left w:w="108" w:type="dxa"/>
              <w:bottom w:w="0" w:type="dxa"/>
              <w:right w:w="108" w:type="dxa"/>
            </w:tcMar>
          </w:tcPr>
          <w:p>
            <w:pPr>
              <w:pStyle w:val="Normal"/>
              <w:keepNext/>
              <w:keepLines w:val="false"/>
              <w:spacing w:lineRule="auto" w:line="276" w:before="0" w:after="0"/>
              <w:rPr/>
            </w:pPr>
            <w:r>
              <w:rPr/>
            </w:r>
          </w:p>
        </w:tc>
      </w:tr>
      <w:tr>
        <w:trPr>
          <w:trHeight w:val="280" w:hRule="atLeast"/>
        </w:trPr>
        <w:tc>
          <w:tcPr>
            <w:tcW w:w="1484" w:type="dxa"/>
            <w:tcBorders/>
            <w:shd w:fill="E6E6E6"/>
          </w:tcPr>
          <w:p>
            <w:pPr>
              <w:pStyle w:val="Normal"/>
              <w:keepNext/>
              <w:keepLines w:val="false"/>
              <w:spacing w:lineRule="auto" w:line="240" w:before="0" w:after="0"/>
              <w:rPr/>
            </w:pPr>
            <w:r>
              <w:rPr>
                <w:rFonts w:eastAsia="Courier New" w:cs="Courier New" w:ascii="Courier New" w:hAnsi="Courier New"/>
                <w:b/>
              </w:rPr>
              <w:t>trip_id</w:t>
            </w:r>
          </w:p>
        </w:tc>
        <w:tc>
          <w:tcPr>
            <w:tcW w:w="1245" w:type="dxa"/>
            <w:tcBorders/>
            <w:shd w:fill="E6E6E6"/>
          </w:tcPr>
          <w:p>
            <w:pPr>
              <w:pStyle w:val="Normal"/>
              <w:keepNext/>
              <w:keepLines w:val="false"/>
              <w:spacing w:lineRule="auto" w:line="240" w:before="0" w:after="0"/>
              <w:rPr/>
            </w:pPr>
            <w:r>
              <w:rPr>
                <w:rFonts w:eastAsia="Courier New" w:cs="Courier New" w:ascii="Courier New" w:hAnsi="Courier New"/>
                <w:b/>
              </w:rPr>
              <w:t>route_id</w:t>
            </w:r>
          </w:p>
        </w:tc>
        <w:tc>
          <w:tcPr>
            <w:tcW w:w="2160" w:type="dxa"/>
            <w:tcBorders/>
            <w:shd w:fill="E6E6E6"/>
          </w:tcPr>
          <w:p>
            <w:pPr>
              <w:pStyle w:val="Normal"/>
              <w:keepNext/>
              <w:keepLines w:val="false"/>
              <w:spacing w:lineRule="auto" w:line="240" w:before="0" w:after="0"/>
              <w:rPr/>
            </w:pPr>
            <w:r>
              <w:rPr>
                <w:rFonts w:eastAsia="Courier New" w:cs="Courier New" w:ascii="Courier New" w:hAnsi="Courier New"/>
                <w:b/>
              </w:rPr>
              <w:t>service_id</w:t>
            </w:r>
          </w:p>
        </w:tc>
        <w:tc>
          <w:tcPr>
            <w:tcW w:w="2056" w:type="dxa"/>
            <w:tcBorders/>
            <w:shd w:fill="E6E6E6"/>
          </w:tcPr>
          <w:p>
            <w:pPr>
              <w:pStyle w:val="Normal"/>
              <w:keepNext/>
              <w:keepLines w:val="false"/>
              <w:spacing w:lineRule="auto" w:line="240" w:before="0" w:after="0"/>
              <w:rPr/>
            </w:pPr>
            <w:r>
              <w:rPr>
                <w:rFonts w:eastAsia="Courier New" w:cs="Courier New" w:ascii="Courier New" w:hAnsi="Courier New"/>
                <w:b/>
              </w:rPr>
              <w:t>direction_id</w:t>
            </w:r>
          </w:p>
        </w:tc>
        <w:tc>
          <w:tcPr>
            <w:tcW w:w="2190" w:type="dxa"/>
            <w:tcBorders/>
            <w:shd w:fill="E6E6E6"/>
          </w:tcPr>
          <w:p>
            <w:pPr>
              <w:pStyle w:val="Normal"/>
              <w:keepNext/>
              <w:keepLines w:val="false"/>
              <w:spacing w:lineRule="auto" w:line="240" w:before="0" w:after="0"/>
              <w:rPr/>
            </w:pPr>
            <w:r>
              <w:rPr>
                <w:rFonts w:eastAsia="Courier New" w:cs="Courier New" w:ascii="Courier New" w:hAnsi="Courier New"/>
                <w:b/>
              </w:rPr>
              <w:t>trip_headsign</w:t>
            </w:r>
          </w:p>
        </w:tc>
      </w:tr>
      <w:tr>
        <w:trPr>
          <w:trHeight w:val="280" w:hRule="atLeast"/>
        </w:trPr>
        <w:tc>
          <w:tcPr>
            <w:tcW w:w="1484" w:type="dxa"/>
            <w:tcBorders/>
            <w:shd w:fill="E6E6E6"/>
          </w:tcPr>
          <w:p>
            <w:pPr>
              <w:pStyle w:val="Normal"/>
              <w:keepNext/>
              <w:keepLines w:val="false"/>
              <w:spacing w:lineRule="auto" w:line="240" w:before="0" w:after="0"/>
              <w:rPr/>
            </w:pPr>
            <w:r>
              <w:rPr>
                <w:rFonts w:eastAsia="Courier New" w:cs="Courier New" w:ascii="Courier New" w:hAnsi="Courier New"/>
                <w:color w:val="0000FF"/>
              </w:rPr>
              <w:t>trip_1</w:t>
            </w:r>
          </w:p>
        </w:tc>
        <w:tc>
          <w:tcPr>
            <w:tcW w:w="1245" w:type="dxa"/>
            <w:tcBorders/>
            <w:shd w:fill="E6E6E6"/>
          </w:tcPr>
          <w:p>
            <w:pPr>
              <w:pStyle w:val="Normal"/>
              <w:keepNext/>
              <w:keepLines w:val="false"/>
              <w:spacing w:lineRule="auto" w:line="240" w:before="0" w:after="0"/>
              <w:rPr/>
            </w:pPr>
            <w:r>
              <w:rPr>
                <w:rFonts w:eastAsia="Courier New" w:cs="Courier New" w:ascii="Courier New" w:hAnsi="Courier New"/>
                <w:color w:val="0000FF"/>
              </w:rPr>
              <w:t>route_1</w:t>
            </w:r>
          </w:p>
        </w:tc>
        <w:tc>
          <w:tcPr>
            <w:tcW w:w="2160" w:type="dxa"/>
            <w:tcBorders/>
            <w:shd w:fill="E6E6E6"/>
          </w:tcPr>
          <w:p>
            <w:pPr>
              <w:pStyle w:val="Normal"/>
              <w:keepNext/>
              <w:keepLines w:val="false"/>
              <w:spacing w:lineRule="auto" w:line="240" w:before="0" w:after="0"/>
              <w:rPr/>
            </w:pPr>
            <w:r>
              <w:rPr>
                <w:rFonts w:eastAsia="Courier New" w:cs="Courier New" w:ascii="Courier New" w:hAnsi="Courier New"/>
                <w:color w:val="0000FF"/>
              </w:rPr>
              <w:t>winter_weekday</w:t>
            </w:r>
          </w:p>
        </w:tc>
        <w:tc>
          <w:tcPr>
            <w:tcW w:w="2056" w:type="dxa"/>
            <w:tcBorders/>
            <w:shd w:fill="E6E6E6"/>
          </w:tcPr>
          <w:p>
            <w:pPr>
              <w:pStyle w:val="Normal"/>
              <w:keepNext/>
              <w:keepLines w:val="false"/>
              <w:spacing w:lineRule="auto" w:line="240" w:before="0" w:after="0"/>
              <w:rPr/>
            </w:pPr>
            <w:r>
              <w:rPr>
                <w:rFonts w:eastAsia="Courier New" w:cs="Courier New" w:ascii="Courier New" w:hAnsi="Courier New"/>
                <w:color w:val="0000FF"/>
              </w:rPr>
              <w:t>0</w:t>
            </w:r>
          </w:p>
        </w:tc>
        <w:tc>
          <w:tcPr>
            <w:tcW w:w="2190" w:type="dxa"/>
            <w:tcBorders/>
            <w:shd w:fill="E6E6E6"/>
          </w:tcPr>
          <w:p>
            <w:pPr>
              <w:pStyle w:val="Normal"/>
              <w:keepNext/>
              <w:keepLines w:val="false"/>
              <w:spacing w:lineRule="auto" w:line="240" w:before="0" w:after="0"/>
              <w:rPr/>
            </w:pPr>
            <w:r>
              <w:rPr>
                <w:rFonts w:eastAsia="Courier New" w:cs="Courier New" w:ascii="Courier New" w:hAnsi="Courier New"/>
                <w:color w:val="0000FF"/>
              </w:rPr>
              <w:t>Airport</w:t>
            </w:r>
          </w:p>
        </w:tc>
      </w:tr>
      <w:tr>
        <w:trPr>
          <w:trHeight w:val="280" w:hRule="atLeast"/>
        </w:trPr>
        <w:tc>
          <w:tcPr>
            <w:tcW w:w="1484" w:type="dxa"/>
            <w:tcBorders/>
            <w:shd w:fill="E6E6E6"/>
          </w:tcPr>
          <w:p>
            <w:pPr>
              <w:pStyle w:val="Normal"/>
              <w:keepNext/>
              <w:keepLines w:val="false"/>
              <w:spacing w:lineRule="auto" w:line="240" w:before="0" w:after="0"/>
              <w:rPr/>
            </w:pPr>
            <w:r>
              <w:rPr>
                <w:rFonts w:eastAsia="Courier New" w:cs="Courier New" w:ascii="Courier New" w:hAnsi="Courier New"/>
                <w:color w:val="008000"/>
              </w:rPr>
              <w:t>trip_2</w:t>
            </w:r>
          </w:p>
        </w:tc>
        <w:tc>
          <w:tcPr>
            <w:tcW w:w="1245" w:type="dxa"/>
            <w:tcBorders/>
            <w:shd w:fill="E6E6E6"/>
          </w:tcPr>
          <w:p>
            <w:pPr>
              <w:pStyle w:val="Normal"/>
              <w:keepNext/>
              <w:keepLines w:val="false"/>
              <w:spacing w:lineRule="auto" w:line="240" w:before="0" w:after="0"/>
              <w:rPr/>
            </w:pPr>
            <w:r>
              <w:rPr>
                <w:rFonts w:eastAsia="Courier New" w:cs="Courier New" w:ascii="Courier New" w:hAnsi="Courier New"/>
                <w:color w:val="008000"/>
              </w:rPr>
              <w:t>route_1</w:t>
            </w:r>
          </w:p>
        </w:tc>
        <w:tc>
          <w:tcPr>
            <w:tcW w:w="2160" w:type="dxa"/>
            <w:tcBorders/>
            <w:shd w:fill="E6E6E6"/>
          </w:tcPr>
          <w:p>
            <w:pPr>
              <w:pStyle w:val="Normal"/>
              <w:keepNext/>
              <w:keepLines w:val="false"/>
              <w:spacing w:lineRule="auto" w:line="240" w:before="0" w:after="0"/>
              <w:rPr/>
            </w:pPr>
            <w:r>
              <w:rPr>
                <w:rFonts w:eastAsia="Courier New" w:cs="Courier New" w:ascii="Courier New" w:hAnsi="Courier New"/>
                <w:color w:val="008000"/>
              </w:rPr>
              <w:t>winter_weekday</w:t>
            </w:r>
          </w:p>
        </w:tc>
        <w:tc>
          <w:tcPr>
            <w:tcW w:w="2056" w:type="dxa"/>
            <w:tcBorders/>
            <w:shd w:fill="E6E6E6"/>
          </w:tcPr>
          <w:p>
            <w:pPr>
              <w:pStyle w:val="Normal"/>
              <w:keepNext/>
              <w:keepLines w:val="false"/>
              <w:spacing w:lineRule="auto" w:line="240" w:before="0" w:after="0"/>
              <w:rPr/>
            </w:pPr>
            <w:r>
              <w:rPr>
                <w:rFonts w:eastAsia="Courier New" w:cs="Courier New" w:ascii="Courier New" w:hAnsi="Courier New"/>
                <w:color w:val="008000"/>
              </w:rPr>
              <w:t>1</w:t>
            </w:r>
          </w:p>
        </w:tc>
        <w:tc>
          <w:tcPr>
            <w:tcW w:w="2190" w:type="dxa"/>
            <w:tcBorders/>
            <w:shd w:fill="E6E6E6"/>
          </w:tcPr>
          <w:p>
            <w:pPr>
              <w:pStyle w:val="Normal"/>
              <w:keepNext/>
              <w:keepLines w:val="false"/>
              <w:spacing w:lineRule="auto" w:line="240" w:before="0" w:after="0"/>
              <w:rPr/>
            </w:pPr>
            <w:r>
              <w:rPr>
                <w:rFonts w:eastAsia="Courier New" w:cs="Courier New" w:ascii="Courier New" w:hAnsi="Courier New"/>
                <w:color w:val="008000"/>
              </w:rPr>
              <w:t>Downtown</w:t>
            </w:r>
          </w:p>
        </w:tc>
      </w:tr>
    </w:tbl>
    <w:p>
      <w:pPr>
        <w:pStyle w:val="Normal"/>
        <w:keepNext/>
        <w:keepLines w:val="false"/>
        <w:spacing w:lineRule="auto" w:line="240" w:before="0" w:after="0"/>
        <w:rPr/>
      </w:pPr>
      <w:r>
        <w:rPr/>
      </w:r>
    </w:p>
    <w:tbl>
      <w:tblPr>
        <w:tblStyle w:val="Table21"/>
        <w:tblW w:w="6585" w:type="dxa"/>
        <w:jc w:val="left"/>
        <w:tblInd w:w="-88" w:type="dxa"/>
        <w:tblBorders/>
        <w:tblCellMar>
          <w:top w:w="20" w:type="dxa"/>
          <w:left w:w="20" w:type="dxa"/>
          <w:bottom w:w="20" w:type="dxa"/>
          <w:right w:w="20" w:type="dxa"/>
        </w:tblCellMar>
        <w:tblLook w:val="0600"/>
      </w:tblPr>
      <w:tblGrid>
        <w:gridCol w:w="1440"/>
        <w:gridCol w:w="2505"/>
        <w:gridCol w:w="1365"/>
        <w:gridCol w:w="1274"/>
      </w:tblGrid>
      <w:tr>
        <w:trPr>
          <w:trHeight w:val="280" w:hRule="atLeast"/>
        </w:trPr>
        <w:tc>
          <w:tcPr>
            <w:tcW w:w="1440" w:type="dxa"/>
            <w:tcBorders/>
            <w:shd w:fill="333333"/>
          </w:tcPr>
          <w:p>
            <w:pPr>
              <w:pStyle w:val="Normal"/>
              <w:keepNext/>
              <w:keepLines w:val="false"/>
              <w:spacing w:lineRule="auto" w:line="240" w:before="0" w:after="0"/>
              <w:rPr/>
            </w:pPr>
            <w:r>
              <w:rPr>
                <w:rFonts w:eastAsia="Courier New" w:cs="Courier New" w:ascii="Courier New" w:hAnsi="Courier New"/>
                <w:b/>
                <w:color w:val="FFFFFF"/>
              </w:rPr>
              <w:t>stops.txt</w:t>
            </w:r>
          </w:p>
        </w:tc>
        <w:tc>
          <w:tcPr>
            <w:tcW w:w="2505" w:type="dxa"/>
            <w:tcBorders/>
            <w:shd w:fill="auto" w:val="clear"/>
            <w:tcMar>
              <w:top w:w="0" w:type="dxa"/>
              <w:left w:w="108" w:type="dxa"/>
              <w:bottom w:w="0" w:type="dxa"/>
              <w:right w:w="108" w:type="dxa"/>
            </w:tcMar>
          </w:tcPr>
          <w:p>
            <w:pPr>
              <w:pStyle w:val="Normal"/>
              <w:keepNext/>
              <w:keepLines w:val="false"/>
              <w:spacing w:lineRule="auto" w:line="276" w:before="0" w:after="0"/>
              <w:rPr/>
            </w:pPr>
            <w:r>
              <w:rPr/>
            </w:r>
          </w:p>
        </w:tc>
        <w:tc>
          <w:tcPr>
            <w:tcW w:w="1365" w:type="dxa"/>
            <w:tcBorders/>
            <w:shd w:fill="auto" w:val="clear"/>
            <w:tcMar>
              <w:top w:w="0" w:type="dxa"/>
              <w:left w:w="108" w:type="dxa"/>
              <w:bottom w:w="0" w:type="dxa"/>
              <w:right w:w="108" w:type="dxa"/>
            </w:tcMar>
          </w:tcPr>
          <w:p>
            <w:pPr>
              <w:pStyle w:val="Normal"/>
              <w:keepNext/>
              <w:keepLines w:val="false"/>
              <w:spacing w:lineRule="auto" w:line="276" w:before="0" w:after="0"/>
              <w:rPr/>
            </w:pPr>
            <w:r>
              <w:rPr/>
            </w:r>
          </w:p>
        </w:tc>
        <w:tc>
          <w:tcPr>
            <w:tcW w:w="1274" w:type="dxa"/>
            <w:tcBorders/>
            <w:shd w:fill="auto" w:val="clear"/>
            <w:tcMar>
              <w:top w:w="0" w:type="dxa"/>
              <w:left w:w="108" w:type="dxa"/>
              <w:bottom w:w="0" w:type="dxa"/>
              <w:right w:w="108" w:type="dxa"/>
            </w:tcMar>
          </w:tcPr>
          <w:p>
            <w:pPr>
              <w:pStyle w:val="Normal"/>
              <w:keepNext/>
              <w:keepLines w:val="false"/>
              <w:spacing w:lineRule="auto" w:line="276" w:before="0" w:after="0"/>
              <w:rPr/>
            </w:pPr>
            <w:r>
              <w:rPr/>
            </w:r>
          </w:p>
        </w:tc>
      </w:tr>
      <w:tr>
        <w:trPr>
          <w:trHeight w:val="280" w:hRule="atLeast"/>
        </w:trPr>
        <w:tc>
          <w:tcPr>
            <w:tcW w:w="1440" w:type="dxa"/>
            <w:tcBorders/>
            <w:shd w:fill="E6E6E6"/>
          </w:tcPr>
          <w:p>
            <w:pPr>
              <w:pStyle w:val="Normal"/>
              <w:keepNext/>
              <w:keepLines w:val="false"/>
              <w:spacing w:lineRule="auto" w:line="240" w:before="0" w:after="0"/>
              <w:rPr/>
            </w:pPr>
            <w:r>
              <w:rPr>
                <w:rFonts w:eastAsia="Courier New" w:cs="Courier New" w:ascii="Courier New" w:hAnsi="Courier New"/>
                <w:b/>
              </w:rPr>
              <w:t>stop_id</w:t>
            </w:r>
          </w:p>
        </w:tc>
        <w:tc>
          <w:tcPr>
            <w:tcW w:w="2505" w:type="dxa"/>
            <w:tcBorders/>
            <w:shd w:fill="E6E6E6"/>
          </w:tcPr>
          <w:p>
            <w:pPr>
              <w:pStyle w:val="Normal"/>
              <w:keepNext/>
              <w:keepLines w:val="false"/>
              <w:spacing w:lineRule="auto" w:line="240" w:before="0" w:after="0"/>
              <w:rPr/>
            </w:pPr>
            <w:r>
              <w:rPr>
                <w:rFonts w:eastAsia="Courier New" w:cs="Courier New" w:ascii="Courier New" w:hAnsi="Courier New"/>
                <w:b/>
              </w:rPr>
              <w:t>stop_name</w:t>
            </w:r>
          </w:p>
        </w:tc>
        <w:tc>
          <w:tcPr>
            <w:tcW w:w="1365" w:type="dxa"/>
            <w:tcBorders/>
            <w:shd w:fill="E6E6E6"/>
          </w:tcPr>
          <w:p>
            <w:pPr>
              <w:pStyle w:val="Normal"/>
              <w:keepNext/>
              <w:keepLines w:val="false"/>
              <w:spacing w:lineRule="auto" w:line="240" w:before="0" w:after="0"/>
              <w:rPr/>
            </w:pPr>
            <w:r>
              <w:rPr>
                <w:rFonts w:eastAsia="Courier New" w:cs="Courier New" w:ascii="Courier New" w:hAnsi="Courier New"/>
                <w:b/>
              </w:rPr>
              <w:t>stop_lat</w:t>
            </w:r>
          </w:p>
        </w:tc>
        <w:tc>
          <w:tcPr>
            <w:tcW w:w="1274" w:type="dxa"/>
            <w:tcBorders/>
            <w:shd w:fill="E6E6E6"/>
          </w:tcPr>
          <w:p>
            <w:pPr>
              <w:pStyle w:val="Normal"/>
              <w:keepNext/>
              <w:keepLines w:val="false"/>
              <w:spacing w:lineRule="auto" w:line="240" w:before="0" w:after="0"/>
              <w:rPr/>
            </w:pPr>
            <w:r>
              <w:rPr>
                <w:rFonts w:eastAsia="Courier New" w:cs="Courier New" w:ascii="Courier New" w:hAnsi="Courier New"/>
                <w:b/>
              </w:rPr>
              <w:t>stop_lon</w:t>
            </w:r>
          </w:p>
        </w:tc>
      </w:tr>
      <w:tr>
        <w:trPr>
          <w:trHeight w:val="280" w:hRule="atLeast"/>
        </w:trPr>
        <w:tc>
          <w:tcPr>
            <w:tcW w:w="1440" w:type="dxa"/>
            <w:tcBorders/>
            <w:shd w:fill="E6E6E6"/>
          </w:tcPr>
          <w:p>
            <w:pPr>
              <w:pStyle w:val="Normal"/>
              <w:keepNext/>
              <w:keepLines w:val="false"/>
              <w:spacing w:lineRule="auto" w:line="240" w:before="0" w:after="0"/>
              <w:rPr/>
            </w:pPr>
            <w:r>
              <w:rPr>
                <w:rFonts w:eastAsia="Courier New" w:cs="Courier New" w:ascii="Courier New" w:hAnsi="Courier New"/>
              </w:rPr>
              <w:t>stop_1</w:t>
            </w:r>
          </w:p>
        </w:tc>
        <w:tc>
          <w:tcPr>
            <w:tcW w:w="2505" w:type="dxa"/>
            <w:tcBorders/>
            <w:shd w:fill="E6E6E6"/>
          </w:tcPr>
          <w:p>
            <w:pPr>
              <w:pStyle w:val="Normal"/>
              <w:keepNext/>
              <w:keepLines w:val="false"/>
              <w:spacing w:lineRule="auto" w:line="240" w:before="0" w:after="0"/>
              <w:rPr/>
            </w:pPr>
            <w:r>
              <w:rPr>
                <w:rFonts w:eastAsia="Courier New" w:cs="Courier New" w:ascii="Courier New" w:hAnsi="Courier New"/>
              </w:rPr>
              <w:t>Main and 1st St.</w:t>
            </w:r>
          </w:p>
        </w:tc>
        <w:tc>
          <w:tcPr>
            <w:tcW w:w="1365" w:type="dxa"/>
            <w:tcBorders/>
            <w:shd w:fill="E6E6E6"/>
          </w:tcPr>
          <w:p>
            <w:pPr>
              <w:pStyle w:val="Normal"/>
              <w:keepNext/>
              <w:keepLines w:val="false"/>
              <w:spacing w:lineRule="auto" w:line="240" w:before="0" w:after="0"/>
              <w:rPr/>
            </w:pPr>
            <w:r>
              <w:rPr>
                <w:rFonts w:eastAsia="Courier New" w:cs="Courier New" w:ascii="Courier New" w:hAnsi="Courier New"/>
              </w:rPr>
              <w:t>28.8</w:t>
            </w:r>
          </w:p>
        </w:tc>
        <w:tc>
          <w:tcPr>
            <w:tcW w:w="1274" w:type="dxa"/>
            <w:tcBorders/>
            <w:shd w:fill="E6E6E6"/>
          </w:tcPr>
          <w:p>
            <w:pPr>
              <w:pStyle w:val="Normal"/>
              <w:keepNext/>
              <w:keepLines w:val="false"/>
              <w:spacing w:lineRule="auto" w:line="240" w:before="0" w:after="0"/>
              <w:rPr/>
            </w:pPr>
            <w:r>
              <w:rPr>
                <w:rFonts w:eastAsia="Courier New" w:cs="Courier New" w:ascii="Courier New" w:hAnsi="Courier New"/>
              </w:rPr>
              <w:t>115.9</w:t>
            </w:r>
          </w:p>
        </w:tc>
      </w:tr>
      <w:tr>
        <w:trPr>
          <w:trHeight w:val="280" w:hRule="atLeast"/>
        </w:trPr>
        <w:tc>
          <w:tcPr>
            <w:tcW w:w="1440" w:type="dxa"/>
            <w:tcBorders/>
            <w:shd w:fill="E6E6E6"/>
          </w:tcPr>
          <w:p>
            <w:pPr>
              <w:pStyle w:val="Normal"/>
              <w:keepNext/>
              <w:keepLines w:val="false"/>
              <w:spacing w:lineRule="auto" w:line="240" w:before="0" w:after="0"/>
              <w:rPr/>
            </w:pPr>
            <w:r>
              <w:rPr>
                <w:rFonts w:eastAsia="Courier New" w:cs="Courier New" w:ascii="Courier New" w:hAnsi="Courier New"/>
              </w:rPr>
              <w:t>stop_2</w:t>
            </w:r>
          </w:p>
        </w:tc>
        <w:tc>
          <w:tcPr>
            <w:tcW w:w="2505" w:type="dxa"/>
            <w:tcBorders/>
            <w:shd w:fill="E6E6E6"/>
          </w:tcPr>
          <w:p>
            <w:pPr>
              <w:pStyle w:val="Normal"/>
              <w:keepNext/>
              <w:keepLines w:val="false"/>
              <w:spacing w:lineRule="auto" w:line="240" w:before="0" w:after="0"/>
              <w:rPr/>
            </w:pPr>
            <w:r>
              <w:rPr>
                <w:rFonts w:eastAsia="Courier New" w:cs="Courier New" w:ascii="Courier New" w:hAnsi="Courier New"/>
              </w:rPr>
              <w:t>Railway Station</w:t>
            </w:r>
          </w:p>
        </w:tc>
        <w:tc>
          <w:tcPr>
            <w:tcW w:w="1365" w:type="dxa"/>
            <w:tcBorders/>
            <w:shd w:fill="E6E6E6"/>
          </w:tcPr>
          <w:p>
            <w:pPr>
              <w:pStyle w:val="Normal"/>
              <w:keepNext/>
              <w:keepLines w:val="false"/>
              <w:spacing w:lineRule="auto" w:line="240" w:before="0" w:after="0"/>
              <w:rPr/>
            </w:pPr>
            <w:r>
              <w:rPr>
                <w:rFonts w:eastAsia="Courier New" w:cs="Courier New" w:ascii="Courier New" w:hAnsi="Courier New"/>
              </w:rPr>
              <w:t>28.9</w:t>
            </w:r>
          </w:p>
        </w:tc>
        <w:tc>
          <w:tcPr>
            <w:tcW w:w="1274" w:type="dxa"/>
            <w:tcBorders/>
            <w:shd w:fill="E6E6E6"/>
          </w:tcPr>
          <w:p>
            <w:pPr>
              <w:pStyle w:val="Normal"/>
              <w:keepNext/>
              <w:keepLines w:val="false"/>
              <w:spacing w:lineRule="auto" w:line="240" w:before="0" w:after="0"/>
              <w:rPr/>
            </w:pPr>
            <w:r>
              <w:rPr>
                <w:rFonts w:eastAsia="Courier New" w:cs="Courier New" w:ascii="Courier New" w:hAnsi="Courier New"/>
              </w:rPr>
              <w:t>116</w:t>
            </w:r>
          </w:p>
        </w:tc>
      </w:tr>
      <w:tr>
        <w:trPr>
          <w:trHeight w:val="280" w:hRule="atLeast"/>
        </w:trPr>
        <w:tc>
          <w:tcPr>
            <w:tcW w:w="1440" w:type="dxa"/>
            <w:tcBorders/>
            <w:shd w:fill="E6E6E6"/>
          </w:tcPr>
          <w:p>
            <w:pPr>
              <w:pStyle w:val="Normal"/>
              <w:keepNext/>
              <w:keepLines w:val="false"/>
              <w:spacing w:lineRule="auto" w:line="240" w:before="0" w:after="0"/>
              <w:rPr/>
            </w:pPr>
            <w:r>
              <w:rPr>
                <w:rFonts w:eastAsia="Courier New" w:cs="Courier New" w:ascii="Courier New" w:hAnsi="Courier New"/>
              </w:rPr>
              <w:t>stop_3</w:t>
            </w:r>
          </w:p>
        </w:tc>
        <w:tc>
          <w:tcPr>
            <w:tcW w:w="2505" w:type="dxa"/>
            <w:tcBorders/>
            <w:shd w:fill="E6E6E6"/>
          </w:tcPr>
          <w:p>
            <w:pPr>
              <w:pStyle w:val="Normal"/>
              <w:keepNext/>
              <w:keepLines w:val="false"/>
              <w:spacing w:lineRule="auto" w:line="240" w:before="0" w:after="0"/>
              <w:rPr/>
            </w:pPr>
            <w:r>
              <w:rPr>
                <w:rFonts w:eastAsia="Courier New" w:cs="Courier New" w:ascii="Courier New" w:hAnsi="Courier New"/>
              </w:rPr>
              <w:t>Airport</w:t>
            </w:r>
          </w:p>
        </w:tc>
        <w:tc>
          <w:tcPr>
            <w:tcW w:w="1365" w:type="dxa"/>
            <w:tcBorders/>
            <w:shd w:fill="E6E6E6"/>
          </w:tcPr>
          <w:p>
            <w:pPr>
              <w:pStyle w:val="Normal"/>
              <w:keepNext/>
              <w:keepLines w:val="false"/>
              <w:spacing w:lineRule="auto" w:line="240" w:before="0" w:after="0"/>
              <w:rPr/>
            </w:pPr>
            <w:r>
              <w:rPr>
                <w:rFonts w:eastAsia="Courier New" w:cs="Courier New" w:ascii="Courier New" w:hAnsi="Courier New"/>
              </w:rPr>
              <w:t>29</w:t>
            </w:r>
          </w:p>
        </w:tc>
        <w:tc>
          <w:tcPr>
            <w:tcW w:w="1274" w:type="dxa"/>
            <w:tcBorders/>
            <w:shd w:fill="E6E6E6"/>
          </w:tcPr>
          <w:p>
            <w:pPr>
              <w:pStyle w:val="Normal"/>
              <w:keepNext/>
              <w:keepLines w:val="false"/>
              <w:spacing w:lineRule="auto" w:line="240" w:before="0" w:after="0"/>
              <w:rPr/>
            </w:pPr>
            <w:r>
              <w:rPr>
                <w:rFonts w:eastAsia="Courier New" w:cs="Courier New" w:ascii="Courier New" w:hAnsi="Courier New"/>
              </w:rPr>
              <w:t>116.1</w:t>
            </w:r>
          </w:p>
        </w:tc>
      </w:tr>
    </w:tbl>
    <w:p>
      <w:pPr>
        <w:pStyle w:val="Normal"/>
        <w:keepNext/>
        <w:keepLines w:val="false"/>
        <w:spacing w:lineRule="auto" w:line="240" w:before="0" w:after="0"/>
        <w:rPr/>
      </w:pPr>
      <w:r>
        <w:rPr/>
      </w:r>
    </w:p>
    <w:tbl>
      <w:tblPr>
        <w:tblStyle w:val="Table22"/>
        <w:tblW w:w="9765" w:type="dxa"/>
        <w:jc w:val="left"/>
        <w:tblInd w:w="-88" w:type="dxa"/>
        <w:tblBorders/>
        <w:tblCellMar>
          <w:top w:w="20" w:type="dxa"/>
          <w:left w:w="20" w:type="dxa"/>
          <w:bottom w:w="20" w:type="dxa"/>
          <w:right w:w="20" w:type="dxa"/>
        </w:tblCellMar>
        <w:tblLook w:val="0600"/>
      </w:tblPr>
      <w:tblGrid>
        <w:gridCol w:w="2294"/>
        <w:gridCol w:w="2130"/>
        <w:gridCol w:w="1245"/>
        <w:gridCol w:w="1950"/>
        <w:gridCol w:w="2146"/>
      </w:tblGrid>
      <w:tr>
        <w:trPr>
          <w:trHeight w:val="280" w:hRule="atLeast"/>
        </w:trPr>
        <w:tc>
          <w:tcPr>
            <w:tcW w:w="2294" w:type="dxa"/>
            <w:tcBorders/>
            <w:shd w:fill="333333"/>
          </w:tcPr>
          <w:p>
            <w:pPr>
              <w:pStyle w:val="Normal"/>
              <w:keepNext/>
              <w:keepLines w:val="false"/>
              <w:spacing w:lineRule="auto" w:line="240" w:before="0" w:after="0"/>
              <w:rPr/>
            </w:pPr>
            <w:r>
              <w:rPr>
                <w:rFonts w:eastAsia="Courier New" w:cs="Courier New" w:ascii="Courier New" w:hAnsi="Courier New"/>
                <w:b/>
                <w:color w:val="FFFFFF"/>
              </w:rPr>
              <w:t>stop_times.txt</w:t>
            </w:r>
          </w:p>
        </w:tc>
        <w:tc>
          <w:tcPr>
            <w:tcW w:w="2130" w:type="dxa"/>
            <w:tcBorders/>
            <w:shd w:fill="auto" w:val="clear"/>
            <w:tcMar>
              <w:top w:w="0" w:type="dxa"/>
              <w:left w:w="108" w:type="dxa"/>
              <w:bottom w:w="0" w:type="dxa"/>
              <w:right w:w="108" w:type="dxa"/>
            </w:tcMar>
          </w:tcPr>
          <w:p>
            <w:pPr>
              <w:pStyle w:val="Normal"/>
              <w:keepNext/>
              <w:keepLines w:val="false"/>
              <w:spacing w:lineRule="auto" w:line="276" w:before="0" w:after="0"/>
              <w:rPr/>
            </w:pPr>
            <w:r>
              <w:rPr/>
            </w:r>
          </w:p>
        </w:tc>
        <w:tc>
          <w:tcPr>
            <w:tcW w:w="1245" w:type="dxa"/>
            <w:tcBorders/>
            <w:shd w:fill="auto" w:val="clear"/>
            <w:tcMar>
              <w:top w:w="0" w:type="dxa"/>
              <w:left w:w="108" w:type="dxa"/>
              <w:bottom w:w="0" w:type="dxa"/>
              <w:right w:w="108" w:type="dxa"/>
            </w:tcMar>
          </w:tcPr>
          <w:p>
            <w:pPr>
              <w:pStyle w:val="Normal"/>
              <w:keepNext/>
              <w:keepLines w:val="false"/>
              <w:spacing w:lineRule="auto" w:line="276" w:before="0" w:after="0"/>
              <w:rPr/>
            </w:pPr>
            <w:r>
              <w:rPr/>
            </w:r>
          </w:p>
        </w:tc>
        <w:tc>
          <w:tcPr>
            <w:tcW w:w="1950" w:type="dxa"/>
            <w:tcBorders/>
            <w:shd w:fill="auto" w:val="clear"/>
            <w:tcMar>
              <w:top w:w="0" w:type="dxa"/>
              <w:left w:w="108" w:type="dxa"/>
              <w:bottom w:w="0" w:type="dxa"/>
              <w:right w:w="108" w:type="dxa"/>
            </w:tcMar>
          </w:tcPr>
          <w:p>
            <w:pPr>
              <w:pStyle w:val="Normal"/>
              <w:keepNext/>
              <w:keepLines w:val="false"/>
              <w:spacing w:lineRule="auto" w:line="276" w:before="0" w:after="0"/>
              <w:rPr/>
            </w:pPr>
            <w:r>
              <w:rPr/>
            </w:r>
          </w:p>
        </w:tc>
        <w:tc>
          <w:tcPr>
            <w:tcW w:w="2146" w:type="dxa"/>
            <w:tcBorders/>
            <w:shd w:fill="auto" w:val="clear"/>
            <w:tcMar>
              <w:top w:w="0" w:type="dxa"/>
              <w:left w:w="108" w:type="dxa"/>
              <w:bottom w:w="0" w:type="dxa"/>
              <w:right w:w="108" w:type="dxa"/>
            </w:tcMar>
          </w:tcPr>
          <w:p>
            <w:pPr>
              <w:pStyle w:val="Normal"/>
              <w:keepNext/>
              <w:keepLines w:val="false"/>
              <w:spacing w:lineRule="auto" w:line="276" w:before="0" w:after="0"/>
              <w:rPr/>
            </w:pPr>
            <w:r>
              <w:rPr/>
            </w:r>
          </w:p>
        </w:tc>
      </w:tr>
      <w:tr>
        <w:trPr>
          <w:trHeight w:val="280" w:hRule="atLeast"/>
        </w:trPr>
        <w:tc>
          <w:tcPr>
            <w:tcW w:w="2294" w:type="dxa"/>
            <w:tcBorders/>
            <w:shd w:fill="E6E6E6"/>
          </w:tcPr>
          <w:p>
            <w:pPr>
              <w:pStyle w:val="Normal"/>
              <w:keepNext/>
              <w:keepLines w:val="false"/>
              <w:spacing w:lineRule="auto" w:line="240" w:before="0" w:after="0"/>
              <w:rPr/>
            </w:pPr>
            <w:r>
              <w:rPr>
                <w:rFonts w:eastAsia="Courier New" w:cs="Courier New" w:ascii="Courier New" w:hAnsi="Courier New"/>
                <w:b/>
              </w:rPr>
              <w:t>trip_id</w:t>
            </w:r>
          </w:p>
        </w:tc>
        <w:tc>
          <w:tcPr>
            <w:tcW w:w="2130" w:type="dxa"/>
            <w:tcBorders/>
            <w:shd w:fill="E6E6E6"/>
          </w:tcPr>
          <w:p>
            <w:pPr>
              <w:pStyle w:val="Normal"/>
              <w:keepNext/>
              <w:keepLines w:val="false"/>
              <w:spacing w:lineRule="auto" w:line="240" w:before="0" w:after="0"/>
              <w:rPr/>
            </w:pPr>
            <w:r>
              <w:rPr>
                <w:rFonts w:eastAsia="Courier New" w:cs="Courier New" w:ascii="Courier New" w:hAnsi="Courier New"/>
                <w:b/>
              </w:rPr>
              <w:t>stop_sequence</w:t>
            </w:r>
          </w:p>
        </w:tc>
        <w:tc>
          <w:tcPr>
            <w:tcW w:w="1245" w:type="dxa"/>
            <w:tcBorders/>
            <w:shd w:fill="E6E6E6"/>
          </w:tcPr>
          <w:p>
            <w:pPr>
              <w:pStyle w:val="Normal"/>
              <w:keepNext/>
              <w:keepLines w:val="false"/>
              <w:spacing w:lineRule="auto" w:line="240" w:before="0" w:after="0"/>
              <w:rPr/>
            </w:pPr>
            <w:r>
              <w:rPr>
                <w:rFonts w:eastAsia="Courier New" w:cs="Courier New" w:ascii="Courier New" w:hAnsi="Courier New"/>
                <w:b/>
              </w:rPr>
              <w:t>stop_id</w:t>
            </w:r>
          </w:p>
        </w:tc>
        <w:tc>
          <w:tcPr>
            <w:tcW w:w="1950" w:type="dxa"/>
            <w:tcBorders/>
            <w:shd w:fill="E6E6E6"/>
          </w:tcPr>
          <w:p>
            <w:pPr>
              <w:pStyle w:val="Normal"/>
              <w:keepNext/>
              <w:keepLines w:val="false"/>
              <w:spacing w:lineRule="auto" w:line="240" w:before="0" w:after="0"/>
              <w:rPr/>
            </w:pPr>
            <w:r>
              <w:rPr>
                <w:rFonts w:eastAsia="Courier New" w:cs="Courier New" w:ascii="Courier New" w:hAnsi="Courier New"/>
                <w:b/>
              </w:rPr>
              <w:t>arrival_time</w:t>
            </w:r>
          </w:p>
        </w:tc>
        <w:tc>
          <w:tcPr>
            <w:tcW w:w="2146" w:type="dxa"/>
            <w:tcBorders/>
            <w:shd w:fill="E6E6E6"/>
          </w:tcPr>
          <w:p>
            <w:pPr>
              <w:pStyle w:val="Normal"/>
              <w:keepNext/>
              <w:keepLines w:val="false"/>
              <w:spacing w:lineRule="auto" w:line="240" w:before="0" w:after="0"/>
              <w:rPr/>
            </w:pPr>
            <w:r>
              <w:rPr>
                <w:rFonts w:eastAsia="Courier New" w:cs="Courier New" w:ascii="Courier New" w:hAnsi="Courier New"/>
                <w:b/>
              </w:rPr>
              <w:t>departure_time</w:t>
            </w:r>
          </w:p>
        </w:tc>
      </w:tr>
      <w:tr>
        <w:trPr>
          <w:trHeight w:val="280" w:hRule="atLeast"/>
        </w:trPr>
        <w:tc>
          <w:tcPr>
            <w:tcW w:w="2294" w:type="dxa"/>
            <w:tcBorders/>
            <w:shd w:fill="E6E6E6"/>
          </w:tcPr>
          <w:p>
            <w:pPr>
              <w:pStyle w:val="Normal"/>
              <w:keepNext/>
              <w:keepLines w:val="false"/>
              <w:spacing w:lineRule="auto" w:line="240" w:before="0" w:after="0"/>
              <w:rPr/>
            </w:pPr>
            <w:r>
              <w:rPr>
                <w:rFonts w:eastAsia="Courier New" w:cs="Courier New" w:ascii="Courier New" w:hAnsi="Courier New"/>
                <w:color w:val="0000FF"/>
              </w:rPr>
              <w:t>trip_1</w:t>
            </w:r>
          </w:p>
        </w:tc>
        <w:tc>
          <w:tcPr>
            <w:tcW w:w="2130" w:type="dxa"/>
            <w:tcBorders/>
            <w:shd w:fill="E6E6E6"/>
          </w:tcPr>
          <w:p>
            <w:pPr>
              <w:pStyle w:val="Normal"/>
              <w:keepNext/>
              <w:keepLines w:val="false"/>
              <w:spacing w:lineRule="auto" w:line="240" w:before="0" w:after="0"/>
              <w:rPr/>
            </w:pPr>
            <w:r>
              <w:rPr>
                <w:rFonts w:eastAsia="Courier New" w:cs="Courier New" w:ascii="Courier New" w:hAnsi="Courier New"/>
                <w:color w:val="0000FF"/>
              </w:rPr>
              <w:t>1</w:t>
            </w:r>
          </w:p>
        </w:tc>
        <w:tc>
          <w:tcPr>
            <w:tcW w:w="1245" w:type="dxa"/>
            <w:tcBorders/>
            <w:shd w:fill="E6E6E6"/>
          </w:tcPr>
          <w:p>
            <w:pPr>
              <w:pStyle w:val="Normal"/>
              <w:keepNext/>
              <w:keepLines w:val="false"/>
              <w:spacing w:lineRule="auto" w:line="240" w:before="0" w:after="0"/>
              <w:rPr/>
            </w:pPr>
            <w:r>
              <w:rPr>
                <w:rFonts w:eastAsia="Courier New" w:cs="Courier New" w:ascii="Courier New" w:hAnsi="Courier New"/>
                <w:color w:val="0000FF"/>
              </w:rPr>
              <w:t>stop_1</w:t>
            </w:r>
          </w:p>
        </w:tc>
        <w:tc>
          <w:tcPr>
            <w:tcW w:w="1950" w:type="dxa"/>
            <w:tcBorders/>
            <w:shd w:fill="E6E6E6"/>
          </w:tcPr>
          <w:p>
            <w:pPr>
              <w:pStyle w:val="Normal"/>
              <w:keepNext/>
              <w:keepLines w:val="false"/>
              <w:spacing w:lineRule="auto" w:line="240" w:before="0" w:after="0"/>
              <w:rPr/>
            </w:pPr>
            <w:r>
              <w:rPr>
                <w:rFonts w:eastAsia="Courier New" w:cs="Courier New" w:ascii="Courier New" w:hAnsi="Courier New"/>
                <w:color w:val="0000FF"/>
              </w:rPr>
              <w:t>0:00:00</w:t>
            </w:r>
          </w:p>
        </w:tc>
        <w:tc>
          <w:tcPr>
            <w:tcW w:w="2146" w:type="dxa"/>
            <w:tcBorders/>
            <w:shd w:fill="E6E6E6"/>
          </w:tcPr>
          <w:p>
            <w:pPr>
              <w:pStyle w:val="Normal"/>
              <w:keepNext/>
              <w:keepLines w:val="false"/>
              <w:spacing w:lineRule="auto" w:line="240" w:before="0" w:after="0"/>
              <w:rPr/>
            </w:pPr>
            <w:r>
              <w:rPr>
                <w:rFonts w:eastAsia="Courier New" w:cs="Courier New" w:ascii="Courier New" w:hAnsi="Courier New"/>
                <w:color w:val="0000FF"/>
              </w:rPr>
              <w:t>0:00:00</w:t>
            </w:r>
          </w:p>
        </w:tc>
      </w:tr>
      <w:tr>
        <w:trPr>
          <w:trHeight w:val="280" w:hRule="atLeast"/>
        </w:trPr>
        <w:tc>
          <w:tcPr>
            <w:tcW w:w="2294" w:type="dxa"/>
            <w:tcBorders/>
            <w:shd w:fill="E6E6E6"/>
          </w:tcPr>
          <w:p>
            <w:pPr>
              <w:pStyle w:val="Normal"/>
              <w:keepNext/>
              <w:keepLines w:val="false"/>
              <w:spacing w:lineRule="auto" w:line="240" w:before="0" w:after="0"/>
              <w:rPr/>
            </w:pPr>
            <w:r>
              <w:rPr>
                <w:rFonts w:eastAsia="Courier New" w:cs="Courier New" w:ascii="Courier New" w:hAnsi="Courier New"/>
                <w:color w:val="0000FF"/>
              </w:rPr>
              <w:t>trip_1</w:t>
            </w:r>
          </w:p>
        </w:tc>
        <w:tc>
          <w:tcPr>
            <w:tcW w:w="2130" w:type="dxa"/>
            <w:tcBorders/>
            <w:shd w:fill="E6E6E6"/>
          </w:tcPr>
          <w:p>
            <w:pPr>
              <w:pStyle w:val="Normal"/>
              <w:keepNext/>
              <w:keepLines w:val="false"/>
              <w:spacing w:lineRule="auto" w:line="240" w:before="0" w:after="0"/>
              <w:rPr/>
            </w:pPr>
            <w:r>
              <w:rPr>
                <w:rFonts w:eastAsia="Courier New" w:cs="Courier New" w:ascii="Courier New" w:hAnsi="Courier New"/>
                <w:color w:val="0000FF"/>
              </w:rPr>
              <w:t>2</w:t>
            </w:r>
          </w:p>
        </w:tc>
        <w:tc>
          <w:tcPr>
            <w:tcW w:w="1245" w:type="dxa"/>
            <w:tcBorders/>
            <w:shd w:fill="E6E6E6"/>
          </w:tcPr>
          <w:p>
            <w:pPr>
              <w:pStyle w:val="Normal"/>
              <w:keepNext/>
              <w:keepLines w:val="false"/>
              <w:spacing w:lineRule="auto" w:line="240" w:before="0" w:after="0"/>
              <w:rPr/>
            </w:pPr>
            <w:r>
              <w:rPr>
                <w:rFonts w:eastAsia="Courier New" w:cs="Courier New" w:ascii="Courier New" w:hAnsi="Courier New"/>
                <w:color w:val="0000FF"/>
              </w:rPr>
              <w:t>stop_2</w:t>
            </w:r>
          </w:p>
        </w:tc>
        <w:tc>
          <w:tcPr>
            <w:tcW w:w="1950" w:type="dxa"/>
            <w:tcBorders/>
            <w:shd w:fill="E6E6E6"/>
          </w:tcPr>
          <w:p>
            <w:pPr>
              <w:pStyle w:val="Normal"/>
              <w:keepNext/>
              <w:keepLines w:val="false"/>
              <w:spacing w:lineRule="auto" w:line="240" w:before="0" w:after="0"/>
              <w:rPr/>
            </w:pPr>
            <w:r>
              <w:rPr>
                <w:rFonts w:eastAsia="Courier New" w:cs="Courier New" w:ascii="Courier New" w:hAnsi="Courier New"/>
                <w:color w:val="0000FF"/>
              </w:rPr>
              <w:t>0:10:00</w:t>
            </w:r>
          </w:p>
        </w:tc>
        <w:tc>
          <w:tcPr>
            <w:tcW w:w="2146" w:type="dxa"/>
            <w:tcBorders/>
            <w:shd w:fill="E6E6E6"/>
          </w:tcPr>
          <w:p>
            <w:pPr>
              <w:pStyle w:val="Normal"/>
              <w:keepNext/>
              <w:keepLines w:val="false"/>
              <w:spacing w:lineRule="auto" w:line="240" w:before="0" w:after="0"/>
              <w:rPr/>
            </w:pPr>
            <w:r>
              <w:rPr>
                <w:rFonts w:eastAsia="Courier New" w:cs="Courier New" w:ascii="Courier New" w:hAnsi="Courier New"/>
                <w:color w:val="0000FF"/>
              </w:rPr>
              <w:t>0:10:00</w:t>
            </w:r>
          </w:p>
        </w:tc>
      </w:tr>
      <w:tr>
        <w:trPr>
          <w:trHeight w:val="280" w:hRule="atLeast"/>
        </w:trPr>
        <w:tc>
          <w:tcPr>
            <w:tcW w:w="2294" w:type="dxa"/>
            <w:tcBorders/>
            <w:shd w:fill="E6E6E6"/>
          </w:tcPr>
          <w:p>
            <w:pPr>
              <w:pStyle w:val="Normal"/>
              <w:keepNext/>
              <w:keepLines w:val="false"/>
              <w:spacing w:lineRule="auto" w:line="240" w:before="0" w:after="0"/>
              <w:rPr/>
            </w:pPr>
            <w:r>
              <w:rPr>
                <w:rFonts w:eastAsia="Courier New" w:cs="Courier New" w:ascii="Courier New" w:hAnsi="Courier New"/>
                <w:color w:val="0000FF"/>
              </w:rPr>
              <w:t>trip_1</w:t>
            </w:r>
          </w:p>
        </w:tc>
        <w:tc>
          <w:tcPr>
            <w:tcW w:w="2130" w:type="dxa"/>
            <w:tcBorders/>
            <w:shd w:fill="E6E6E6"/>
          </w:tcPr>
          <w:p>
            <w:pPr>
              <w:pStyle w:val="Normal"/>
              <w:keepNext/>
              <w:keepLines w:val="false"/>
              <w:spacing w:lineRule="auto" w:line="240" w:before="0" w:after="0"/>
              <w:rPr/>
            </w:pPr>
            <w:r>
              <w:rPr>
                <w:rFonts w:eastAsia="Courier New" w:cs="Courier New" w:ascii="Courier New" w:hAnsi="Courier New"/>
                <w:color w:val="0000FF"/>
              </w:rPr>
              <w:t>3</w:t>
            </w:r>
          </w:p>
        </w:tc>
        <w:tc>
          <w:tcPr>
            <w:tcW w:w="1245" w:type="dxa"/>
            <w:tcBorders/>
            <w:shd w:fill="E6E6E6"/>
          </w:tcPr>
          <w:p>
            <w:pPr>
              <w:pStyle w:val="Normal"/>
              <w:keepNext/>
              <w:keepLines w:val="false"/>
              <w:spacing w:lineRule="auto" w:line="240" w:before="0" w:after="0"/>
              <w:rPr/>
            </w:pPr>
            <w:r>
              <w:rPr>
                <w:rFonts w:eastAsia="Courier New" w:cs="Courier New" w:ascii="Courier New" w:hAnsi="Courier New"/>
                <w:color w:val="0000FF"/>
              </w:rPr>
              <w:t>stop_3</w:t>
            </w:r>
          </w:p>
        </w:tc>
        <w:tc>
          <w:tcPr>
            <w:tcW w:w="1950" w:type="dxa"/>
            <w:tcBorders/>
            <w:shd w:fill="E6E6E6"/>
          </w:tcPr>
          <w:p>
            <w:pPr>
              <w:pStyle w:val="Normal"/>
              <w:keepNext/>
              <w:keepLines w:val="false"/>
              <w:spacing w:lineRule="auto" w:line="240" w:before="0" w:after="0"/>
              <w:rPr/>
            </w:pPr>
            <w:r>
              <w:rPr>
                <w:rFonts w:eastAsia="Courier New" w:cs="Courier New" w:ascii="Courier New" w:hAnsi="Courier New"/>
                <w:color w:val="0000FF"/>
              </w:rPr>
              <w:t>0:30:00</w:t>
            </w:r>
          </w:p>
        </w:tc>
        <w:tc>
          <w:tcPr>
            <w:tcW w:w="2146" w:type="dxa"/>
            <w:tcBorders/>
            <w:shd w:fill="E6E6E6"/>
          </w:tcPr>
          <w:p>
            <w:pPr>
              <w:pStyle w:val="Normal"/>
              <w:keepNext/>
              <w:keepLines w:val="false"/>
              <w:spacing w:lineRule="auto" w:line="240" w:before="0" w:after="0"/>
              <w:rPr/>
            </w:pPr>
            <w:r>
              <w:rPr>
                <w:rFonts w:eastAsia="Courier New" w:cs="Courier New" w:ascii="Courier New" w:hAnsi="Courier New"/>
                <w:color w:val="0000FF"/>
              </w:rPr>
              <w:t>0:30:00</w:t>
            </w:r>
          </w:p>
        </w:tc>
      </w:tr>
      <w:tr>
        <w:trPr>
          <w:trHeight w:val="280" w:hRule="atLeast"/>
        </w:trPr>
        <w:tc>
          <w:tcPr>
            <w:tcW w:w="2294" w:type="dxa"/>
            <w:tcBorders/>
            <w:shd w:fill="E6E6E6"/>
          </w:tcPr>
          <w:p>
            <w:pPr>
              <w:pStyle w:val="Normal"/>
              <w:keepNext/>
              <w:keepLines w:val="false"/>
              <w:spacing w:lineRule="auto" w:line="240" w:before="0" w:after="0"/>
              <w:rPr>
                <w:color w:val="6AA84F"/>
              </w:rPr>
            </w:pPr>
            <w:r>
              <w:rPr>
                <w:rFonts w:eastAsia="Courier New" w:cs="Courier New" w:ascii="Courier New" w:hAnsi="Courier New"/>
                <w:color w:val="6AA84F"/>
              </w:rPr>
              <w:t>trip_2</w:t>
            </w:r>
          </w:p>
        </w:tc>
        <w:tc>
          <w:tcPr>
            <w:tcW w:w="2130" w:type="dxa"/>
            <w:tcBorders/>
            <w:shd w:fill="E6E6E6"/>
          </w:tcPr>
          <w:p>
            <w:pPr>
              <w:pStyle w:val="Normal"/>
              <w:keepNext/>
              <w:keepLines w:val="false"/>
              <w:spacing w:lineRule="auto" w:line="240" w:before="0" w:after="0"/>
              <w:rPr>
                <w:color w:val="6AA84F"/>
              </w:rPr>
            </w:pPr>
            <w:r>
              <w:rPr>
                <w:rFonts w:eastAsia="Courier New" w:cs="Courier New" w:ascii="Courier New" w:hAnsi="Courier New"/>
                <w:color w:val="6AA84F"/>
              </w:rPr>
              <w:t>1</w:t>
            </w:r>
          </w:p>
        </w:tc>
        <w:tc>
          <w:tcPr>
            <w:tcW w:w="1245" w:type="dxa"/>
            <w:tcBorders/>
            <w:shd w:fill="E6E6E6"/>
          </w:tcPr>
          <w:p>
            <w:pPr>
              <w:pStyle w:val="Normal"/>
              <w:keepNext/>
              <w:keepLines w:val="false"/>
              <w:spacing w:lineRule="auto" w:line="240" w:before="0" w:after="0"/>
              <w:rPr>
                <w:color w:val="6AA84F"/>
              </w:rPr>
            </w:pPr>
            <w:r>
              <w:rPr>
                <w:rFonts w:eastAsia="Courier New" w:cs="Courier New" w:ascii="Courier New" w:hAnsi="Courier New"/>
                <w:color w:val="6AA84F"/>
              </w:rPr>
              <w:t>stop_3</w:t>
            </w:r>
          </w:p>
        </w:tc>
        <w:tc>
          <w:tcPr>
            <w:tcW w:w="1950" w:type="dxa"/>
            <w:tcBorders/>
            <w:shd w:fill="E6E6E6"/>
          </w:tcPr>
          <w:p>
            <w:pPr>
              <w:pStyle w:val="Normal"/>
              <w:keepNext/>
              <w:keepLines w:val="false"/>
              <w:spacing w:lineRule="auto" w:line="240" w:before="0" w:after="0"/>
              <w:rPr>
                <w:color w:val="6AA84F"/>
              </w:rPr>
            </w:pPr>
            <w:r>
              <w:rPr>
                <w:rFonts w:eastAsia="Courier New" w:cs="Courier New" w:ascii="Courier New" w:hAnsi="Courier New"/>
                <w:color w:val="6AA84F"/>
              </w:rPr>
              <w:t>0:00:00</w:t>
            </w:r>
          </w:p>
        </w:tc>
        <w:tc>
          <w:tcPr>
            <w:tcW w:w="2146" w:type="dxa"/>
            <w:tcBorders/>
            <w:shd w:fill="E6E6E6"/>
          </w:tcPr>
          <w:p>
            <w:pPr>
              <w:pStyle w:val="Normal"/>
              <w:keepNext/>
              <w:keepLines w:val="false"/>
              <w:spacing w:lineRule="auto" w:line="240" w:before="0" w:after="0"/>
              <w:rPr>
                <w:color w:val="6AA84F"/>
              </w:rPr>
            </w:pPr>
            <w:r>
              <w:rPr>
                <w:rFonts w:eastAsia="Courier New" w:cs="Courier New" w:ascii="Courier New" w:hAnsi="Courier New"/>
                <w:color w:val="6AA84F"/>
              </w:rPr>
              <w:t>0:00:00</w:t>
            </w:r>
          </w:p>
        </w:tc>
      </w:tr>
      <w:tr>
        <w:trPr>
          <w:trHeight w:val="280" w:hRule="atLeast"/>
        </w:trPr>
        <w:tc>
          <w:tcPr>
            <w:tcW w:w="2294" w:type="dxa"/>
            <w:tcBorders/>
            <w:shd w:fill="E6E6E6"/>
          </w:tcPr>
          <w:p>
            <w:pPr>
              <w:pStyle w:val="Normal"/>
              <w:keepNext/>
              <w:keepLines w:val="false"/>
              <w:spacing w:lineRule="auto" w:line="240" w:before="0" w:after="0"/>
              <w:rPr>
                <w:color w:val="6AA84F"/>
              </w:rPr>
            </w:pPr>
            <w:r>
              <w:rPr>
                <w:rFonts w:eastAsia="Courier New" w:cs="Courier New" w:ascii="Courier New" w:hAnsi="Courier New"/>
                <w:color w:val="6AA84F"/>
              </w:rPr>
              <w:t>trip_2</w:t>
            </w:r>
          </w:p>
        </w:tc>
        <w:tc>
          <w:tcPr>
            <w:tcW w:w="2130" w:type="dxa"/>
            <w:tcBorders/>
            <w:shd w:fill="E6E6E6"/>
          </w:tcPr>
          <w:p>
            <w:pPr>
              <w:pStyle w:val="Normal"/>
              <w:keepNext/>
              <w:keepLines w:val="false"/>
              <w:spacing w:lineRule="auto" w:line="240" w:before="0" w:after="0"/>
              <w:rPr>
                <w:color w:val="6AA84F"/>
              </w:rPr>
            </w:pPr>
            <w:r>
              <w:rPr>
                <w:rFonts w:eastAsia="Courier New" w:cs="Courier New" w:ascii="Courier New" w:hAnsi="Courier New"/>
                <w:color w:val="6AA84F"/>
              </w:rPr>
              <w:t>2</w:t>
            </w:r>
          </w:p>
        </w:tc>
        <w:tc>
          <w:tcPr>
            <w:tcW w:w="1245" w:type="dxa"/>
            <w:tcBorders/>
            <w:shd w:fill="E6E6E6"/>
          </w:tcPr>
          <w:p>
            <w:pPr>
              <w:pStyle w:val="Normal"/>
              <w:keepNext/>
              <w:keepLines w:val="false"/>
              <w:spacing w:lineRule="auto" w:line="240" w:before="0" w:after="0"/>
              <w:rPr>
                <w:color w:val="6AA84F"/>
              </w:rPr>
            </w:pPr>
            <w:r>
              <w:rPr>
                <w:rFonts w:eastAsia="Courier New" w:cs="Courier New" w:ascii="Courier New" w:hAnsi="Courier New"/>
                <w:color w:val="6AA84F"/>
              </w:rPr>
              <w:t>stop_2</w:t>
            </w:r>
          </w:p>
        </w:tc>
        <w:tc>
          <w:tcPr>
            <w:tcW w:w="1950" w:type="dxa"/>
            <w:tcBorders/>
            <w:shd w:fill="E6E6E6"/>
          </w:tcPr>
          <w:p>
            <w:pPr>
              <w:pStyle w:val="Normal"/>
              <w:keepNext/>
              <w:keepLines w:val="false"/>
              <w:spacing w:lineRule="auto" w:line="240" w:before="0" w:after="0"/>
              <w:rPr>
                <w:color w:val="6AA84F"/>
              </w:rPr>
            </w:pPr>
            <w:r>
              <w:rPr>
                <w:rFonts w:eastAsia="Courier New" w:cs="Courier New" w:ascii="Courier New" w:hAnsi="Courier New"/>
                <w:color w:val="6AA84F"/>
              </w:rPr>
              <w:t>0:10:00</w:t>
            </w:r>
          </w:p>
        </w:tc>
        <w:tc>
          <w:tcPr>
            <w:tcW w:w="2146" w:type="dxa"/>
            <w:tcBorders/>
            <w:shd w:fill="E6E6E6"/>
          </w:tcPr>
          <w:p>
            <w:pPr>
              <w:pStyle w:val="Normal"/>
              <w:keepNext/>
              <w:keepLines w:val="false"/>
              <w:spacing w:lineRule="auto" w:line="240" w:before="0" w:after="0"/>
              <w:rPr>
                <w:color w:val="6AA84F"/>
              </w:rPr>
            </w:pPr>
            <w:r>
              <w:rPr>
                <w:rFonts w:eastAsia="Courier New" w:cs="Courier New" w:ascii="Courier New" w:hAnsi="Courier New"/>
                <w:color w:val="6AA84F"/>
              </w:rPr>
              <w:t>0:10:00</w:t>
            </w:r>
          </w:p>
        </w:tc>
      </w:tr>
      <w:tr>
        <w:trPr>
          <w:trHeight w:val="280" w:hRule="atLeast"/>
        </w:trPr>
        <w:tc>
          <w:tcPr>
            <w:tcW w:w="2294" w:type="dxa"/>
            <w:tcBorders/>
            <w:shd w:fill="E6E6E6"/>
          </w:tcPr>
          <w:p>
            <w:pPr>
              <w:pStyle w:val="Normal"/>
              <w:keepNext/>
              <w:keepLines w:val="false"/>
              <w:spacing w:lineRule="auto" w:line="240" w:before="0" w:after="0"/>
              <w:rPr>
                <w:color w:val="6AA84F"/>
              </w:rPr>
            </w:pPr>
            <w:r>
              <w:rPr>
                <w:rFonts w:eastAsia="Courier New" w:cs="Courier New" w:ascii="Courier New" w:hAnsi="Courier New"/>
                <w:color w:val="6AA84F"/>
              </w:rPr>
              <w:t>trip_2</w:t>
            </w:r>
          </w:p>
        </w:tc>
        <w:tc>
          <w:tcPr>
            <w:tcW w:w="2130" w:type="dxa"/>
            <w:tcBorders/>
            <w:shd w:fill="E6E6E6"/>
          </w:tcPr>
          <w:p>
            <w:pPr>
              <w:pStyle w:val="Normal"/>
              <w:keepNext/>
              <w:keepLines w:val="false"/>
              <w:spacing w:lineRule="auto" w:line="240" w:before="0" w:after="0"/>
              <w:rPr>
                <w:color w:val="6AA84F"/>
              </w:rPr>
            </w:pPr>
            <w:r>
              <w:rPr>
                <w:rFonts w:eastAsia="Courier New" w:cs="Courier New" w:ascii="Courier New" w:hAnsi="Courier New"/>
                <w:color w:val="6AA84F"/>
              </w:rPr>
              <w:t>3</w:t>
            </w:r>
          </w:p>
        </w:tc>
        <w:tc>
          <w:tcPr>
            <w:tcW w:w="1245" w:type="dxa"/>
            <w:tcBorders/>
            <w:shd w:fill="E6E6E6"/>
          </w:tcPr>
          <w:p>
            <w:pPr>
              <w:pStyle w:val="Normal"/>
              <w:keepNext/>
              <w:keepLines w:val="false"/>
              <w:spacing w:lineRule="auto" w:line="240" w:before="0" w:after="0"/>
              <w:rPr>
                <w:color w:val="6AA84F"/>
              </w:rPr>
            </w:pPr>
            <w:r>
              <w:rPr>
                <w:rFonts w:eastAsia="Courier New" w:cs="Courier New" w:ascii="Courier New" w:hAnsi="Courier New"/>
                <w:color w:val="6AA84F"/>
              </w:rPr>
              <w:t>stop_1</w:t>
            </w:r>
          </w:p>
        </w:tc>
        <w:tc>
          <w:tcPr>
            <w:tcW w:w="1950" w:type="dxa"/>
            <w:tcBorders/>
            <w:shd w:fill="E6E6E6"/>
          </w:tcPr>
          <w:p>
            <w:pPr>
              <w:pStyle w:val="Normal"/>
              <w:keepNext/>
              <w:keepLines w:val="false"/>
              <w:spacing w:lineRule="auto" w:line="240" w:before="0" w:after="0"/>
              <w:rPr>
                <w:color w:val="6AA84F"/>
              </w:rPr>
            </w:pPr>
            <w:r>
              <w:rPr>
                <w:rFonts w:eastAsia="Courier New" w:cs="Courier New" w:ascii="Courier New" w:hAnsi="Courier New"/>
                <w:color w:val="6AA84F"/>
              </w:rPr>
              <w:t>0:30:00</w:t>
            </w:r>
          </w:p>
        </w:tc>
        <w:tc>
          <w:tcPr>
            <w:tcW w:w="2146" w:type="dxa"/>
            <w:tcBorders/>
            <w:shd w:fill="E6E6E6"/>
          </w:tcPr>
          <w:p>
            <w:pPr>
              <w:pStyle w:val="Normal"/>
              <w:keepNext/>
              <w:keepLines w:val="false"/>
              <w:spacing w:lineRule="auto" w:line="240" w:before="0" w:after="0"/>
              <w:rPr>
                <w:color w:val="6AA84F"/>
              </w:rPr>
            </w:pPr>
            <w:r>
              <w:rPr>
                <w:rFonts w:eastAsia="Courier New" w:cs="Courier New" w:ascii="Courier New" w:hAnsi="Courier New"/>
                <w:color w:val="6AA84F"/>
              </w:rPr>
              <w:t>0:30:00</w:t>
            </w:r>
          </w:p>
        </w:tc>
      </w:tr>
    </w:tbl>
    <w:p>
      <w:pPr>
        <w:pStyle w:val="Normal"/>
        <w:keepNext/>
        <w:keepLines w:val="false"/>
        <w:spacing w:lineRule="auto" w:line="240" w:before="0" w:after="0"/>
        <w:rPr/>
      </w:pPr>
      <w:r>
        <w:rPr/>
      </w:r>
    </w:p>
    <w:tbl>
      <w:tblPr>
        <w:tblStyle w:val="Table23"/>
        <w:tblW w:w="7332" w:type="dxa"/>
        <w:jc w:val="left"/>
        <w:tblInd w:w="-88" w:type="dxa"/>
        <w:tblBorders/>
        <w:tblCellMar>
          <w:top w:w="20" w:type="dxa"/>
          <w:left w:w="20" w:type="dxa"/>
          <w:bottom w:w="20" w:type="dxa"/>
          <w:right w:w="20" w:type="dxa"/>
        </w:tblCellMar>
        <w:tblLook w:val="0600"/>
      </w:tblPr>
      <w:tblGrid>
        <w:gridCol w:w="2369"/>
        <w:gridCol w:w="1935"/>
        <w:gridCol w:w="1770"/>
        <w:gridCol w:w="1257"/>
      </w:tblGrid>
      <w:tr>
        <w:trPr>
          <w:trHeight w:val="580" w:hRule="atLeast"/>
        </w:trPr>
        <w:tc>
          <w:tcPr>
            <w:tcW w:w="2369" w:type="dxa"/>
            <w:tcBorders/>
            <w:shd w:fill="333333"/>
          </w:tcPr>
          <w:p>
            <w:pPr>
              <w:pStyle w:val="Normal"/>
              <w:keepNext/>
              <w:keepLines w:val="false"/>
              <w:spacing w:lineRule="auto" w:line="240" w:before="0" w:after="0"/>
              <w:rPr/>
            </w:pPr>
            <w:r>
              <w:rPr>
                <w:rFonts w:eastAsia="Courier New" w:cs="Courier New" w:ascii="Courier New" w:hAnsi="Courier New"/>
                <w:b/>
                <w:color w:val="FFFFFF"/>
              </w:rPr>
              <w:t>frequencies.txt</w:t>
            </w:r>
          </w:p>
        </w:tc>
        <w:tc>
          <w:tcPr>
            <w:tcW w:w="1935" w:type="dxa"/>
            <w:tcBorders/>
            <w:shd w:fill="auto" w:val="clear"/>
            <w:tcMar>
              <w:top w:w="0" w:type="dxa"/>
              <w:left w:w="108" w:type="dxa"/>
              <w:bottom w:w="0" w:type="dxa"/>
              <w:right w:w="108" w:type="dxa"/>
            </w:tcMar>
          </w:tcPr>
          <w:p>
            <w:pPr>
              <w:pStyle w:val="Normal"/>
              <w:keepNext/>
              <w:keepLines w:val="false"/>
              <w:spacing w:lineRule="auto" w:line="276" w:before="0" w:after="0"/>
              <w:rPr/>
            </w:pPr>
            <w:r>
              <w:rPr/>
            </w:r>
          </w:p>
        </w:tc>
        <w:tc>
          <w:tcPr>
            <w:tcW w:w="1770" w:type="dxa"/>
            <w:tcBorders/>
            <w:shd w:fill="auto" w:val="clear"/>
            <w:tcMar>
              <w:top w:w="0" w:type="dxa"/>
              <w:left w:w="108" w:type="dxa"/>
              <w:bottom w:w="0" w:type="dxa"/>
              <w:right w:w="108" w:type="dxa"/>
            </w:tcMar>
          </w:tcPr>
          <w:p>
            <w:pPr>
              <w:pStyle w:val="Normal"/>
              <w:keepNext/>
              <w:keepLines w:val="false"/>
              <w:spacing w:lineRule="auto" w:line="276" w:before="0" w:after="0"/>
              <w:rPr/>
            </w:pPr>
            <w:r>
              <w:rPr/>
            </w:r>
          </w:p>
        </w:tc>
        <w:tc>
          <w:tcPr>
            <w:tcW w:w="1257" w:type="dxa"/>
            <w:tcBorders/>
            <w:shd w:fill="auto" w:val="clear"/>
            <w:tcMar>
              <w:top w:w="0" w:type="dxa"/>
              <w:left w:w="108" w:type="dxa"/>
              <w:bottom w:w="0" w:type="dxa"/>
              <w:right w:w="108" w:type="dxa"/>
            </w:tcMar>
          </w:tcPr>
          <w:p>
            <w:pPr>
              <w:pStyle w:val="Normal"/>
              <w:keepNext/>
              <w:keepLines w:val="false"/>
              <w:spacing w:lineRule="auto" w:line="276" w:before="0" w:after="0"/>
              <w:rPr/>
            </w:pPr>
            <w:r>
              <w:rPr/>
            </w:r>
          </w:p>
        </w:tc>
      </w:tr>
      <w:tr>
        <w:trPr>
          <w:trHeight w:val="280" w:hRule="atLeast"/>
        </w:trPr>
        <w:tc>
          <w:tcPr>
            <w:tcW w:w="2369" w:type="dxa"/>
            <w:tcBorders/>
            <w:shd w:fill="E6E6E6"/>
          </w:tcPr>
          <w:p>
            <w:pPr>
              <w:pStyle w:val="Normal"/>
              <w:keepNext/>
              <w:keepLines w:val="false"/>
              <w:spacing w:lineRule="auto" w:line="240" w:before="0" w:after="0"/>
              <w:rPr/>
            </w:pPr>
            <w:r>
              <w:rPr>
                <w:rFonts w:eastAsia="Courier New" w:cs="Courier New" w:ascii="Courier New" w:hAnsi="Courier New"/>
                <w:b/>
              </w:rPr>
              <w:t>trip_id</w:t>
            </w:r>
          </w:p>
        </w:tc>
        <w:tc>
          <w:tcPr>
            <w:tcW w:w="1935" w:type="dxa"/>
            <w:tcBorders/>
            <w:shd w:fill="E6E6E6"/>
          </w:tcPr>
          <w:p>
            <w:pPr>
              <w:pStyle w:val="Normal"/>
              <w:keepNext/>
              <w:keepLines w:val="false"/>
              <w:spacing w:lineRule="auto" w:line="240" w:before="0" w:after="0"/>
              <w:rPr/>
            </w:pPr>
            <w:r>
              <w:rPr>
                <w:rFonts w:eastAsia="Courier New" w:cs="Courier New" w:ascii="Courier New" w:hAnsi="Courier New"/>
                <w:b/>
              </w:rPr>
              <w:t>headway_secs</w:t>
            </w:r>
          </w:p>
        </w:tc>
        <w:tc>
          <w:tcPr>
            <w:tcW w:w="1770" w:type="dxa"/>
            <w:tcBorders/>
            <w:shd w:fill="E6E6E6"/>
          </w:tcPr>
          <w:p>
            <w:pPr>
              <w:pStyle w:val="Normal"/>
              <w:keepNext/>
              <w:keepLines w:val="false"/>
              <w:spacing w:lineRule="auto" w:line="240" w:before="0" w:after="0"/>
              <w:rPr/>
            </w:pPr>
            <w:r>
              <w:rPr>
                <w:rFonts w:eastAsia="Courier New" w:cs="Courier New" w:ascii="Courier New" w:hAnsi="Courier New"/>
                <w:b/>
              </w:rPr>
              <w:t>start_time</w:t>
            </w:r>
          </w:p>
        </w:tc>
        <w:tc>
          <w:tcPr>
            <w:tcW w:w="1257" w:type="dxa"/>
            <w:tcBorders/>
            <w:shd w:fill="E6E6E6"/>
          </w:tcPr>
          <w:p>
            <w:pPr>
              <w:pStyle w:val="Normal"/>
              <w:keepNext/>
              <w:keepLines w:val="false"/>
              <w:spacing w:lineRule="auto" w:line="240" w:before="0" w:after="0"/>
              <w:rPr/>
            </w:pPr>
            <w:r>
              <w:rPr>
                <w:rFonts w:eastAsia="Courier New" w:cs="Courier New" w:ascii="Courier New" w:hAnsi="Courier New"/>
                <w:b/>
              </w:rPr>
              <w:t>end_time</w:t>
            </w:r>
          </w:p>
        </w:tc>
      </w:tr>
      <w:tr>
        <w:trPr>
          <w:trHeight w:val="280" w:hRule="atLeast"/>
        </w:trPr>
        <w:tc>
          <w:tcPr>
            <w:tcW w:w="2369" w:type="dxa"/>
            <w:tcBorders/>
            <w:shd w:fill="E6E6E6"/>
          </w:tcPr>
          <w:p>
            <w:pPr>
              <w:pStyle w:val="Normal"/>
              <w:keepNext/>
              <w:keepLines w:val="false"/>
              <w:spacing w:lineRule="auto" w:line="240" w:before="0" w:after="0"/>
              <w:rPr/>
            </w:pPr>
            <w:r>
              <w:rPr>
                <w:rFonts w:eastAsia="Courier New" w:cs="Courier New" w:ascii="Courier New" w:hAnsi="Courier New"/>
                <w:color w:val="0000FF"/>
              </w:rPr>
              <w:t>trip_1</w:t>
            </w:r>
          </w:p>
        </w:tc>
        <w:tc>
          <w:tcPr>
            <w:tcW w:w="1935" w:type="dxa"/>
            <w:tcBorders/>
            <w:shd w:fill="E6E6E6"/>
          </w:tcPr>
          <w:p>
            <w:pPr>
              <w:pStyle w:val="Normal"/>
              <w:keepNext/>
              <w:keepLines w:val="false"/>
              <w:spacing w:lineRule="auto" w:line="240" w:before="0" w:after="0"/>
              <w:rPr/>
            </w:pPr>
            <w:r>
              <w:rPr>
                <w:rFonts w:eastAsia="Courier New" w:cs="Courier New" w:ascii="Courier New" w:hAnsi="Courier New"/>
                <w:color w:val="0000FF"/>
              </w:rPr>
              <w:t>300</w:t>
            </w:r>
          </w:p>
        </w:tc>
        <w:tc>
          <w:tcPr>
            <w:tcW w:w="1770" w:type="dxa"/>
            <w:tcBorders/>
            <w:shd w:fill="E6E6E6"/>
          </w:tcPr>
          <w:p>
            <w:pPr>
              <w:pStyle w:val="Normal"/>
              <w:keepNext/>
              <w:keepLines w:val="false"/>
              <w:spacing w:lineRule="auto" w:line="240" w:before="0" w:after="0"/>
              <w:rPr/>
            </w:pPr>
            <w:r>
              <w:rPr>
                <w:rFonts w:eastAsia="Courier New" w:cs="Courier New" w:ascii="Courier New" w:hAnsi="Courier New"/>
                <w:color w:val="0000FF"/>
              </w:rPr>
              <w:t>7:00:00</w:t>
            </w:r>
          </w:p>
        </w:tc>
        <w:tc>
          <w:tcPr>
            <w:tcW w:w="1257" w:type="dxa"/>
            <w:tcBorders/>
            <w:shd w:fill="E6E6E6"/>
          </w:tcPr>
          <w:p>
            <w:pPr>
              <w:pStyle w:val="Normal"/>
              <w:keepNext/>
              <w:keepLines w:val="false"/>
              <w:spacing w:lineRule="auto" w:line="240" w:before="0" w:after="0"/>
              <w:rPr/>
            </w:pPr>
            <w:r>
              <w:rPr>
                <w:rFonts w:eastAsia="Courier New" w:cs="Courier New" w:ascii="Courier New" w:hAnsi="Courier New"/>
                <w:color w:val="0000FF"/>
              </w:rPr>
              <w:t>12:00:00</w:t>
            </w:r>
          </w:p>
        </w:tc>
      </w:tr>
      <w:tr>
        <w:trPr>
          <w:trHeight w:val="280" w:hRule="atLeast"/>
        </w:trPr>
        <w:tc>
          <w:tcPr>
            <w:tcW w:w="2369" w:type="dxa"/>
            <w:tcBorders/>
            <w:shd w:fill="E6E6E6"/>
          </w:tcPr>
          <w:p>
            <w:pPr>
              <w:pStyle w:val="Normal"/>
              <w:keepNext/>
              <w:keepLines w:val="false"/>
              <w:spacing w:lineRule="auto" w:line="240" w:before="0" w:after="0"/>
              <w:rPr>
                <w:color w:val="0000FF"/>
              </w:rPr>
            </w:pPr>
            <w:r>
              <w:rPr>
                <w:rFonts w:eastAsia="Courier New" w:cs="Courier New" w:ascii="Courier New" w:hAnsi="Courier New"/>
                <w:color w:val="0000FF"/>
              </w:rPr>
              <w:t>trip_1</w:t>
            </w:r>
          </w:p>
        </w:tc>
        <w:tc>
          <w:tcPr>
            <w:tcW w:w="1935" w:type="dxa"/>
            <w:tcBorders/>
            <w:shd w:fill="E6E6E6"/>
          </w:tcPr>
          <w:p>
            <w:pPr>
              <w:pStyle w:val="Normal"/>
              <w:keepNext/>
              <w:keepLines w:val="false"/>
              <w:spacing w:lineRule="auto" w:line="240" w:before="0" w:after="0"/>
              <w:rPr>
                <w:color w:val="0000FF"/>
              </w:rPr>
            </w:pPr>
            <w:r>
              <w:rPr>
                <w:rFonts w:eastAsia="Courier New" w:cs="Courier New" w:ascii="Courier New" w:hAnsi="Courier New"/>
                <w:color w:val="0000FF"/>
              </w:rPr>
              <w:t>600</w:t>
            </w:r>
          </w:p>
        </w:tc>
        <w:tc>
          <w:tcPr>
            <w:tcW w:w="1770" w:type="dxa"/>
            <w:tcBorders/>
            <w:shd w:fill="E6E6E6"/>
          </w:tcPr>
          <w:p>
            <w:pPr>
              <w:pStyle w:val="Normal"/>
              <w:keepNext/>
              <w:keepLines w:val="false"/>
              <w:spacing w:lineRule="auto" w:line="240" w:before="0" w:after="0"/>
              <w:rPr>
                <w:color w:val="0000FF"/>
              </w:rPr>
            </w:pPr>
            <w:r>
              <w:rPr>
                <w:rFonts w:eastAsia="Courier New" w:cs="Courier New" w:ascii="Courier New" w:hAnsi="Courier New"/>
                <w:color w:val="0000FF"/>
              </w:rPr>
              <w:t>12:00:00</w:t>
            </w:r>
          </w:p>
        </w:tc>
        <w:tc>
          <w:tcPr>
            <w:tcW w:w="1257" w:type="dxa"/>
            <w:tcBorders/>
            <w:shd w:fill="E6E6E6"/>
          </w:tcPr>
          <w:p>
            <w:pPr>
              <w:pStyle w:val="Normal"/>
              <w:keepNext/>
              <w:keepLines w:val="false"/>
              <w:spacing w:lineRule="auto" w:line="240" w:before="0" w:after="0"/>
              <w:rPr>
                <w:color w:val="0000FF"/>
              </w:rPr>
            </w:pPr>
            <w:r>
              <w:rPr>
                <w:rFonts w:eastAsia="Courier New" w:cs="Courier New" w:ascii="Courier New" w:hAnsi="Courier New"/>
                <w:color w:val="0000FF"/>
              </w:rPr>
              <w:t>22:00:00</w:t>
            </w:r>
          </w:p>
        </w:tc>
      </w:tr>
      <w:tr>
        <w:trPr>
          <w:trHeight w:val="280" w:hRule="atLeast"/>
        </w:trPr>
        <w:tc>
          <w:tcPr>
            <w:tcW w:w="2369" w:type="dxa"/>
            <w:tcBorders/>
            <w:shd w:fill="E6E6E6"/>
          </w:tcPr>
          <w:p>
            <w:pPr>
              <w:pStyle w:val="Normal"/>
              <w:keepNext/>
              <w:keepLines w:val="false"/>
              <w:spacing w:lineRule="auto" w:line="240" w:before="0" w:after="0"/>
              <w:rPr/>
            </w:pPr>
            <w:r>
              <w:rPr>
                <w:rFonts w:eastAsia="Courier New" w:cs="Courier New" w:ascii="Courier New" w:hAnsi="Courier New"/>
                <w:color w:val="008000"/>
              </w:rPr>
              <w:t>trip_2</w:t>
            </w:r>
          </w:p>
        </w:tc>
        <w:tc>
          <w:tcPr>
            <w:tcW w:w="1935" w:type="dxa"/>
            <w:tcBorders/>
            <w:shd w:fill="E6E6E6"/>
          </w:tcPr>
          <w:p>
            <w:pPr>
              <w:pStyle w:val="Normal"/>
              <w:keepNext/>
              <w:keepLines w:val="false"/>
              <w:spacing w:lineRule="auto" w:line="240" w:before="0" w:after="0"/>
              <w:rPr/>
            </w:pPr>
            <w:r>
              <w:rPr>
                <w:rFonts w:eastAsia="Courier New" w:cs="Courier New" w:ascii="Courier New" w:hAnsi="Courier New"/>
                <w:color w:val="008000"/>
              </w:rPr>
              <w:t>300</w:t>
            </w:r>
          </w:p>
        </w:tc>
        <w:tc>
          <w:tcPr>
            <w:tcW w:w="1770" w:type="dxa"/>
            <w:tcBorders/>
            <w:shd w:fill="E6E6E6"/>
          </w:tcPr>
          <w:p>
            <w:pPr>
              <w:pStyle w:val="Normal"/>
              <w:keepNext/>
              <w:keepLines w:val="false"/>
              <w:spacing w:lineRule="auto" w:line="240" w:before="0" w:after="0"/>
              <w:rPr/>
            </w:pPr>
            <w:r>
              <w:rPr>
                <w:rFonts w:eastAsia="Courier New" w:cs="Courier New" w:ascii="Courier New" w:hAnsi="Courier New"/>
                <w:color w:val="008000"/>
              </w:rPr>
              <w:t>7:00:00</w:t>
            </w:r>
          </w:p>
        </w:tc>
        <w:tc>
          <w:tcPr>
            <w:tcW w:w="1257" w:type="dxa"/>
            <w:tcBorders/>
            <w:shd w:fill="E6E6E6"/>
          </w:tcPr>
          <w:p>
            <w:pPr>
              <w:pStyle w:val="Normal"/>
              <w:keepNext/>
              <w:keepLines w:val="false"/>
              <w:spacing w:lineRule="auto" w:line="240" w:before="0" w:after="0"/>
              <w:rPr/>
            </w:pPr>
            <w:r>
              <w:rPr>
                <w:rFonts w:eastAsia="Courier New" w:cs="Courier New" w:ascii="Courier New" w:hAnsi="Courier New"/>
                <w:color w:val="008000"/>
              </w:rPr>
              <w:t>12:00:00</w:t>
            </w:r>
          </w:p>
        </w:tc>
      </w:tr>
      <w:tr>
        <w:trPr>
          <w:trHeight w:val="280" w:hRule="atLeast"/>
        </w:trPr>
        <w:tc>
          <w:tcPr>
            <w:tcW w:w="2369" w:type="dxa"/>
            <w:tcBorders/>
            <w:shd w:fill="E6E6E6"/>
          </w:tcPr>
          <w:p>
            <w:pPr>
              <w:pStyle w:val="Normal"/>
              <w:keepNext/>
              <w:keepLines w:val="false"/>
              <w:spacing w:lineRule="auto" w:line="240" w:before="0" w:after="0"/>
              <w:rPr>
                <w:color w:val="008000"/>
              </w:rPr>
            </w:pPr>
            <w:r>
              <w:rPr>
                <w:rFonts w:eastAsia="Courier New" w:cs="Courier New" w:ascii="Courier New" w:hAnsi="Courier New"/>
                <w:color w:val="008000"/>
              </w:rPr>
              <w:t>trip_2</w:t>
            </w:r>
          </w:p>
        </w:tc>
        <w:tc>
          <w:tcPr>
            <w:tcW w:w="1935" w:type="dxa"/>
            <w:tcBorders/>
            <w:shd w:fill="E6E6E6"/>
          </w:tcPr>
          <w:p>
            <w:pPr>
              <w:pStyle w:val="Normal"/>
              <w:keepNext/>
              <w:keepLines w:val="false"/>
              <w:spacing w:lineRule="auto" w:line="240" w:before="0" w:after="0"/>
              <w:rPr>
                <w:color w:val="008000"/>
              </w:rPr>
            </w:pPr>
            <w:r>
              <w:rPr>
                <w:rFonts w:eastAsia="Courier New" w:cs="Courier New" w:ascii="Courier New" w:hAnsi="Courier New"/>
                <w:color w:val="008000"/>
              </w:rPr>
              <w:t>600</w:t>
            </w:r>
          </w:p>
        </w:tc>
        <w:tc>
          <w:tcPr>
            <w:tcW w:w="1770" w:type="dxa"/>
            <w:tcBorders/>
            <w:shd w:fill="E6E6E6"/>
          </w:tcPr>
          <w:p>
            <w:pPr>
              <w:pStyle w:val="Normal"/>
              <w:keepNext/>
              <w:keepLines w:val="false"/>
              <w:spacing w:lineRule="auto" w:line="240" w:before="0" w:after="0"/>
              <w:rPr>
                <w:color w:val="008000"/>
              </w:rPr>
            </w:pPr>
            <w:r>
              <w:rPr>
                <w:rFonts w:eastAsia="Courier New" w:cs="Courier New" w:ascii="Courier New" w:hAnsi="Courier New"/>
                <w:color w:val="008000"/>
              </w:rPr>
              <w:t>12:00:00</w:t>
            </w:r>
          </w:p>
        </w:tc>
        <w:tc>
          <w:tcPr>
            <w:tcW w:w="1257" w:type="dxa"/>
            <w:tcBorders/>
            <w:shd w:fill="E6E6E6"/>
          </w:tcPr>
          <w:p>
            <w:pPr>
              <w:pStyle w:val="Normal"/>
              <w:keepNext/>
              <w:keepLines w:val="false"/>
              <w:spacing w:lineRule="auto" w:line="240" w:before="0" w:after="0"/>
              <w:rPr>
                <w:color w:val="008000"/>
              </w:rPr>
            </w:pPr>
            <w:r>
              <w:rPr>
                <w:rFonts w:eastAsia="Courier New" w:cs="Courier New" w:ascii="Courier New" w:hAnsi="Courier New"/>
                <w:color w:val="008000"/>
              </w:rPr>
              <w:t>22:00:00</w:t>
            </w:r>
          </w:p>
        </w:tc>
      </w:tr>
    </w:tbl>
    <w:p>
      <w:pPr>
        <w:pStyle w:val="Normal"/>
        <w:rPr/>
      </w:pPr>
      <w:r>
        <w:rPr/>
      </w:r>
      <w:r>
        <w:br w:type="page"/>
      </w:r>
    </w:p>
    <w:p>
      <w:pPr>
        <w:pStyle w:val="Titolo3"/>
        <w:spacing w:lineRule="auto" w:line="288" w:before="0" w:after="0"/>
        <w:rPr/>
      </w:pPr>
      <w:bookmarkStart w:id="11" w:name="_suwzxokk5pu"/>
      <w:bookmarkStart w:id="12" w:name="_suwzxokk5pu"/>
      <w:bookmarkEnd w:id="12"/>
      <w:r>
        <w:rPr/>
      </w:r>
    </w:p>
    <w:p>
      <w:pPr>
        <w:pStyle w:val="Titolo3"/>
        <w:spacing w:lineRule="auto" w:line="288" w:before="0" w:after="0"/>
        <w:rPr/>
      </w:pPr>
      <w:bookmarkStart w:id="13" w:name="_64viux11y0ev"/>
      <w:bookmarkEnd w:id="13"/>
      <w:r>
        <w:rPr/>
        <w:t>Example 5: another look at frequencies.txt; headways intervals and travel times vary throughout the day.</w:t>
      </w:r>
    </w:p>
    <w:p>
      <w:pPr>
        <w:pStyle w:val="Normal"/>
        <w:spacing w:lineRule="auto" w:line="288" w:before="0" w:after="0"/>
        <w:rPr>
          <w:sz w:val="28"/>
          <w:szCs w:val="28"/>
        </w:rPr>
      </w:pPr>
      <w:r>
        <w:rPr>
          <w:sz w:val="28"/>
          <w:szCs w:val="28"/>
        </w:rPr>
        <w:t>Route 1 operates service in both directions with 5 minute average headways from 7:00 to 12:00.  From 12:00 to 22:00, Route 1 operates with 10 minute average headways, but service is faster (less travel time).</w:t>
      </w:r>
    </w:p>
    <w:p>
      <w:pPr>
        <w:pStyle w:val="Normal"/>
        <w:spacing w:lineRule="auto" w:line="288" w:before="0" w:after="0"/>
        <w:rPr>
          <w:sz w:val="28"/>
          <w:szCs w:val="28"/>
        </w:rPr>
      </w:pPr>
      <w:r>
        <w:rPr>
          <w:sz w:val="28"/>
          <w:szCs w:val="28"/>
        </w:rPr>
        <w:t>Colors match trips_ids.</w:t>
      </w:r>
    </w:p>
    <w:p>
      <w:pPr>
        <w:pStyle w:val="Normal"/>
        <w:spacing w:lineRule="auto" w:line="288" w:before="0" w:after="0"/>
        <w:rPr/>
      </w:pPr>
      <w:r>
        <w:rPr>
          <w:i/>
          <w:sz w:val="22"/>
          <w:szCs w:val="22"/>
        </w:rPr>
        <w:t>Required file not shown: agency.txt</w:t>
      </w:r>
    </w:p>
    <w:p>
      <w:pPr>
        <w:pStyle w:val="Normal"/>
        <w:spacing w:lineRule="auto" w:line="276" w:before="0" w:after="0"/>
        <w:rPr/>
      </w:pPr>
      <w:r>
        <w:rPr/>
      </w:r>
    </w:p>
    <w:tbl>
      <w:tblPr>
        <w:tblStyle w:val="Table24"/>
        <w:tblW w:w="12570" w:type="dxa"/>
        <w:jc w:val="left"/>
        <w:tblInd w:w="-88" w:type="dxa"/>
        <w:tblBorders/>
        <w:tblCellMar>
          <w:top w:w="20" w:type="dxa"/>
          <w:left w:w="20" w:type="dxa"/>
          <w:bottom w:w="20" w:type="dxa"/>
          <w:right w:w="20" w:type="dxa"/>
        </w:tblCellMar>
        <w:tblLook w:val="0600"/>
      </w:tblPr>
      <w:tblGrid>
        <w:gridCol w:w="2070"/>
        <w:gridCol w:w="1530"/>
        <w:gridCol w:w="1244"/>
        <w:gridCol w:w="915"/>
        <w:gridCol w:w="1080"/>
        <w:gridCol w:w="1380"/>
        <w:gridCol w:w="1200"/>
        <w:gridCol w:w="990"/>
        <w:gridCol w:w="1230"/>
        <w:gridCol w:w="930"/>
      </w:tblGrid>
      <w:tr>
        <w:trPr>
          <w:trHeight w:val="320" w:hRule="atLeast"/>
        </w:trPr>
        <w:tc>
          <w:tcPr>
            <w:tcW w:w="2070" w:type="dxa"/>
            <w:tcBorders/>
            <w:shd w:fill="333333"/>
          </w:tcPr>
          <w:p>
            <w:pPr>
              <w:pStyle w:val="Normal"/>
              <w:spacing w:before="0" w:after="0"/>
              <w:rPr>
                <w:sz w:val="22"/>
                <w:szCs w:val="22"/>
              </w:rPr>
            </w:pPr>
            <w:r>
              <w:rPr>
                <w:rFonts w:eastAsia="Courier New" w:cs="Courier New" w:ascii="Courier New" w:hAnsi="Courier New"/>
                <w:b/>
                <w:color w:val="FFFFFF"/>
                <w:sz w:val="22"/>
                <w:szCs w:val="22"/>
              </w:rPr>
              <w:t>calendar.txt</w:t>
            </w:r>
          </w:p>
        </w:tc>
        <w:tc>
          <w:tcPr>
            <w:tcW w:w="1530" w:type="dxa"/>
            <w:tcBorders/>
            <w:shd w:fill="auto" w:val="clear"/>
            <w:tcMar>
              <w:top w:w="0" w:type="dxa"/>
              <w:left w:w="108" w:type="dxa"/>
              <w:bottom w:w="0" w:type="dxa"/>
              <w:right w:w="108" w:type="dxa"/>
            </w:tcMar>
          </w:tcPr>
          <w:p>
            <w:pPr>
              <w:pStyle w:val="Normal"/>
              <w:spacing w:lineRule="auto" w:line="276" w:before="0" w:after="0"/>
              <w:rPr>
                <w:sz w:val="22"/>
                <w:szCs w:val="22"/>
              </w:rPr>
            </w:pPr>
            <w:r>
              <w:rPr>
                <w:sz w:val="22"/>
                <w:szCs w:val="22"/>
              </w:rPr>
            </w:r>
          </w:p>
        </w:tc>
        <w:tc>
          <w:tcPr>
            <w:tcW w:w="1244" w:type="dxa"/>
            <w:tcBorders/>
            <w:shd w:fill="auto" w:val="clear"/>
            <w:tcMar>
              <w:top w:w="0" w:type="dxa"/>
              <w:left w:w="108" w:type="dxa"/>
              <w:bottom w:w="0" w:type="dxa"/>
              <w:right w:w="108" w:type="dxa"/>
            </w:tcMar>
          </w:tcPr>
          <w:p>
            <w:pPr>
              <w:pStyle w:val="Normal"/>
              <w:spacing w:lineRule="auto" w:line="276" w:before="0" w:after="0"/>
              <w:rPr>
                <w:sz w:val="22"/>
                <w:szCs w:val="22"/>
              </w:rPr>
            </w:pPr>
            <w:r>
              <w:rPr>
                <w:sz w:val="22"/>
                <w:szCs w:val="22"/>
              </w:rPr>
            </w:r>
          </w:p>
        </w:tc>
        <w:tc>
          <w:tcPr>
            <w:tcW w:w="915" w:type="dxa"/>
            <w:tcBorders/>
            <w:shd w:fill="auto" w:val="clear"/>
            <w:tcMar>
              <w:top w:w="0" w:type="dxa"/>
              <w:left w:w="108" w:type="dxa"/>
              <w:bottom w:w="0" w:type="dxa"/>
              <w:right w:w="108" w:type="dxa"/>
            </w:tcMar>
          </w:tcPr>
          <w:p>
            <w:pPr>
              <w:pStyle w:val="Normal"/>
              <w:spacing w:lineRule="auto" w:line="276" w:before="0" w:after="0"/>
              <w:rPr>
                <w:sz w:val="22"/>
                <w:szCs w:val="22"/>
              </w:rPr>
            </w:pPr>
            <w:r>
              <w:rPr>
                <w:sz w:val="22"/>
                <w:szCs w:val="22"/>
              </w:rPr>
            </w:r>
          </w:p>
        </w:tc>
        <w:tc>
          <w:tcPr>
            <w:tcW w:w="1080" w:type="dxa"/>
            <w:tcBorders/>
            <w:shd w:fill="auto" w:val="clear"/>
            <w:tcMar>
              <w:top w:w="0" w:type="dxa"/>
              <w:left w:w="108" w:type="dxa"/>
              <w:bottom w:w="0" w:type="dxa"/>
              <w:right w:w="108" w:type="dxa"/>
            </w:tcMar>
          </w:tcPr>
          <w:p>
            <w:pPr>
              <w:pStyle w:val="Normal"/>
              <w:spacing w:lineRule="auto" w:line="276" w:before="0" w:after="0"/>
              <w:rPr>
                <w:sz w:val="22"/>
                <w:szCs w:val="22"/>
              </w:rPr>
            </w:pPr>
            <w:r>
              <w:rPr>
                <w:sz w:val="22"/>
                <w:szCs w:val="22"/>
              </w:rPr>
            </w:r>
          </w:p>
        </w:tc>
        <w:tc>
          <w:tcPr>
            <w:tcW w:w="1380" w:type="dxa"/>
            <w:tcBorders/>
            <w:shd w:fill="auto" w:val="clear"/>
            <w:tcMar>
              <w:top w:w="0" w:type="dxa"/>
              <w:left w:w="108" w:type="dxa"/>
              <w:bottom w:w="0" w:type="dxa"/>
              <w:right w:w="108" w:type="dxa"/>
            </w:tcMar>
          </w:tcPr>
          <w:p>
            <w:pPr>
              <w:pStyle w:val="Normal"/>
              <w:spacing w:lineRule="auto" w:line="276" w:before="0" w:after="0"/>
              <w:rPr>
                <w:sz w:val="22"/>
                <w:szCs w:val="22"/>
              </w:rPr>
            </w:pPr>
            <w:r>
              <w:rPr>
                <w:sz w:val="22"/>
                <w:szCs w:val="22"/>
              </w:rPr>
            </w:r>
          </w:p>
        </w:tc>
        <w:tc>
          <w:tcPr>
            <w:tcW w:w="1200" w:type="dxa"/>
            <w:tcBorders/>
            <w:shd w:fill="auto" w:val="clear"/>
            <w:tcMar>
              <w:top w:w="0" w:type="dxa"/>
              <w:left w:w="108" w:type="dxa"/>
              <w:bottom w:w="0" w:type="dxa"/>
              <w:right w:w="108" w:type="dxa"/>
            </w:tcMar>
          </w:tcPr>
          <w:p>
            <w:pPr>
              <w:pStyle w:val="Normal"/>
              <w:spacing w:lineRule="auto" w:line="276" w:before="0" w:after="0"/>
              <w:rPr>
                <w:sz w:val="22"/>
                <w:szCs w:val="22"/>
              </w:rPr>
            </w:pPr>
            <w:r>
              <w:rPr>
                <w:sz w:val="22"/>
                <w:szCs w:val="22"/>
              </w:rPr>
            </w:r>
          </w:p>
        </w:tc>
        <w:tc>
          <w:tcPr>
            <w:tcW w:w="990" w:type="dxa"/>
            <w:tcBorders/>
            <w:shd w:fill="auto" w:val="clear"/>
            <w:tcMar>
              <w:top w:w="0" w:type="dxa"/>
              <w:left w:w="108" w:type="dxa"/>
              <w:bottom w:w="0" w:type="dxa"/>
              <w:right w:w="108" w:type="dxa"/>
            </w:tcMar>
          </w:tcPr>
          <w:p>
            <w:pPr>
              <w:pStyle w:val="Normal"/>
              <w:spacing w:lineRule="auto" w:line="276" w:before="0" w:after="0"/>
              <w:rPr>
                <w:sz w:val="22"/>
                <w:szCs w:val="22"/>
              </w:rPr>
            </w:pPr>
            <w:r>
              <w:rPr>
                <w:sz w:val="22"/>
                <w:szCs w:val="22"/>
              </w:rPr>
            </w:r>
          </w:p>
        </w:tc>
        <w:tc>
          <w:tcPr>
            <w:tcW w:w="1230" w:type="dxa"/>
            <w:tcBorders/>
            <w:shd w:fill="auto" w:val="clear"/>
            <w:tcMar>
              <w:top w:w="0" w:type="dxa"/>
              <w:left w:w="108" w:type="dxa"/>
              <w:bottom w:w="0" w:type="dxa"/>
              <w:right w:w="108" w:type="dxa"/>
            </w:tcMar>
          </w:tcPr>
          <w:p>
            <w:pPr>
              <w:pStyle w:val="Normal"/>
              <w:spacing w:lineRule="auto" w:line="276" w:before="0" w:after="0"/>
              <w:rPr>
                <w:sz w:val="22"/>
                <w:szCs w:val="22"/>
              </w:rPr>
            </w:pPr>
            <w:r>
              <w:rPr>
                <w:sz w:val="22"/>
                <w:szCs w:val="22"/>
              </w:rPr>
            </w:r>
          </w:p>
        </w:tc>
        <w:tc>
          <w:tcPr>
            <w:tcW w:w="930" w:type="dxa"/>
            <w:tcBorders/>
            <w:shd w:fill="auto" w:val="clear"/>
            <w:tcMar>
              <w:top w:w="0" w:type="dxa"/>
              <w:left w:w="108" w:type="dxa"/>
              <w:bottom w:w="0" w:type="dxa"/>
              <w:right w:w="108" w:type="dxa"/>
            </w:tcMar>
          </w:tcPr>
          <w:p>
            <w:pPr>
              <w:pStyle w:val="Normal"/>
              <w:spacing w:lineRule="auto" w:line="276" w:before="0" w:after="0"/>
              <w:rPr>
                <w:sz w:val="22"/>
                <w:szCs w:val="22"/>
              </w:rPr>
            </w:pPr>
            <w:r>
              <w:rPr>
                <w:sz w:val="22"/>
                <w:szCs w:val="22"/>
              </w:rPr>
            </w:r>
          </w:p>
        </w:tc>
      </w:tr>
      <w:tr>
        <w:trPr>
          <w:trHeight w:val="280" w:hRule="atLeast"/>
        </w:trPr>
        <w:tc>
          <w:tcPr>
            <w:tcW w:w="2070" w:type="dxa"/>
            <w:tcBorders/>
            <w:shd w:fill="E6E6E6"/>
          </w:tcPr>
          <w:p>
            <w:pPr>
              <w:pStyle w:val="Normal"/>
              <w:spacing w:before="0" w:after="0"/>
              <w:rPr>
                <w:sz w:val="22"/>
                <w:szCs w:val="22"/>
              </w:rPr>
            </w:pPr>
            <w:r>
              <w:rPr>
                <w:rFonts w:eastAsia="Courier New" w:cs="Courier New" w:ascii="Courier New" w:hAnsi="Courier New"/>
                <w:b/>
                <w:sz w:val="22"/>
                <w:szCs w:val="22"/>
              </w:rPr>
              <w:t>service_id</w:t>
            </w:r>
          </w:p>
        </w:tc>
        <w:tc>
          <w:tcPr>
            <w:tcW w:w="1530" w:type="dxa"/>
            <w:tcBorders/>
            <w:shd w:fill="E6E6E6"/>
          </w:tcPr>
          <w:p>
            <w:pPr>
              <w:pStyle w:val="Normal"/>
              <w:spacing w:before="0" w:after="0"/>
              <w:rPr>
                <w:sz w:val="22"/>
                <w:szCs w:val="22"/>
              </w:rPr>
            </w:pPr>
            <w:r>
              <w:rPr>
                <w:rFonts w:eastAsia="Courier New" w:cs="Courier New" w:ascii="Courier New" w:hAnsi="Courier New"/>
                <w:b/>
                <w:sz w:val="22"/>
                <w:szCs w:val="22"/>
              </w:rPr>
              <w:t>start_date</w:t>
            </w:r>
          </w:p>
        </w:tc>
        <w:tc>
          <w:tcPr>
            <w:tcW w:w="1244" w:type="dxa"/>
            <w:tcBorders/>
            <w:shd w:fill="E6E6E6"/>
          </w:tcPr>
          <w:p>
            <w:pPr>
              <w:pStyle w:val="Normal"/>
              <w:spacing w:before="0" w:after="0"/>
              <w:rPr>
                <w:sz w:val="22"/>
                <w:szCs w:val="22"/>
              </w:rPr>
            </w:pPr>
            <w:r>
              <w:rPr>
                <w:rFonts w:eastAsia="Courier New" w:cs="Courier New" w:ascii="Courier New" w:hAnsi="Courier New"/>
                <w:b/>
                <w:sz w:val="22"/>
                <w:szCs w:val="22"/>
              </w:rPr>
              <w:t>end_date</w:t>
            </w:r>
          </w:p>
        </w:tc>
        <w:tc>
          <w:tcPr>
            <w:tcW w:w="915" w:type="dxa"/>
            <w:tcBorders/>
            <w:shd w:fill="E6E6E6"/>
          </w:tcPr>
          <w:p>
            <w:pPr>
              <w:pStyle w:val="Normal"/>
              <w:spacing w:before="0" w:after="0"/>
              <w:rPr>
                <w:sz w:val="22"/>
                <w:szCs w:val="22"/>
              </w:rPr>
            </w:pPr>
            <w:r>
              <w:rPr>
                <w:rFonts w:eastAsia="Courier New" w:cs="Courier New" w:ascii="Courier New" w:hAnsi="Courier New"/>
                <w:b/>
                <w:sz w:val="22"/>
                <w:szCs w:val="22"/>
              </w:rPr>
              <w:t>monday</w:t>
            </w:r>
          </w:p>
        </w:tc>
        <w:tc>
          <w:tcPr>
            <w:tcW w:w="1080" w:type="dxa"/>
            <w:tcBorders/>
            <w:shd w:fill="E6E6E6"/>
          </w:tcPr>
          <w:p>
            <w:pPr>
              <w:pStyle w:val="Normal"/>
              <w:spacing w:before="0" w:after="0"/>
              <w:rPr>
                <w:sz w:val="22"/>
                <w:szCs w:val="22"/>
              </w:rPr>
            </w:pPr>
            <w:r>
              <w:rPr>
                <w:rFonts w:eastAsia="Courier New" w:cs="Courier New" w:ascii="Courier New" w:hAnsi="Courier New"/>
                <w:b/>
                <w:sz w:val="22"/>
                <w:szCs w:val="22"/>
              </w:rPr>
              <w:t>tuesday</w:t>
            </w:r>
          </w:p>
        </w:tc>
        <w:tc>
          <w:tcPr>
            <w:tcW w:w="1380" w:type="dxa"/>
            <w:tcBorders/>
            <w:shd w:fill="E6E6E6"/>
          </w:tcPr>
          <w:p>
            <w:pPr>
              <w:pStyle w:val="Normal"/>
              <w:spacing w:before="0" w:after="0"/>
              <w:rPr>
                <w:sz w:val="22"/>
                <w:szCs w:val="22"/>
              </w:rPr>
            </w:pPr>
            <w:r>
              <w:rPr>
                <w:rFonts w:eastAsia="Courier New" w:cs="Courier New" w:ascii="Courier New" w:hAnsi="Courier New"/>
                <w:b/>
                <w:sz w:val="22"/>
                <w:szCs w:val="22"/>
              </w:rPr>
              <w:t>wednesday</w:t>
            </w:r>
          </w:p>
        </w:tc>
        <w:tc>
          <w:tcPr>
            <w:tcW w:w="1200" w:type="dxa"/>
            <w:tcBorders/>
            <w:shd w:fill="E6E6E6"/>
          </w:tcPr>
          <w:p>
            <w:pPr>
              <w:pStyle w:val="Normal"/>
              <w:spacing w:before="0" w:after="0"/>
              <w:rPr>
                <w:sz w:val="22"/>
                <w:szCs w:val="22"/>
              </w:rPr>
            </w:pPr>
            <w:r>
              <w:rPr>
                <w:rFonts w:eastAsia="Courier New" w:cs="Courier New" w:ascii="Courier New" w:hAnsi="Courier New"/>
                <w:b/>
                <w:sz w:val="22"/>
                <w:szCs w:val="22"/>
              </w:rPr>
              <w:t>thursday</w:t>
            </w:r>
          </w:p>
        </w:tc>
        <w:tc>
          <w:tcPr>
            <w:tcW w:w="990" w:type="dxa"/>
            <w:tcBorders/>
            <w:shd w:fill="E6E6E6"/>
          </w:tcPr>
          <w:p>
            <w:pPr>
              <w:pStyle w:val="Normal"/>
              <w:spacing w:before="0" w:after="0"/>
              <w:rPr>
                <w:sz w:val="22"/>
                <w:szCs w:val="22"/>
              </w:rPr>
            </w:pPr>
            <w:r>
              <w:rPr>
                <w:rFonts w:eastAsia="Courier New" w:cs="Courier New" w:ascii="Courier New" w:hAnsi="Courier New"/>
                <w:b/>
                <w:sz w:val="22"/>
                <w:szCs w:val="22"/>
              </w:rPr>
              <w:t>friday</w:t>
            </w:r>
          </w:p>
        </w:tc>
        <w:tc>
          <w:tcPr>
            <w:tcW w:w="1230" w:type="dxa"/>
            <w:tcBorders/>
            <w:shd w:fill="E6E6E6"/>
          </w:tcPr>
          <w:p>
            <w:pPr>
              <w:pStyle w:val="Normal"/>
              <w:spacing w:before="0" w:after="0"/>
              <w:rPr>
                <w:sz w:val="22"/>
                <w:szCs w:val="22"/>
              </w:rPr>
            </w:pPr>
            <w:r>
              <w:rPr>
                <w:rFonts w:eastAsia="Courier New" w:cs="Courier New" w:ascii="Courier New" w:hAnsi="Courier New"/>
                <w:b/>
                <w:sz w:val="22"/>
                <w:szCs w:val="22"/>
              </w:rPr>
              <w:t>saturday</w:t>
            </w:r>
          </w:p>
        </w:tc>
        <w:tc>
          <w:tcPr>
            <w:tcW w:w="930" w:type="dxa"/>
            <w:tcBorders/>
            <w:shd w:fill="E6E6E6"/>
          </w:tcPr>
          <w:p>
            <w:pPr>
              <w:pStyle w:val="Normal"/>
              <w:spacing w:before="0" w:after="0"/>
              <w:rPr>
                <w:sz w:val="22"/>
                <w:szCs w:val="22"/>
              </w:rPr>
            </w:pPr>
            <w:r>
              <w:rPr>
                <w:rFonts w:eastAsia="Courier New" w:cs="Courier New" w:ascii="Courier New" w:hAnsi="Courier New"/>
                <w:b/>
                <w:sz w:val="22"/>
                <w:szCs w:val="22"/>
              </w:rPr>
              <w:t>sunday</w:t>
            </w:r>
          </w:p>
        </w:tc>
      </w:tr>
      <w:tr>
        <w:trPr>
          <w:trHeight w:val="280" w:hRule="atLeast"/>
        </w:trPr>
        <w:tc>
          <w:tcPr>
            <w:tcW w:w="2070" w:type="dxa"/>
            <w:tcBorders/>
            <w:shd w:fill="E6E6E6"/>
          </w:tcPr>
          <w:p>
            <w:pPr>
              <w:pStyle w:val="Normal"/>
              <w:spacing w:before="0" w:after="0"/>
              <w:rPr>
                <w:sz w:val="22"/>
                <w:szCs w:val="22"/>
              </w:rPr>
            </w:pPr>
            <w:r>
              <w:rPr>
                <w:rFonts w:eastAsia="Courier New" w:cs="Courier New" w:ascii="Courier New" w:hAnsi="Courier New"/>
                <w:sz w:val="22"/>
                <w:szCs w:val="22"/>
              </w:rPr>
              <w:t>winter_weekday</w:t>
            </w:r>
          </w:p>
        </w:tc>
        <w:tc>
          <w:tcPr>
            <w:tcW w:w="1530" w:type="dxa"/>
            <w:tcBorders/>
            <w:shd w:fill="E6E6E6"/>
          </w:tcPr>
          <w:p>
            <w:pPr>
              <w:pStyle w:val="Normal"/>
              <w:spacing w:before="0" w:after="0"/>
              <w:rPr>
                <w:sz w:val="22"/>
                <w:szCs w:val="22"/>
              </w:rPr>
            </w:pPr>
            <w:r>
              <w:rPr>
                <w:rFonts w:eastAsia="Courier New" w:cs="Courier New" w:ascii="Courier New" w:hAnsi="Courier New"/>
                <w:sz w:val="22"/>
                <w:szCs w:val="22"/>
              </w:rPr>
              <w:t>20130921</w:t>
            </w:r>
          </w:p>
        </w:tc>
        <w:tc>
          <w:tcPr>
            <w:tcW w:w="1244" w:type="dxa"/>
            <w:tcBorders/>
            <w:shd w:fill="E6E6E6"/>
          </w:tcPr>
          <w:p>
            <w:pPr>
              <w:pStyle w:val="Normal"/>
              <w:spacing w:before="0" w:after="0"/>
              <w:rPr>
                <w:sz w:val="22"/>
                <w:szCs w:val="22"/>
              </w:rPr>
            </w:pPr>
            <w:r>
              <w:rPr>
                <w:rFonts w:eastAsia="Courier New" w:cs="Courier New" w:ascii="Courier New" w:hAnsi="Courier New"/>
                <w:sz w:val="22"/>
                <w:szCs w:val="22"/>
              </w:rPr>
              <w:t>20140619</w:t>
            </w:r>
          </w:p>
        </w:tc>
        <w:tc>
          <w:tcPr>
            <w:tcW w:w="915" w:type="dxa"/>
            <w:tcBorders/>
            <w:shd w:fill="E6E6E6"/>
          </w:tcPr>
          <w:p>
            <w:pPr>
              <w:pStyle w:val="Normal"/>
              <w:spacing w:before="0" w:after="0"/>
              <w:rPr>
                <w:sz w:val="22"/>
                <w:szCs w:val="22"/>
              </w:rPr>
            </w:pPr>
            <w:r>
              <w:rPr>
                <w:rFonts w:eastAsia="Courier New" w:cs="Courier New" w:ascii="Courier New" w:hAnsi="Courier New"/>
                <w:sz w:val="22"/>
                <w:szCs w:val="22"/>
              </w:rPr>
              <w:t>1</w:t>
            </w:r>
          </w:p>
        </w:tc>
        <w:tc>
          <w:tcPr>
            <w:tcW w:w="1080" w:type="dxa"/>
            <w:tcBorders/>
            <w:shd w:fill="E6E6E6"/>
          </w:tcPr>
          <w:p>
            <w:pPr>
              <w:pStyle w:val="Normal"/>
              <w:spacing w:before="0" w:after="0"/>
              <w:rPr>
                <w:sz w:val="22"/>
                <w:szCs w:val="22"/>
              </w:rPr>
            </w:pPr>
            <w:r>
              <w:rPr>
                <w:rFonts w:eastAsia="Courier New" w:cs="Courier New" w:ascii="Courier New" w:hAnsi="Courier New"/>
                <w:sz w:val="22"/>
                <w:szCs w:val="22"/>
              </w:rPr>
              <w:t>1</w:t>
            </w:r>
          </w:p>
        </w:tc>
        <w:tc>
          <w:tcPr>
            <w:tcW w:w="1380" w:type="dxa"/>
            <w:tcBorders/>
            <w:shd w:fill="E6E6E6"/>
          </w:tcPr>
          <w:p>
            <w:pPr>
              <w:pStyle w:val="Normal"/>
              <w:spacing w:before="0" w:after="0"/>
              <w:rPr>
                <w:sz w:val="22"/>
                <w:szCs w:val="22"/>
              </w:rPr>
            </w:pPr>
            <w:r>
              <w:rPr>
                <w:rFonts w:eastAsia="Courier New" w:cs="Courier New" w:ascii="Courier New" w:hAnsi="Courier New"/>
                <w:sz w:val="22"/>
                <w:szCs w:val="22"/>
              </w:rPr>
              <w:t>1</w:t>
            </w:r>
          </w:p>
        </w:tc>
        <w:tc>
          <w:tcPr>
            <w:tcW w:w="1200" w:type="dxa"/>
            <w:tcBorders/>
            <w:shd w:fill="E6E6E6"/>
          </w:tcPr>
          <w:p>
            <w:pPr>
              <w:pStyle w:val="Normal"/>
              <w:spacing w:before="0" w:after="0"/>
              <w:rPr>
                <w:sz w:val="22"/>
                <w:szCs w:val="22"/>
              </w:rPr>
            </w:pPr>
            <w:r>
              <w:rPr>
                <w:rFonts w:eastAsia="Courier New" w:cs="Courier New" w:ascii="Courier New" w:hAnsi="Courier New"/>
                <w:sz w:val="22"/>
                <w:szCs w:val="22"/>
              </w:rPr>
              <w:t>1</w:t>
            </w:r>
          </w:p>
        </w:tc>
        <w:tc>
          <w:tcPr>
            <w:tcW w:w="990" w:type="dxa"/>
            <w:tcBorders/>
            <w:shd w:fill="E6E6E6"/>
          </w:tcPr>
          <w:p>
            <w:pPr>
              <w:pStyle w:val="Normal"/>
              <w:spacing w:before="0" w:after="0"/>
              <w:rPr>
                <w:sz w:val="22"/>
                <w:szCs w:val="22"/>
              </w:rPr>
            </w:pPr>
            <w:r>
              <w:rPr>
                <w:rFonts w:eastAsia="Courier New" w:cs="Courier New" w:ascii="Courier New" w:hAnsi="Courier New"/>
                <w:sz w:val="22"/>
                <w:szCs w:val="22"/>
              </w:rPr>
              <w:t>1</w:t>
            </w:r>
          </w:p>
        </w:tc>
        <w:tc>
          <w:tcPr>
            <w:tcW w:w="1230" w:type="dxa"/>
            <w:tcBorders/>
            <w:shd w:fill="E6E6E6"/>
          </w:tcPr>
          <w:p>
            <w:pPr>
              <w:pStyle w:val="Normal"/>
              <w:spacing w:before="0" w:after="0"/>
              <w:rPr>
                <w:sz w:val="22"/>
                <w:szCs w:val="22"/>
              </w:rPr>
            </w:pPr>
            <w:r>
              <w:rPr>
                <w:rFonts w:eastAsia="Courier New" w:cs="Courier New" w:ascii="Courier New" w:hAnsi="Courier New"/>
                <w:sz w:val="22"/>
                <w:szCs w:val="22"/>
              </w:rPr>
              <w:t>0</w:t>
            </w:r>
          </w:p>
        </w:tc>
        <w:tc>
          <w:tcPr>
            <w:tcW w:w="930" w:type="dxa"/>
            <w:tcBorders/>
            <w:shd w:fill="E6E6E6"/>
          </w:tcPr>
          <w:p>
            <w:pPr>
              <w:pStyle w:val="Normal"/>
              <w:spacing w:before="0" w:after="0"/>
              <w:rPr>
                <w:sz w:val="22"/>
                <w:szCs w:val="22"/>
              </w:rPr>
            </w:pPr>
            <w:r>
              <w:rPr>
                <w:rFonts w:eastAsia="Courier New" w:cs="Courier New" w:ascii="Courier New" w:hAnsi="Courier New"/>
                <w:sz w:val="22"/>
                <w:szCs w:val="22"/>
              </w:rPr>
              <w:t>0</w:t>
            </w:r>
          </w:p>
        </w:tc>
      </w:tr>
    </w:tbl>
    <w:p>
      <w:pPr>
        <w:pStyle w:val="Normal"/>
        <w:spacing w:before="0" w:after="0"/>
        <w:rPr/>
      </w:pPr>
      <w:r>
        <w:rPr/>
      </w:r>
    </w:p>
    <w:tbl>
      <w:tblPr>
        <w:tblStyle w:val="Table25"/>
        <w:tblW w:w="8385" w:type="dxa"/>
        <w:jc w:val="left"/>
        <w:tblInd w:w="-88" w:type="dxa"/>
        <w:tblBorders/>
        <w:tblCellMar>
          <w:top w:w="20" w:type="dxa"/>
          <w:left w:w="20" w:type="dxa"/>
          <w:bottom w:w="20" w:type="dxa"/>
          <w:right w:w="20" w:type="dxa"/>
        </w:tblCellMar>
        <w:tblLook w:val="0600"/>
      </w:tblPr>
      <w:tblGrid>
        <w:gridCol w:w="1560"/>
        <w:gridCol w:w="2700"/>
        <w:gridCol w:w="2535"/>
        <w:gridCol w:w="1589"/>
      </w:tblGrid>
      <w:tr>
        <w:trPr>
          <w:trHeight w:val="280" w:hRule="atLeast"/>
        </w:trPr>
        <w:tc>
          <w:tcPr>
            <w:tcW w:w="1560" w:type="dxa"/>
            <w:tcBorders/>
            <w:shd w:fill="333333"/>
          </w:tcPr>
          <w:p>
            <w:pPr>
              <w:pStyle w:val="Normal"/>
              <w:spacing w:before="0" w:after="0"/>
              <w:rPr/>
            </w:pPr>
            <w:r>
              <w:rPr>
                <w:rFonts w:eastAsia="Courier New" w:cs="Courier New" w:ascii="Courier New" w:hAnsi="Courier New"/>
                <w:b/>
                <w:color w:val="FFFFFF"/>
              </w:rPr>
              <w:t>routes.txt</w:t>
            </w:r>
          </w:p>
        </w:tc>
        <w:tc>
          <w:tcPr>
            <w:tcW w:w="2700" w:type="dxa"/>
            <w:tcBorders/>
            <w:shd w:fill="auto" w:val="clear"/>
            <w:tcMar>
              <w:top w:w="0" w:type="dxa"/>
              <w:left w:w="108" w:type="dxa"/>
              <w:bottom w:w="0" w:type="dxa"/>
              <w:right w:w="108" w:type="dxa"/>
            </w:tcMar>
          </w:tcPr>
          <w:p>
            <w:pPr>
              <w:pStyle w:val="Normal"/>
              <w:spacing w:lineRule="auto" w:line="276" w:before="0" w:after="0"/>
              <w:rPr/>
            </w:pPr>
            <w:r>
              <w:rPr/>
            </w:r>
          </w:p>
        </w:tc>
        <w:tc>
          <w:tcPr>
            <w:tcW w:w="2535" w:type="dxa"/>
            <w:tcBorders/>
            <w:shd w:fill="auto" w:val="clear"/>
            <w:tcMar>
              <w:top w:w="0" w:type="dxa"/>
              <w:left w:w="108" w:type="dxa"/>
              <w:bottom w:w="0" w:type="dxa"/>
              <w:right w:w="108" w:type="dxa"/>
            </w:tcMar>
          </w:tcPr>
          <w:p>
            <w:pPr>
              <w:pStyle w:val="Normal"/>
              <w:spacing w:lineRule="auto" w:line="276" w:before="0" w:after="0"/>
              <w:rPr/>
            </w:pPr>
            <w:r>
              <w:rPr/>
            </w:r>
          </w:p>
        </w:tc>
        <w:tc>
          <w:tcPr>
            <w:tcW w:w="1589" w:type="dxa"/>
            <w:tcBorders/>
            <w:shd w:fill="auto" w:val="clear"/>
            <w:tcMar>
              <w:top w:w="0" w:type="dxa"/>
              <w:left w:w="108" w:type="dxa"/>
              <w:bottom w:w="0" w:type="dxa"/>
              <w:right w:w="108" w:type="dxa"/>
            </w:tcMar>
          </w:tcPr>
          <w:p>
            <w:pPr>
              <w:pStyle w:val="Normal"/>
              <w:spacing w:lineRule="auto" w:line="276" w:before="0" w:after="0"/>
              <w:rPr/>
            </w:pPr>
            <w:r>
              <w:rPr/>
            </w:r>
          </w:p>
        </w:tc>
      </w:tr>
      <w:tr>
        <w:trPr>
          <w:trHeight w:val="280" w:hRule="atLeast"/>
        </w:trPr>
        <w:tc>
          <w:tcPr>
            <w:tcW w:w="1560" w:type="dxa"/>
            <w:tcBorders/>
            <w:shd w:fill="E6E6E6"/>
          </w:tcPr>
          <w:p>
            <w:pPr>
              <w:pStyle w:val="Normal"/>
              <w:spacing w:before="0" w:after="0"/>
              <w:rPr/>
            </w:pPr>
            <w:r>
              <w:rPr>
                <w:rFonts w:eastAsia="Courier New" w:cs="Courier New" w:ascii="Courier New" w:hAnsi="Courier New"/>
                <w:b/>
              </w:rPr>
              <w:t>route_id</w:t>
            </w:r>
          </w:p>
        </w:tc>
        <w:tc>
          <w:tcPr>
            <w:tcW w:w="2700" w:type="dxa"/>
            <w:tcBorders/>
            <w:shd w:fill="E6E6E6"/>
          </w:tcPr>
          <w:p>
            <w:pPr>
              <w:pStyle w:val="Normal"/>
              <w:spacing w:before="0" w:after="0"/>
              <w:rPr/>
            </w:pPr>
            <w:r>
              <w:rPr>
                <w:rFonts w:eastAsia="Courier New" w:cs="Courier New" w:ascii="Courier New" w:hAnsi="Courier New"/>
                <w:b/>
              </w:rPr>
              <w:t>route_short_name</w:t>
            </w:r>
          </w:p>
        </w:tc>
        <w:tc>
          <w:tcPr>
            <w:tcW w:w="2535" w:type="dxa"/>
            <w:tcBorders/>
            <w:shd w:fill="E6E6E6"/>
          </w:tcPr>
          <w:p>
            <w:pPr>
              <w:pStyle w:val="Normal"/>
              <w:spacing w:before="0" w:after="0"/>
              <w:rPr/>
            </w:pPr>
            <w:r>
              <w:rPr>
                <w:rFonts w:eastAsia="Courier New" w:cs="Courier New" w:ascii="Courier New" w:hAnsi="Courier New"/>
                <w:b/>
              </w:rPr>
              <w:t>route_long_name</w:t>
            </w:r>
          </w:p>
        </w:tc>
        <w:tc>
          <w:tcPr>
            <w:tcW w:w="1589" w:type="dxa"/>
            <w:tcBorders/>
            <w:shd w:fill="E6E6E6"/>
          </w:tcPr>
          <w:p>
            <w:pPr>
              <w:pStyle w:val="Normal"/>
              <w:spacing w:before="0" w:after="0"/>
              <w:rPr/>
            </w:pPr>
            <w:r>
              <w:rPr>
                <w:rFonts w:eastAsia="Courier New" w:cs="Courier New" w:ascii="Courier New" w:hAnsi="Courier New"/>
                <w:b/>
              </w:rPr>
              <w:t>route_type</w:t>
            </w:r>
          </w:p>
        </w:tc>
      </w:tr>
      <w:tr>
        <w:trPr>
          <w:trHeight w:val="280" w:hRule="atLeast"/>
        </w:trPr>
        <w:tc>
          <w:tcPr>
            <w:tcW w:w="1560" w:type="dxa"/>
            <w:tcBorders/>
            <w:shd w:fill="E6E6E6"/>
          </w:tcPr>
          <w:p>
            <w:pPr>
              <w:pStyle w:val="Normal"/>
              <w:spacing w:before="0" w:after="0"/>
              <w:rPr/>
            </w:pPr>
            <w:r>
              <w:rPr>
                <w:rFonts w:eastAsia="Courier New" w:cs="Courier New" w:ascii="Courier New" w:hAnsi="Courier New"/>
              </w:rPr>
              <w:t>route_1</w:t>
            </w:r>
          </w:p>
        </w:tc>
        <w:tc>
          <w:tcPr>
            <w:tcW w:w="2700" w:type="dxa"/>
            <w:tcBorders/>
            <w:shd w:fill="E6E6E6"/>
          </w:tcPr>
          <w:p>
            <w:pPr>
              <w:pStyle w:val="Normal"/>
              <w:spacing w:before="0" w:after="0"/>
              <w:rPr/>
            </w:pPr>
            <w:r>
              <w:rPr>
                <w:rFonts w:eastAsia="Courier New" w:cs="Courier New" w:ascii="Courier New" w:hAnsi="Courier New"/>
              </w:rPr>
              <w:t>1</w:t>
            </w:r>
          </w:p>
        </w:tc>
        <w:tc>
          <w:tcPr>
            <w:tcW w:w="2535" w:type="dxa"/>
            <w:tcBorders/>
            <w:shd w:fill="E6E6E6"/>
          </w:tcPr>
          <w:p>
            <w:pPr>
              <w:pStyle w:val="Normal"/>
              <w:spacing w:before="0" w:after="0"/>
              <w:rPr/>
            </w:pPr>
            <w:r>
              <w:rPr>
                <w:rFonts w:eastAsia="Courier New" w:cs="Courier New" w:ascii="Courier New" w:hAnsi="Courier New"/>
              </w:rPr>
              <w:t>Downtown/Airport</w:t>
            </w:r>
          </w:p>
        </w:tc>
        <w:tc>
          <w:tcPr>
            <w:tcW w:w="1589" w:type="dxa"/>
            <w:tcBorders/>
            <w:shd w:fill="E6E6E6"/>
          </w:tcPr>
          <w:p>
            <w:pPr>
              <w:pStyle w:val="Normal"/>
              <w:spacing w:before="0" w:after="0"/>
              <w:rPr/>
            </w:pPr>
            <w:r>
              <w:rPr>
                <w:rFonts w:eastAsia="Courier New" w:cs="Courier New" w:ascii="Courier New" w:hAnsi="Courier New"/>
              </w:rPr>
              <w:t>3</w:t>
            </w:r>
          </w:p>
        </w:tc>
      </w:tr>
    </w:tbl>
    <w:p>
      <w:pPr>
        <w:pStyle w:val="Normal"/>
        <w:spacing w:before="0" w:after="0"/>
        <w:rPr/>
      </w:pPr>
      <w:r>
        <w:rPr/>
      </w:r>
    </w:p>
    <w:p>
      <w:pPr>
        <w:pStyle w:val="Normal"/>
        <w:spacing w:before="0" w:after="0"/>
        <w:rPr>
          <w:color w:val="FFFFFF"/>
          <w:highlight w:val="darkGray"/>
        </w:rPr>
      </w:pPr>
      <w:r>
        <w:rPr>
          <w:rFonts w:eastAsia="Courier New" w:cs="Courier New" w:ascii="Courier New" w:hAnsi="Courier New"/>
          <w:b/>
          <w:color w:val="FFFFFF"/>
          <w:shd w:fill="434343" w:val="clear"/>
        </w:rPr>
        <w:t>trips.txt</w:t>
      </w:r>
    </w:p>
    <w:tbl>
      <w:tblPr>
        <w:tblStyle w:val="Table26"/>
        <w:tblW w:w="9135" w:type="dxa"/>
        <w:jc w:val="left"/>
        <w:tblInd w:w="-88" w:type="dxa"/>
        <w:tblBorders/>
        <w:tblCellMar>
          <w:top w:w="20" w:type="dxa"/>
          <w:left w:w="20" w:type="dxa"/>
          <w:bottom w:w="20" w:type="dxa"/>
          <w:right w:w="20" w:type="dxa"/>
        </w:tblCellMar>
        <w:tblLook w:val="0600"/>
      </w:tblPr>
      <w:tblGrid>
        <w:gridCol w:w="1260"/>
        <w:gridCol w:w="1335"/>
        <w:gridCol w:w="2294"/>
        <w:gridCol w:w="2056"/>
        <w:gridCol w:w="2190"/>
      </w:tblGrid>
      <w:tr>
        <w:trPr>
          <w:trHeight w:val="280" w:hRule="atLeast"/>
        </w:trPr>
        <w:tc>
          <w:tcPr>
            <w:tcW w:w="1260" w:type="dxa"/>
            <w:tcBorders/>
            <w:shd w:fill="E6E6E6"/>
          </w:tcPr>
          <w:p>
            <w:pPr>
              <w:pStyle w:val="Normal"/>
              <w:spacing w:before="0" w:after="0"/>
              <w:rPr/>
            </w:pPr>
            <w:r>
              <w:rPr>
                <w:rFonts w:eastAsia="Courier New" w:cs="Courier New" w:ascii="Courier New" w:hAnsi="Courier New"/>
                <w:b/>
              </w:rPr>
              <w:t>trip_id</w:t>
            </w:r>
          </w:p>
        </w:tc>
        <w:tc>
          <w:tcPr>
            <w:tcW w:w="1335" w:type="dxa"/>
            <w:tcBorders/>
            <w:shd w:fill="E6E6E6"/>
          </w:tcPr>
          <w:p>
            <w:pPr>
              <w:pStyle w:val="Normal"/>
              <w:spacing w:before="0" w:after="0"/>
              <w:rPr/>
            </w:pPr>
            <w:r>
              <w:rPr>
                <w:rFonts w:eastAsia="Courier New" w:cs="Courier New" w:ascii="Courier New" w:hAnsi="Courier New"/>
                <w:b/>
              </w:rPr>
              <w:t>route_id</w:t>
            </w:r>
          </w:p>
        </w:tc>
        <w:tc>
          <w:tcPr>
            <w:tcW w:w="2294" w:type="dxa"/>
            <w:tcBorders/>
            <w:shd w:fill="E6E6E6"/>
          </w:tcPr>
          <w:p>
            <w:pPr>
              <w:pStyle w:val="Normal"/>
              <w:spacing w:before="0" w:after="0"/>
              <w:rPr/>
            </w:pPr>
            <w:r>
              <w:rPr>
                <w:rFonts w:eastAsia="Courier New" w:cs="Courier New" w:ascii="Courier New" w:hAnsi="Courier New"/>
                <w:b/>
              </w:rPr>
              <w:t>service_id</w:t>
            </w:r>
          </w:p>
        </w:tc>
        <w:tc>
          <w:tcPr>
            <w:tcW w:w="2056" w:type="dxa"/>
            <w:tcBorders/>
            <w:shd w:fill="E6E6E6"/>
          </w:tcPr>
          <w:p>
            <w:pPr>
              <w:pStyle w:val="Normal"/>
              <w:spacing w:before="0" w:after="0"/>
              <w:rPr/>
            </w:pPr>
            <w:r>
              <w:rPr>
                <w:rFonts w:eastAsia="Courier New" w:cs="Courier New" w:ascii="Courier New" w:hAnsi="Courier New"/>
                <w:b/>
              </w:rPr>
              <w:t>direction_id</w:t>
            </w:r>
          </w:p>
        </w:tc>
        <w:tc>
          <w:tcPr>
            <w:tcW w:w="2190" w:type="dxa"/>
            <w:tcBorders/>
            <w:shd w:fill="E6E6E6"/>
          </w:tcPr>
          <w:p>
            <w:pPr>
              <w:pStyle w:val="Normal"/>
              <w:spacing w:before="0" w:after="0"/>
              <w:rPr/>
            </w:pPr>
            <w:r>
              <w:rPr>
                <w:rFonts w:eastAsia="Courier New" w:cs="Courier New" w:ascii="Courier New" w:hAnsi="Courier New"/>
                <w:b/>
              </w:rPr>
              <w:t>trip_headsign</w:t>
            </w:r>
          </w:p>
        </w:tc>
      </w:tr>
      <w:tr>
        <w:trPr>
          <w:trHeight w:val="280" w:hRule="atLeast"/>
        </w:trPr>
        <w:tc>
          <w:tcPr>
            <w:tcW w:w="1260" w:type="dxa"/>
            <w:tcBorders/>
            <w:shd w:fill="E6E6E6"/>
          </w:tcPr>
          <w:p>
            <w:pPr>
              <w:pStyle w:val="Normal"/>
              <w:spacing w:before="0" w:after="0"/>
              <w:rPr/>
            </w:pPr>
            <w:r>
              <w:rPr>
                <w:rFonts w:eastAsia="Courier New" w:cs="Courier New" w:ascii="Courier New" w:hAnsi="Courier New"/>
                <w:color w:val="0000FF"/>
              </w:rPr>
              <w:t>trip_1</w:t>
            </w:r>
          </w:p>
        </w:tc>
        <w:tc>
          <w:tcPr>
            <w:tcW w:w="1335" w:type="dxa"/>
            <w:tcBorders/>
            <w:shd w:fill="E6E6E6"/>
          </w:tcPr>
          <w:p>
            <w:pPr>
              <w:pStyle w:val="Normal"/>
              <w:spacing w:before="0" w:after="0"/>
              <w:rPr/>
            </w:pPr>
            <w:r>
              <w:rPr>
                <w:rFonts w:eastAsia="Courier New" w:cs="Courier New" w:ascii="Courier New" w:hAnsi="Courier New"/>
                <w:color w:val="0000FF"/>
              </w:rPr>
              <w:t>route_1</w:t>
            </w:r>
          </w:p>
        </w:tc>
        <w:tc>
          <w:tcPr>
            <w:tcW w:w="2294" w:type="dxa"/>
            <w:tcBorders/>
            <w:shd w:fill="E6E6E6"/>
          </w:tcPr>
          <w:p>
            <w:pPr>
              <w:pStyle w:val="Normal"/>
              <w:spacing w:before="0" w:after="0"/>
              <w:rPr/>
            </w:pPr>
            <w:r>
              <w:rPr>
                <w:rFonts w:eastAsia="Courier New" w:cs="Courier New" w:ascii="Courier New" w:hAnsi="Courier New"/>
                <w:color w:val="0000FF"/>
              </w:rPr>
              <w:t>winter_weekday</w:t>
            </w:r>
          </w:p>
        </w:tc>
        <w:tc>
          <w:tcPr>
            <w:tcW w:w="2056" w:type="dxa"/>
            <w:tcBorders/>
            <w:shd w:fill="E6E6E6"/>
          </w:tcPr>
          <w:p>
            <w:pPr>
              <w:pStyle w:val="Normal"/>
              <w:spacing w:before="0" w:after="0"/>
              <w:rPr/>
            </w:pPr>
            <w:r>
              <w:rPr>
                <w:rFonts w:eastAsia="Courier New" w:cs="Courier New" w:ascii="Courier New" w:hAnsi="Courier New"/>
                <w:color w:val="0000FF"/>
              </w:rPr>
              <w:t>0</w:t>
            </w:r>
          </w:p>
        </w:tc>
        <w:tc>
          <w:tcPr>
            <w:tcW w:w="2190" w:type="dxa"/>
            <w:tcBorders/>
            <w:shd w:fill="E6E6E6"/>
          </w:tcPr>
          <w:p>
            <w:pPr>
              <w:pStyle w:val="Normal"/>
              <w:spacing w:before="0" w:after="0"/>
              <w:rPr/>
            </w:pPr>
            <w:r>
              <w:rPr>
                <w:rFonts w:eastAsia="Courier New" w:cs="Courier New" w:ascii="Courier New" w:hAnsi="Courier New"/>
                <w:color w:val="0000FF"/>
              </w:rPr>
              <w:t>Airport</w:t>
            </w:r>
          </w:p>
        </w:tc>
      </w:tr>
      <w:tr>
        <w:trPr>
          <w:trHeight w:val="280" w:hRule="atLeast"/>
        </w:trPr>
        <w:tc>
          <w:tcPr>
            <w:tcW w:w="1260" w:type="dxa"/>
            <w:tcBorders/>
            <w:shd w:fill="E6E6E6"/>
          </w:tcPr>
          <w:p>
            <w:pPr>
              <w:pStyle w:val="Normal"/>
              <w:spacing w:before="0" w:after="0"/>
              <w:rPr/>
            </w:pPr>
            <w:r>
              <w:rPr>
                <w:rFonts w:eastAsia="Courier New" w:cs="Courier New" w:ascii="Courier New" w:hAnsi="Courier New"/>
                <w:color w:val="008000"/>
              </w:rPr>
              <w:t>trip_2</w:t>
            </w:r>
          </w:p>
        </w:tc>
        <w:tc>
          <w:tcPr>
            <w:tcW w:w="1335" w:type="dxa"/>
            <w:tcBorders/>
            <w:shd w:fill="E6E6E6"/>
          </w:tcPr>
          <w:p>
            <w:pPr>
              <w:pStyle w:val="Normal"/>
              <w:spacing w:before="0" w:after="0"/>
              <w:rPr/>
            </w:pPr>
            <w:r>
              <w:rPr>
                <w:rFonts w:eastAsia="Courier New" w:cs="Courier New" w:ascii="Courier New" w:hAnsi="Courier New"/>
                <w:color w:val="008000"/>
              </w:rPr>
              <w:t>route_1</w:t>
            </w:r>
          </w:p>
        </w:tc>
        <w:tc>
          <w:tcPr>
            <w:tcW w:w="2294" w:type="dxa"/>
            <w:tcBorders/>
            <w:shd w:fill="E6E6E6"/>
          </w:tcPr>
          <w:p>
            <w:pPr>
              <w:pStyle w:val="Normal"/>
              <w:spacing w:before="0" w:after="0"/>
              <w:rPr/>
            </w:pPr>
            <w:r>
              <w:rPr>
                <w:rFonts w:eastAsia="Courier New" w:cs="Courier New" w:ascii="Courier New" w:hAnsi="Courier New"/>
                <w:color w:val="008000"/>
              </w:rPr>
              <w:t>winter_weekday</w:t>
            </w:r>
          </w:p>
        </w:tc>
        <w:tc>
          <w:tcPr>
            <w:tcW w:w="2056" w:type="dxa"/>
            <w:tcBorders/>
            <w:shd w:fill="E6E6E6"/>
          </w:tcPr>
          <w:p>
            <w:pPr>
              <w:pStyle w:val="Normal"/>
              <w:spacing w:before="0" w:after="0"/>
              <w:rPr/>
            </w:pPr>
            <w:r>
              <w:rPr>
                <w:rFonts w:eastAsia="Courier New" w:cs="Courier New" w:ascii="Courier New" w:hAnsi="Courier New"/>
                <w:color w:val="008000"/>
              </w:rPr>
              <w:t>1</w:t>
            </w:r>
          </w:p>
        </w:tc>
        <w:tc>
          <w:tcPr>
            <w:tcW w:w="2190" w:type="dxa"/>
            <w:tcBorders/>
            <w:shd w:fill="E6E6E6"/>
          </w:tcPr>
          <w:p>
            <w:pPr>
              <w:pStyle w:val="Normal"/>
              <w:spacing w:before="0" w:after="0"/>
              <w:rPr/>
            </w:pPr>
            <w:r>
              <w:rPr>
                <w:rFonts w:eastAsia="Courier New" w:cs="Courier New" w:ascii="Courier New" w:hAnsi="Courier New"/>
                <w:color w:val="008000"/>
              </w:rPr>
              <w:t>Downtown</w:t>
            </w:r>
          </w:p>
        </w:tc>
      </w:tr>
      <w:tr>
        <w:trPr>
          <w:trHeight w:val="280" w:hRule="atLeast"/>
        </w:trPr>
        <w:tc>
          <w:tcPr>
            <w:tcW w:w="1260" w:type="dxa"/>
            <w:tcBorders/>
            <w:shd w:fill="E6E6E6"/>
          </w:tcPr>
          <w:p>
            <w:pPr>
              <w:pStyle w:val="Normal"/>
              <w:spacing w:before="0" w:after="0"/>
              <w:rPr>
                <w:color w:val="9900FF"/>
              </w:rPr>
            </w:pPr>
            <w:r>
              <w:rPr>
                <w:rFonts w:eastAsia="Courier New" w:cs="Courier New" w:ascii="Courier New" w:hAnsi="Courier New"/>
                <w:color w:val="9900FF"/>
              </w:rPr>
              <w:t>trip_3</w:t>
            </w:r>
          </w:p>
        </w:tc>
        <w:tc>
          <w:tcPr>
            <w:tcW w:w="1335" w:type="dxa"/>
            <w:tcBorders/>
            <w:shd w:fill="E6E6E6"/>
          </w:tcPr>
          <w:p>
            <w:pPr>
              <w:pStyle w:val="Normal"/>
              <w:spacing w:before="0" w:after="0"/>
              <w:rPr>
                <w:color w:val="9900FF"/>
              </w:rPr>
            </w:pPr>
            <w:r>
              <w:rPr>
                <w:rFonts w:eastAsia="Courier New" w:cs="Courier New" w:ascii="Courier New" w:hAnsi="Courier New"/>
                <w:color w:val="9900FF"/>
              </w:rPr>
              <w:t>route_1</w:t>
            </w:r>
          </w:p>
        </w:tc>
        <w:tc>
          <w:tcPr>
            <w:tcW w:w="2294" w:type="dxa"/>
            <w:tcBorders/>
            <w:shd w:fill="E6E6E6"/>
          </w:tcPr>
          <w:p>
            <w:pPr>
              <w:pStyle w:val="Normal"/>
              <w:spacing w:before="0" w:after="0"/>
              <w:rPr>
                <w:color w:val="9900FF"/>
              </w:rPr>
            </w:pPr>
            <w:r>
              <w:rPr>
                <w:rFonts w:eastAsia="Courier New" w:cs="Courier New" w:ascii="Courier New" w:hAnsi="Courier New"/>
                <w:color w:val="9900FF"/>
              </w:rPr>
              <w:t>winter_weekday</w:t>
            </w:r>
          </w:p>
        </w:tc>
        <w:tc>
          <w:tcPr>
            <w:tcW w:w="2056" w:type="dxa"/>
            <w:tcBorders/>
            <w:shd w:fill="E6E6E6"/>
          </w:tcPr>
          <w:p>
            <w:pPr>
              <w:pStyle w:val="Normal"/>
              <w:spacing w:before="0" w:after="0"/>
              <w:rPr>
                <w:color w:val="9900FF"/>
              </w:rPr>
            </w:pPr>
            <w:r>
              <w:rPr>
                <w:rFonts w:eastAsia="Courier New" w:cs="Courier New" w:ascii="Courier New" w:hAnsi="Courier New"/>
                <w:color w:val="9900FF"/>
              </w:rPr>
              <w:t>0</w:t>
            </w:r>
          </w:p>
        </w:tc>
        <w:tc>
          <w:tcPr>
            <w:tcW w:w="2190" w:type="dxa"/>
            <w:tcBorders/>
            <w:shd w:fill="E6E6E6"/>
          </w:tcPr>
          <w:p>
            <w:pPr>
              <w:pStyle w:val="Normal"/>
              <w:spacing w:before="0" w:after="0"/>
              <w:rPr>
                <w:color w:val="9900FF"/>
              </w:rPr>
            </w:pPr>
            <w:r>
              <w:rPr>
                <w:rFonts w:eastAsia="Courier New" w:cs="Courier New" w:ascii="Courier New" w:hAnsi="Courier New"/>
                <w:color w:val="9900FF"/>
              </w:rPr>
              <w:t>Airport</w:t>
            </w:r>
          </w:p>
        </w:tc>
      </w:tr>
      <w:tr>
        <w:trPr>
          <w:trHeight w:val="280" w:hRule="atLeast"/>
        </w:trPr>
        <w:tc>
          <w:tcPr>
            <w:tcW w:w="1260" w:type="dxa"/>
            <w:tcBorders/>
            <w:shd w:fill="E6E6E6"/>
          </w:tcPr>
          <w:p>
            <w:pPr>
              <w:pStyle w:val="Normal"/>
              <w:spacing w:before="0" w:after="0"/>
              <w:rPr/>
            </w:pPr>
            <w:r>
              <w:rPr>
                <w:rFonts w:eastAsia="Courier New" w:cs="Courier New" w:ascii="Courier New" w:hAnsi="Courier New"/>
                <w:color w:val="800000"/>
              </w:rPr>
              <w:t>trip_4</w:t>
            </w:r>
          </w:p>
        </w:tc>
        <w:tc>
          <w:tcPr>
            <w:tcW w:w="1335" w:type="dxa"/>
            <w:tcBorders/>
            <w:shd w:fill="E6E6E6"/>
          </w:tcPr>
          <w:p>
            <w:pPr>
              <w:pStyle w:val="Normal"/>
              <w:spacing w:before="0" w:after="0"/>
              <w:rPr/>
            </w:pPr>
            <w:r>
              <w:rPr>
                <w:rFonts w:eastAsia="Courier New" w:cs="Courier New" w:ascii="Courier New" w:hAnsi="Courier New"/>
                <w:color w:val="800000"/>
              </w:rPr>
              <w:t>route_1</w:t>
            </w:r>
          </w:p>
        </w:tc>
        <w:tc>
          <w:tcPr>
            <w:tcW w:w="2294" w:type="dxa"/>
            <w:tcBorders/>
            <w:shd w:fill="E6E6E6"/>
          </w:tcPr>
          <w:p>
            <w:pPr>
              <w:pStyle w:val="Normal"/>
              <w:spacing w:before="0" w:after="0"/>
              <w:rPr/>
            </w:pPr>
            <w:r>
              <w:rPr>
                <w:rFonts w:eastAsia="Courier New" w:cs="Courier New" w:ascii="Courier New" w:hAnsi="Courier New"/>
                <w:color w:val="800000"/>
              </w:rPr>
              <w:t>winter_weekday</w:t>
            </w:r>
          </w:p>
        </w:tc>
        <w:tc>
          <w:tcPr>
            <w:tcW w:w="2056" w:type="dxa"/>
            <w:tcBorders/>
            <w:shd w:fill="E6E6E6"/>
          </w:tcPr>
          <w:p>
            <w:pPr>
              <w:pStyle w:val="Normal"/>
              <w:spacing w:before="0" w:after="0"/>
              <w:rPr/>
            </w:pPr>
            <w:r>
              <w:rPr>
                <w:rFonts w:eastAsia="Courier New" w:cs="Courier New" w:ascii="Courier New" w:hAnsi="Courier New"/>
                <w:color w:val="800000"/>
              </w:rPr>
              <w:t>1</w:t>
            </w:r>
          </w:p>
        </w:tc>
        <w:tc>
          <w:tcPr>
            <w:tcW w:w="2190" w:type="dxa"/>
            <w:tcBorders/>
            <w:shd w:fill="E6E6E6"/>
          </w:tcPr>
          <w:p>
            <w:pPr>
              <w:pStyle w:val="Normal"/>
              <w:spacing w:before="0" w:after="0"/>
              <w:rPr/>
            </w:pPr>
            <w:r>
              <w:rPr>
                <w:rFonts w:eastAsia="Courier New" w:cs="Courier New" w:ascii="Courier New" w:hAnsi="Courier New"/>
                <w:color w:val="800000"/>
              </w:rPr>
              <w:t>Downtown</w:t>
            </w:r>
          </w:p>
        </w:tc>
      </w:tr>
    </w:tbl>
    <w:p>
      <w:pPr>
        <w:pStyle w:val="Normal"/>
        <w:spacing w:before="0" w:after="0"/>
        <w:rPr/>
      </w:pPr>
      <w:r>
        <w:rPr/>
      </w:r>
    </w:p>
    <w:tbl>
      <w:tblPr>
        <w:tblStyle w:val="Table27"/>
        <w:tblW w:w="6585" w:type="dxa"/>
        <w:jc w:val="left"/>
        <w:tblInd w:w="-88" w:type="dxa"/>
        <w:tblBorders/>
        <w:tblCellMar>
          <w:top w:w="20" w:type="dxa"/>
          <w:left w:w="20" w:type="dxa"/>
          <w:bottom w:w="20" w:type="dxa"/>
          <w:right w:w="20" w:type="dxa"/>
        </w:tblCellMar>
        <w:tblLook w:val="0600"/>
      </w:tblPr>
      <w:tblGrid>
        <w:gridCol w:w="1440"/>
        <w:gridCol w:w="2505"/>
        <w:gridCol w:w="1365"/>
        <w:gridCol w:w="1274"/>
      </w:tblGrid>
      <w:tr>
        <w:trPr>
          <w:trHeight w:val="280" w:hRule="atLeast"/>
        </w:trPr>
        <w:tc>
          <w:tcPr>
            <w:tcW w:w="1440" w:type="dxa"/>
            <w:tcBorders/>
            <w:shd w:fill="333333"/>
          </w:tcPr>
          <w:p>
            <w:pPr>
              <w:pStyle w:val="Normal"/>
              <w:spacing w:before="0" w:after="0"/>
              <w:rPr/>
            </w:pPr>
            <w:r>
              <w:rPr>
                <w:rFonts w:eastAsia="Courier New" w:cs="Courier New" w:ascii="Courier New" w:hAnsi="Courier New"/>
                <w:b/>
                <w:color w:val="FFFFFF"/>
              </w:rPr>
              <w:t>stops.txt</w:t>
            </w:r>
          </w:p>
        </w:tc>
        <w:tc>
          <w:tcPr>
            <w:tcW w:w="2505" w:type="dxa"/>
            <w:tcBorders/>
            <w:shd w:fill="auto" w:val="clear"/>
            <w:tcMar>
              <w:top w:w="0" w:type="dxa"/>
              <w:left w:w="108" w:type="dxa"/>
              <w:bottom w:w="0" w:type="dxa"/>
              <w:right w:w="108" w:type="dxa"/>
            </w:tcMar>
          </w:tcPr>
          <w:p>
            <w:pPr>
              <w:pStyle w:val="Normal"/>
              <w:spacing w:lineRule="auto" w:line="276" w:before="0" w:after="0"/>
              <w:rPr/>
            </w:pPr>
            <w:r>
              <w:rPr/>
            </w:r>
          </w:p>
        </w:tc>
        <w:tc>
          <w:tcPr>
            <w:tcW w:w="1365" w:type="dxa"/>
            <w:tcBorders/>
            <w:shd w:fill="auto" w:val="clear"/>
            <w:tcMar>
              <w:top w:w="0" w:type="dxa"/>
              <w:left w:w="108" w:type="dxa"/>
              <w:bottom w:w="0" w:type="dxa"/>
              <w:right w:w="108" w:type="dxa"/>
            </w:tcMar>
          </w:tcPr>
          <w:p>
            <w:pPr>
              <w:pStyle w:val="Normal"/>
              <w:spacing w:lineRule="auto" w:line="276" w:before="0" w:after="0"/>
              <w:rPr/>
            </w:pPr>
            <w:r>
              <w:rPr/>
            </w:r>
          </w:p>
        </w:tc>
        <w:tc>
          <w:tcPr>
            <w:tcW w:w="1274" w:type="dxa"/>
            <w:tcBorders/>
            <w:shd w:fill="auto" w:val="clear"/>
            <w:tcMar>
              <w:top w:w="0" w:type="dxa"/>
              <w:left w:w="108" w:type="dxa"/>
              <w:bottom w:w="0" w:type="dxa"/>
              <w:right w:w="108" w:type="dxa"/>
            </w:tcMar>
          </w:tcPr>
          <w:p>
            <w:pPr>
              <w:pStyle w:val="Normal"/>
              <w:spacing w:lineRule="auto" w:line="276" w:before="0" w:after="0"/>
              <w:rPr/>
            </w:pPr>
            <w:r>
              <w:rPr/>
            </w:r>
          </w:p>
        </w:tc>
      </w:tr>
      <w:tr>
        <w:trPr>
          <w:trHeight w:val="280" w:hRule="atLeast"/>
        </w:trPr>
        <w:tc>
          <w:tcPr>
            <w:tcW w:w="1440" w:type="dxa"/>
            <w:tcBorders/>
            <w:shd w:fill="E6E6E6"/>
          </w:tcPr>
          <w:p>
            <w:pPr>
              <w:pStyle w:val="Normal"/>
              <w:spacing w:before="0" w:after="0"/>
              <w:rPr/>
            </w:pPr>
            <w:r>
              <w:rPr>
                <w:rFonts w:eastAsia="Courier New" w:cs="Courier New" w:ascii="Courier New" w:hAnsi="Courier New"/>
                <w:b/>
              </w:rPr>
              <w:t>stop_id</w:t>
            </w:r>
          </w:p>
        </w:tc>
        <w:tc>
          <w:tcPr>
            <w:tcW w:w="2505" w:type="dxa"/>
            <w:tcBorders/>
            <w:shd w:fill="E6E6E6"/>
          </w:tcPr>
          <w:p>
            <w:pPr>
              <w:pStyle w:val="Normal"/>
              <w:spacing w:before="0" w:after="0"/>
              <w:rPr/>
            </w:pPr>
            <w:r>
              <w:rPr>
                <w:rFonts w:eastAsia="Courier New" w:cs="Courier New" w:ascii="Courier New" w:hAnsi="Courier New"/>
                <w:b/>
              </w:rPr>
              <w:t>stop_name</w:t>
            </w:r>
          </w:p>
        </w:tc>
        <w:tc>
          <w:tcPr>
            <w:tcW w:w="1365" w:type="dxa"/>
            <w:tcBorders/>
            <w:shd w:fill="E6E6E6"/>
          </w:tcPr>
          <w:p>
            <w:pPr>
              <w:pStyle w:val="Normal"/>
              <w:spacing w:before="0" w:after="0"/>
              <w:rPr/>
            </w:pPr>
            <w:r>
              <w:rPr>
                <w:rFonts w:eastAsia="Courier New" w:cs="Courier New" w:ascii="Courier New" w:hAnsi="Courier New"/>
                <w:b/>
              </w:rPr>
              <w:t>stop_lat</w:t>
            </w:r>
          </w:p>
        </w:tc>
        <w:tc>
          <w:tcPr>
            <w:tcW w:w="1274" w:type="dxa"/>
            <w:tcBorders/>
            <w:shd w:fill="E6E6E6"/>
          </w:tcPr>
          <w:p>
            <w:pPr>
              <w:pStyle w:val="Normal"/>
              <w:spacing w:before="0" w:after="0"/>
              <w:rPr/>
            </w:pPr>
            <w:r>
              <w:rPr>
                <w:rFonts w:eastAsia="Courier New" w:cs="Courier New" w:ascii="Courier New" w:hAnsi="Courier New"/>
                <w:b/>
              </w:rPr>
              <w:t>stop_lon</w:t>
            </w:r>
          </w:p>
        </w:tc>
      </w:tr>
      <w:tr>
        <w:trPr>
          <w:trHeight w:val="280" w:hRule="atLeast"/>
        </w:trPr>
        <w:tc>
          <w:tcPr>
            <w:tcW w:w="1440" w:type="dxa"/>
            <w:tcBorders/>
            <w:shd w:fill="E6E6E6"/>
          </w:tcPr>
          <w:p>
            <w:pPr>
              <w:pStyle w:val="Normal"/>
              <w:spacing w:before="0" w:after="0"/>
              <w:rPr/>
            </w:pPr>
            <w:r>
              <w:rPr>
                <w:rFonts w:eastAsia="Courier New" w:cs="Courier New" w:ascii="Courier New" w:hAnsi="Courier New"/>
              </w:rPr>
              <w:t>stop_1</w:t>
            </w:r>
          </w:p>
        </w:tc>
        <w:tc>
          <w:tcPr>
            <w:tcW w:w="2505" w:type="dxa"/>
            <w:tcBorders/>
            <w:shd w:fill="E6E6E6"/>
          </w:tcPr>
          <w:p>
            <w:pPr>
              <w:pStyle w:val="Normal"/>
              <w:spacing w:before="0" w:after="0"/>
              <w:rPr/>
            </w:pPr>
            <w:r>
              <w:rPr>
                <w:rFonts w:eastAsia="Courier New" w:cs="Courier New" w:ascii="Courier New" w:hAnsi="Courier New"/>
              </w:rPr>
              <w:t>Main and 1st St.</w:t>
            </w:r>
          </w:p>
        </w:tc>
        <w:tc>
          <w:tcPr>
            <w:tcW w:w="1365" w:type="dxa"/>
            <w:tcBorders/>
            <w:shd w:fill="E6E6E6"/>
          </w:tcPr>
          <w:p>
            <w:pPr>
              <w:pStyle w:val="Normal"/>
              <w:spacing w:before="0" w:after="0"/>
              <w:rPr/>
            </w:pPr>
            <w:r>
              <w:rPr>
                <w:rFonts w:eastAsia="Courier New" w:cs="Courier New" w:ascii="Courier New" w:hAnsi="Courier New"/>
              </w:rPr>
              <w:t>28.8</w:t>
            </w:r>
          </w:p>
        </w:tc>
        <w:tc>
          <w:tcPr>
            <w:tcW w:w="1274" w:type="dxa"/>
            <w:tcBorders/>
            <w:shd w:fill="E6E6E6"/>
          </w:tcPr>
          <w:p>
            <w:pPr>
              <w:pStyle w:val="Normal"/>
              <w:spacing w:before="0" w:after="0"/>
              <w:rPr/>
            </w:pPr>
            <w:r>
              <w:rPr>
                <w:rFonts w:eastAsia="Courier New" w:cs="Courier New" w:ascii="Courier New" w:hAnsi="Courier New"/>
              </w:rPr>
              <w:t>115.9</w:t>
            </w:r>
          </w:p>
        </w:tc>
      </w:tr>
      <w:tr>
        <w:trPr>
          <w:trHeight w:val="280" w:hRule="atLeast"/>
        </w:trPr>
        <w:tc>
          <w:tcPr>
            <w:tcW w:w="1440" w:type="dxa"/>
            <w:tcBorders/>
            <w:shd w:fill="E6E6E6"/>
          </w:tcPr>
          <w:p>
            <w:pPr>
              <w:pStyle w:val="Normal"/>
              <w:spacing w:before="0" w:after="0"/>
              <w:rPr/>
            </w:pPr>
            <w:r>
              <w:rPr>
                <w:rFonts w:eastAsia="Courier New" w:cs="Courier New" w:ascii="Courier New" w:hAnsi="Courier New"/>
              </w:rPr>
              <w:t>stop_2</w:t>
            </w:r>
          </w:p>
        </w:tc>
        <w:tc>
          <w:tcPr>
            <w:tcW w:w="2505" w:type="dxa"/>
            <w:tcBorders/>
            <w:shd w:fill="E6E6E6"/>
          </w:tcPr>
          <w:p>
            <w:pPr>
              <w:pStyle w:val="Normal"/>
              <w:spacing w:before="0" w:after="0"/>
              <w:rPr/>
            </w:pPr>
            <w:r>
              <w:rPr>
                <w:rFonts w:eastAsia="Courier New" w:cs="Courier New" w:ascii="Courier New" w:hAnsi="Courier New"/>
              </w:rPr>
              <w:t>Railway Station</w:t>
            </w:r>
          </w:p>
        </w:tc>
        <w:tc>
          <w:tcPr>
            <w:tcW w:w="1365" w:type="dxa"/>
            <w:tcBorders/>
            <w:shd w:fill="E6E6E6"/>
          </w:tcPr>
          <w:p>
            <w:pPr>
              <w:pStyle w:val="Normal"/>
              <w:spacing w:before="0" w:after="0"/>
              <w:rPr/>
            </w:pPr>
            <w:r>
              <w:rPr>
                <w:rFonts w:eastAsia="Courier New" w:cs="Courier New" w:ascii="Courier New" w:hAnsi="Courier New"/>
              </w:rPr>
              <w:t>28.9</w:t>
            </w:r>
          </w:p>
        </w:tc>
        <w:tc>
          <w:tcPr>
            <w:tcW w:w="1274" w:type="dxa"/>
            <w:tcBorders/>
            <w:shd w:fill="E6E6E6"/>
          </w:tcPr>
          <w:p>
            <w:pPr>
              <w:pStyle w:val="Normal"/>
              <w:spacing w:before="0" w:after="0"/>
              <w:rPr/>
            </w:pPr>
            <w:r>
              <w:rPr>
                <w:rFonts w:eastAsia="Courier New" w:cs="Courier New" w:ascii="Courier New" w:hAnsi="Courier New"/>
              </w:rPr>
              <w:t>116</w:t>
            </w:r>
          </w:p>
        </w:tc>
      </w:tr>
      <w:tr>
        <w:trPr>
          <w:trHeight w:val="280" w:hRule="atLeast"/>
        </w:trPr>
        <w:tc>
          <w:tcPr>
            <w:tcW w:w="1440" w:type="dxa"/>
            <w:tcBorders/>
            <w:shd w:fill="E6E6E6"/>
          </w:tcPr>
          <w:p>
            <w:pPr>
              <w:pStyle w:val="Normal"/>
              <w:spacing w:before="0" w:after="0"/>
              <w:rPr/>
            </w:pPr>
            <w:r>
              <w:rPr>
                <w:rFonts w:eastAsia="Courier New" w:cs="Courier New" w:ascii="Courier New" w:hAnsi="Courier New"/>
              </w:rPr>
              <w:t>stop_3</w:t>
            </w:r>
          </w:p>
        </w:tc>
        <w:tc>
          <w:tcPr>
            <w:tcW w:w="2505" w:type="dxa"/>
            <w:tcBorders/>
            <w:shd w:fill="E6E6E6"/>
          </w:tcPr>
          <w:p>
            <w:pPr>
              <w:pStyle w:val="Normal"/>
              <w:spacing w:before="0" w:after="0"/>
              <w:rPr/>
            </w:pPr>
            <w:r>
              <w:rPr>
                <w:rFonts w:eastAsia="Courier New" w:cs="Courier New" w:ascii="Courier New" w:hAnsi="Courier New"/>
              </w:rPr>
              <w:t>Airport</w:t>
            </w:r>
          </w:p>
        </w:tc>
        <w:tc>
          <w:tcPr>
            <w:tcW w:w="1365" w:type="dxa"/>
            <w:tcBorders/>
            <w:shd w:fill="E6E6E6"/>
          </w:tcPr>
          <w:p>
            <w:pPr>
              <w:pStyle w:val="Normal"/>
              <w:spacing w:before="0" w:after="0"/>
              <w:rPr/>
            </w:pPr>
            <w:r>
              <w:rPr>
                <w:rFonts w:eastAsia="Courier New" w:cs="Courier New" w:ascii="Courier New" w:hAnsi="Courier New"/>
              </w:rPr>
              <w:t>29</w:t>
            </w:r>
          </w:p>
        </w:tc>
        <w:tc>
          <w:tcPr>
            <w:tcW w:w="1274" w:type="dxa"/>
            <w:tcBorders/>
            <w:shd w:fill="E6E6E6"/>
          </w:tcPr>
          <w:p>
            <w:pPr>
              <w:pStyle w:val="Normal"/>
              <w:spacing w:before="0" w:after="0"/>
              <w:rPr/>
            </w:pPr>
            <w:r>
              <w:rPr>
                <w:rFonts w:eastAsia="Courier New" w:cs="Courier New" w:ascii="Courier New" w:hAnsi="Courier New"/>
              </w:rPr>
              <w:t>116.1</w:t>
            </w:r>
          </w:p>
        </w:tc>
      </w:tr>
    </w:tbl>
    <w:p>
      <w:pPr>
        <w:pStyle w:val="Normal"/>
        <w:spacing w:before="0" w:after="0"/>
        <w:rPr/>
      </w:pPr>
      <w:r>
        <w:rPr/>
      </w:r>
    </w:p>
    <w:tbl>
      <w:tblPr>
        <w:tblStyle w:val="Table28"/>
        <w:tblW w:w="9765" w:type="dxa"/>
        <w:jc w:val="left"/>
        <w:tblInd w:w="-88" w:type="dxa"/>
        <w:tblBorders/>
        <w:tblCellMar>
          <w:top w:w="20" w:type="dxa"/>
          <w:left w:w="20" w:type="dxa"/>
          <w:bottom w:w="20" w:type="dxa"/>
          <w:right w:w="20" w:type="dxa"/>
        </w:tblCellMar>
        <w:tblLook w:val="0600"/>
      </w:tblPr>
      <w:tblGrid>
        <w:gridCol w:w="2294"/>
        <w:gridCol w:w="2130"/>
        <w:gridCol w:w="1245"/>
        <w:gridCol w:w="1950"/>
        <w:gridCol w:w="2146"/>
      </w:tblGrid>
      <w:tr>
        <w:trPr>
          <w:trHeight w:val="280" w:hRule="atLeast"/>
        </w:trPr>
        <w:tc>
          <w:tcPr>
            <w:tcW w:w="2294" w:type="dxa"/>
            <w:tcBorders/>
            <w:shd w:fill="333333"/>
          </w:tcPr>
          <w:p>
            <w:pPr>
              <w:pStyle w:val="Normal"/>
              <w:spacing w:before="0" w:after="0"/>
              <w:rPr/>
            </w:pPr>
            <w:r>
              <w:rPr>
                <w:rFonts w:eastAsia="Courier New" w:cs="Courier New" w:ascii="Courier New" w:hAnsi="Courier New"/>
                <w:b/>
                <w:color w:val="FFFFFF"/>
              </w:rPr>
              <w:t>stop_times.txt</w:t>
            </w:r>
          </w:p>
        </w:tc>
        <w:tc>
          <w:tcPr>
            <w:tcW w:w="2130" w:type="dxa"/>
            <w:tcBorders/>
            <w:shd w:fill="auto" w:val="clear"/>
            <w:tcMar>
              <w:top w:w="0" w:type="dxa"/>
              <w:left w:w="108" w:type="dxa"/>
              <w:bottom w:w="0" w:type="dxa"/>
              <w:right w:w="108" w:type="dxa"/>
            </w:tcMar>
          </w:tcPr>
          <w:p>
            <w:pPr>
              <w:pStyle w:val="Normal"/>
              <w:spacing w:lineRule="auto" w:line="276" w:before="0" w:after="0"/>
              <w:rPr/>
            </w:pPr>
            <w:r>
              <w:rPr/>
            </w:r>
          </w:p>
        </w:tc>
        <w:tc>
          <w:tcPr>
            <w:tcW w:w="1245" w:type="dxa"/>
            <w:tcBorders/>
            <w:shd w:fill="auto" w:val="clear"/>
            <w:tcMar>
              <w:top w:w="0" w:type="dxa"/>
              <w:left w:w="108" w:type="dxa"/>
              <w:bottom w:w="0" w:type="dxa"/>
              <w:right w:w="108" w:type="dxa"/>
            </w:tcMar>
          </w:tcPr>
          <w:p>
            <w:pPr>
              <w:pStyle w:val="Normal"/>
              <w:spacing w:lineRule="auto" w:line="276" w:before="0" w:after="0"/>
              <w:rPr/>
            </w:pPr>
            <w:r>
              <w:rPr/>
            </w:r>
          </w:p>
        </w:tc>
        <w:tc>
          <w:tcPr>
            <w:tcW w:w="1950" w:type="dxa"/>
            <w:tcBorders/>
            <w:shd w:fill="auto" w:val="clear"/>
            <w:tcMar>
              <w:top w:w="0" w:type="dxa"/>
              <w:left w:w="108" w:type="dxa"/>
              <w:bottom w:w="0" w:type="dxa"/>
              <w:right w:w="108" w:type="dxa"/>
            </w:tcMar>
          </w:tcPr>
          <w:p>
            <w:pPr>
              <w:pStyle w:val="Normal"/>
              <w:spacing w:lineRule="auto" w:line="276" w:before="0" w:after="0"/>
              <w:rPr/>
            </w:pPr>
            <w:r>
              <w:rPr/>
            </w:r>
          </w:p>
        </w:tc>
        <w:tc>
          <w:tcPr>
            <w:tcW w:w="2146" w:type="dxa"/>
            <w:tcBorders/>
            <w:shd w:fill="auto" w:val="clear"/>
            <w:tcMar>
              <w:top w:w="0" w:type="dxa"/>
              <w:left w:w="108" w:type="dxa"/>
              <w:bottom w:w="0" w:type="dxa"/>
              <w:right w:w="108" w:type="dxa"/>
            </w:tcMar>
          </w:tcPr>
          <w:p>
            <w:pPr>
              <w:pStyle w:val="Normal"/>
              <w:spacing w:lineRule="auto" w:line="276" w:before="0" w:after="0"/>
              <w:rPr/>
            </w:pPr>
            <w:r>
              <w:rPr/>
            </w:r>
          </w:p>
        </w:tc>
      </w:tr>
      <w:tr>
        <w:trPr>
          <w:trHeight w:val="280" w:hRule="atLeast"/>
        </w:trPr>
        <w:tc>
          <w:tcPr>
            <w:tcW w:w="2294" w:type="dxa"/>
            <w:tcBorders/>
            <w:shd w:fill="E6E6E6"/>
          </w:tcPr>
          <w:p>
            <w:pPr>
              <w:pStyle w:val="Normal"/>
              <w:spacing w:before="0" w:after="0"/>
              <w:rPr/>
            </w:pPr>
            <w:r>
              <w:rPr>
                <w:rFonts w:eastAsia="Courier New" w:cs="Courier New" w:ascii="Courier New" w:hAnsi="Courier New"/>
                <w:b/>
              </w:rPr>
              <w:t>trip_id</w:t>
            </w:r>
          </w:p>
        </w:tc>
        <w:tc>
          <w:tcPr>
            <w:tcW w:w="2130" w:type="dxa"/>
            <w:tcBorders/>
            <w:shd w:fill="E6E6E6"/>
          </w:tcPr>
          <w:p>
            <w:pPr>
              <w:pStyle w:val="Normal"/>
              <w:spacing w:before="0" w:after="0"/>
              <w:rPr/>
            </w:pPr>
            <w:r>
              <w:rPr>
                <w:rFonts w:eastAsia="Courier New" w:cs="Courier New" w:ascii="Courier New" w:hAnsi="Courier New"/>
                <w:b/>
              </w:rPr>
              <w:t>stop_sequence</w:t>
            </w:r>
          </w:p>
        </w:tc>
        <w:tc>
          <w:tcPr>
            <w:tcW w:w="1245" w:type="dxa"/>
            <w:tcBorders/>
            <w:shd w:fill="E6E6E6"/>
          </w:tcPr>
          <w:p>
            <w:pPr>
              <w:pStyle w:val="Normal"/>
              <w:spacing w:before="0" w:after="0"/>
              <w:rPr/>
            </w:pPr>
            <w:r>
              <w:rPr>
                <w:rFonts w:eastAsia="Courier New" w:cs="Courier New" w:ascii="Courier New" w:hAnsi="Courier New"/>
                <w:b/>
              </w:rPr>
              <w:t>stop_id</w:t>
            </w:r>
          </w:p>
        </w:tc>
        <w:tc>
          <w:tcPr>
            <w:tcW w:w="1950" w:type="dxa"/>
            <w:tcBorders/>
            <w:shd w:fill="E6E6E6"/>
          </w:tcPr>
          <w:p>
            <w:pPr>
              <w:pStyle w:val="Normal"/>
              <w:spacing w:before="0" w:after="0"/>
              <w:rPr/>
            </w:pPr>
            <w:r>
              <w:rPr>
                <w:rFonts w:eastAsia="Courier New" w:cs="Courier New" w:ascii="Courier New" w:hAnsi="Courier New"/>
                <w:b/>
              </w:rPr>
              <w:t>arrival_time</w:t>
            </w:r>
          </w:p>
        </w:tc>
        <w:tc>
          <w:tcPr>
            <w:tcW w:w="2146" w:type="dxa"/>
            <w:tcBorders/>
            <w:shd w:fill="E6E6E6"/>
          </w:tcPr>
          <w:p>
            <w:pPr>
              <w:pStyle w:val="Normal"/>
              <w:spacing w:before="0" w:after="0"/>
              <w:rPr/>
            </w:pPr>
            <w:r>
              <w:rPr>
                <w:rFonts w:eastAsia="Courier New" w:cs="Courier New" w:ascii="Courier New" w:hAnsi="Courier New"/>
                <w:b/>
              </w:rPr>
              <w:t>departure_time</w:t>
            </w:r>
          </w:p>
        </w:tc>
      </w:tr>
      <w:tr>
        <w:trPr>
          <w:trHeight w:val="280" w:hRule="atLeast"/>
        </w:trPr>
        <w:tc>
          <w:tcPr>
            <w:tcW w:w="2294" w:type="dxa"/>
            <w:tcBorders/>
            <w:shd w:fill="E6E6E6"/>
          </w:tcPr>
          <w:p>
            <w:pPr>
              <w:pStyle w:val="Normal"/>
              <w:spacing w:before="0" w:after="0"/>
              <w:rPr/>
            </w:pPr>
            <w:r>
              <w:rPr>
                <w:rFonts w:eastAsia="Courier New" w:cs="Courier New" w:ascii="Courier New" w:hAnsi="Courier New"/>
                <w:color w:val="0000FF"/>
              </w:rPr>
              <w:t>trip_1</w:t>
            </w:r>
          </w:p>
        </w:tc>
        <w:tc>
          <w:tcPr>
            <w:tcW w:w="2130" w:type="dxa"/>
            <w:tcBorders/>
            <w:shd w:fill="E6E6E6"/>
          </w:tcPr>
          <w:p>
            <w:pPr>
              <w:pStyle w:val="Normal"/>
              <w:spacing w:before="0" w:after="0"/>
              <w:rPr/>
            </w:pPr>
            <w:r>
              <w:rPr>
                <w:rFonts w:eastAsia="Courier New" w:cs="Courier New" w:ascii="Courier New" w:hAnsi="Courier New"/>
                <w:color w:val="0000FF"/>
              </w:rPr>
              <w:t>1</w:t>
            </w:r>
          </w:p>
        </w:tc>
        <w:tc>
          <w:tcPr>
            <w:tcW w:w="1245" w:type="dxa"/>
            <w:tcBorders/>
            <w:shd w:fill="E6E6E6"/>
          </w:tcPr>
          <w:p>
            <w:pPr>
              <w:pStyle w:val="Normal"/>
              <w:spacing w:before="0" w:after="0"/>
              <w:rPr/>
            </w:pPr>
            <w:r>
              <w:rPr>
                <w:rFonts w:eastAsia="Courier New" w:cs="Courier New" w:ascii="Courier New" w:hAnsi="Courier New"/>
                <w:color w:val="0000FF"/>
              </w:rPr>
              <w:t>stop_1</w:t>
            </w:r>
          </w:p>
        </w:tc>
        <w:tc>
          <w:tcPr>
            <w:tcW w:w="1950" w:type="dxa"/>
            <w:tcBorders/>
            <w:shd w:fill="E6E6E6"/>
          </w:tcPr>
          <w:p>
            <w:pPr>
              <w:pStyle w:val="Normal"/>
              <w:spacing w:before="0" w:after="0"/>
              <w:rPr/>
            </w:pPr>
            <w:r>
              <w:rPr>
                <w:rFonts w:eastAsia="Courier New" w:cs="Courier New" w:ascii="Courier New" w:hAnsi="Courier New"/>
                <w:color w:val="0000FF"/>
              </w:rPr>
              <w:t>0:00:00</w:t>
            </w:r>
          </w:p>
        </w:tc>
        <w:tc>
          <w:tcPr>
            <w:tcW w:w="2146" w:type="dxa"/>
            <w:tcBorders/>
            <w:shd w:fill="E6E6E6"/>
          </w:tcPr>
          <w:p>
            <w:pPr>
              <w:pStyle w:val="Normal"/>
              <w:spacing w:before="0" w:after="0"/>
              <w:rPr/>
            </w:pPr>
            <w:r>
              <w:rPr>
                <w:rFonts w:eastAsia="Courier New" w:cs="Courier New" w:ascii="Courier New" w:hAnsi="Courier New"/>
                <w:color w:val="0000FF"/>
              </w:rPr>
              <w:t>0:00:00</w:t>
            </w:r>
          </w:p>
        </w:tc>
      </w:tr>
      <w:tr>
        <w:trPr>
          <w:trHeight w:val="280" w:hRule="atLeast"/>
        </w:trPr>
        <w:tc>
          <w:tcPr>
            <w:tcW w:w="2294" w:type="dxa"/>
            <w:tcBorders/>
            <w:shd w:fill="E6E6E6"/>
          </w:tcPr>
          <w:p>
            <w:pPr>
              <w:pStyle w:val="Normal"/>
              <w:spacing w:before="0" w:after="0"/>
              <w:rPr/>
            </w:pPr>
            <w:r>
              <w:rPr>
                <w:rFonts w:eastAsia="Courier New" w:cs="Courier New" w:ascii="Courier New" w:hAnsi="Courier New"/>
                <w:color w:val="0000FF"/>
              </w:rPr>
              <w:t>trip_1</w:t>
            </w:r>
          </w:p>
        </w:tc>
        <w:tc>
          <w:tcPr>
            <w:tcW w:w="2130" w:type="dxa"/>
            <w:tcBorders/>
            <w:shd w:fill="E6E6E6"/>
          </w:tcPr>
          <w:p>
            <w:pPr>
              <w:pStyle w:val="Normal"/>
              <w:spacing w:before="0" w:after="0"/>
              <w:rPr/>
            </w:pPr>
            <w:r>
              <w:rPr>
                <w:rFonts w:eastAsia="Courier New" w:cs="Courier New" w:ascii="Courier New" w:hAnsi="Courier New"/>
                <w:color w:val="0000FF"/>
              </w:rPr>
              <w:t>2</w:t>
            </w:r>
          </w:p>
        </w:tc>
        <w:tc>
          <w:tcPr>
            <w:tcW w:w="1245" w:type="dxa"/>
            <w:tcBorders/>
            <w:shd w:fill="E6E6E6"/>
          </w:tcPr>
          <w:p>
            <w:pPr>
              <w:pStyle w:val="Normal"/>
              <w:spacing w:before="0" w:after="0"/>
              <w:rPr/>
            </w:pPr>
            <w:r>
              <w:rPr>
                <w:rFonts w:eastAsia="Courier New" w:cs="Courier New" w:ascii="Courier New" w:hAnsi="Courier New"/>
                <w:color w:val="0000FF"/>
              </w:rPr>
              <w:t>stop_2</w:t>
            </w:r>
          </w:p>
        </w:tc>
        <w:tc>
          <w:tcPr>
            <w:tcW w:w="1950" w:type="dxa"/>
            <w:tcBorders/>
            <w:shd w:fill="E6E6E6"/>
          </w:tcPr>
          <w:p>
            <w:pPr>
              <w:pStyle w:val="Normal"/>
              <w:spacing w:before="0" w:after="0"/>
              <w:rPr/>
            </w:pPr>
            <w:r>
              <w:rPr>
                <w:rFonts w:eastAsia="Courier New" w:cs="Courier New" w:ascii="Courier New" w:hAnsi="Courier New"/>
                <w:color w:val="0000FF"/>
              </w:rPr>
              <w:t>0:10:00</w:t>
            </w:r>
          </w:p>
        </w:tc>
        <w:tc>
          <w:tcPr>
            <w:tcW w:w="2146" w:type="dxa"/>
            <w:tcBorders/>
            <w:shd w:fill="E6E6E6"/>
          </w:tcPr>
          <w:p>
            <w:pPr>
              <w:pStyle w:val="Normal"/>
              <w:spacing w:before="0" w:after="0"/>
              <w:rPr/>
            </w:pPr>
            <w:r>
              <w:rPr>
                <w:rFonts w:eastAsia="Courier New" w:cs="Courier New" w:ascii="Courier New" w:hAnsi="Courier New"/>
                <w:color w:val="0000FF"/>
              </w:rPr>
              <w:t>0:10:00</w:t>
            </w:r>
          </w:p>
        </w:tc>
      </w:tr>
      <w:tr>
        <w:trPr>
          <w:trHeight w:val="280" w:hRule="atLeast"/>
        </w:trPr>
        <w:tc>
          <w:tcPr>
            <w:tcW w:w="2294" w:type="dxa"/>
            <w:tcBorders/>
            <w:shd w:fill="E6E6E6"/>
          </w:tcPr>
          <w:p>
            <w:pPr>
              <w:pStyle w:val="Normal"/>
              <w:spacing w:before="0" w:after="0"/>
              <w:rPr/>
            </w:pPr>
            <w:r>
              <w:rPr>
                <w:rFonts w:eastAsia="Courier New" w:cs="Courier New" w:ascii="Courier New" w:hAnsi="Courier New"/>
                <w:color w:val="0000FF"/>
              </w:rPr>
              <w:t>trip_1</w:t>
            </w:r>
          </w:p>
        </w:tc>
        <w:tc>
          <w:tcPr>
            <w:tcW w:w="2130" w:type="dxa"/>
            <w:tcBorders/>
            <w:shd w:fill="E6E6E6"/>
          </w:tcPr>
          <w:p>
            <w:pPr>
              <w:pStyle w:val="Normal"/>
              <w:spacing w:before="0" w:after="0"/>
              <w:rPr/>
            </w:pPr>
            <w:r>
              <w:rPr>
                <w:rFonts w:eastAsia="Courier New" w:cs="Courier New" w:ascii="Courier New" w:hAnsi="Courier New"/>
                <w:color w:val="0000FF"/>
              </w:rPr>
              <w:t>3</w:t>
            </w:r>
          </w:p>
        </w:tc>
        <w:tc>
          <w:tcPr>
            <w:tcW w:w="1245" w:type="dxa"/>
            <w:tcBorders/>
            <w:shd w:fill="E6E6E6"/>
          </w:tcPr>
          <w:p>
            <w:pPr>
              <w:pStyle w:val="Normal"/>
              <w:spacing w:before="0" w:after="0"/>
              <w:rPr/>
            </w:pPr>
            <w:r>
              <w:rPr>
                <w:rFonts w:eastAsia="Courier New" w:cs="Courier New" w:ascii="Courier New" w:hAnsi="Courier New"/>
                <w:color w:val="0000FF"/>
              </w:rPr>
              <w:t>stop_3</w:t>
            </w:r>
          </w:p>
        </w:tc>
        <w:tc>
          <w:tcPr>
            <w:tcW w:w="1950" w:type="dxa"/>
            <w:tcBorders/>
            <w:shd w:fill="E6E6E6"/>
          </w:tcPr>
          <w:p>
            <w:pPr>
              <w:pStyle w:val="Normal"/>
              <w:spacing w:before="0" w:after="0"/>
              <w:rPr/>
            </w:pPr>
            <w:r>
              <w:rPr>
                <w:rFonts w:eastAsia="Courier New" w:cs="Courier New" w:ascii="Courier New" w:hAnsi="Courier New"/>
                <w:color w:val="0000FF"/>
              </w:rPr>
              <w:t>0:30:00</w:t>
            </w:r>
          </w:p>
        </w:tc>
        <w:tc>
          <w:tcPr>
            <w:tcW w:w="2146" w:type="dxa"/>
            <w:tcBorders/>
            <w:shd w:fill="E6E6E6"/>
          </w:tcPr>
          <w:p>
            <w:pPr>
              <w:pStyle w:val="Normal"/>
              <w:spacing w:before="0" w:after="0"/>
              <w:rPr/>
            </w:pPr>
            <w:r>
              <w:rPr>
                <w:rFonts w:eastAsia="Courier New" w:cs="Courier New" w:ascii="Courier New" w:hAnsi="Courier New"/>
                <w:color w:val="0000FF"/>
              </w:rPr>
              <w:t>0:30:00</w:t>
            </w:r>
          </w:p>
        </w:tc>
      </w:tr>
      <w:tr>
        <w:trPr>
          <w:trHeight w:val="280" w:hRule="atLeast"/>
        </w:trPr>
        <w:tc>
          <w:tcPr>
            <w:tcW w:w="2294" w:type="dxa"/>
            <w:tcBorders/>
            <w:shd w:fill="E6E6E6"/>
          </w:tcPr>
          <w:p>
            <w:pPr>
              <w:pStyle w:val="Normal"/>
              <w:spacing w:before="0" w:after="0"/>
              <w:rPr>
                <w:color w:val="6AA84F"/>
              </w:rPr>
            </w:pPr>
            <w:r>
              <w:rPr>
                <w:rFonts w:eastAsia="Courier New" w:cs="Courier New" w:ascii="Courier New" w:hAnsi="Courier New"/>
                <w:color w:val="6AA84F"/>
              </w:rPr>
              <w:t>trip_2</w:t>
            </w:r>
          </w:p>
        </w:tc>
        <w:tc>
          <w:tcPr>
            <w:tcW w:w="2130" w:type="dxa"/>
            <w:tcBorders/>
            <w:shd w:fill="E6E6E6"/>
          </w:tcPr>
          <w:p>
            <w:pPr>
              <w:pStyle w:val="Normal"/>
              <w:spacing w:before="0" w:after="0"/>
              <w:rPr>
                <w:color w:val="6AA84F"/>
              </w:rPr>
            </w:pPr>
            <w:r>
              <w:rPr>
                <w:rFonts w:eastAsia="Courier New" w:cs="Courier New" w:ascii="Courier New" w:hAnsi="Courier New"/>
                <w:color w:val="6AA84F"/>
              </w:rPr>
              <w:t>1</w:t>
            </w:r>
          </w:p>
        </w:tc>
        <w:tc>
          <w:tcPr>
            <w:tcW w:w="1245" w:type="dxa"/>
            <w:tcBorders/>
            <w:shd w:fill="E6E6E6"/>
          </w:tcPr>
          <w:p>
            <w:pPr>
              <w:pStyle w:val="Normal"/>
              <w:spacing w:before="0" w:after="0"/>
              <w:rPr>
                <w:color w:val="6AA84F"/>
              </w:rPr>
            </w:pPr>
            <w:r>
              <w:rPr>
                <w:rFonts w:eastAsia="Courier New" w:cs="Courier New" w:ascii="Courier New" w:hAnsi="Courier New"/>
                <w:color w:val="6AA84F"/>
              </w:rPr>
              <w:t>stop_3</w:t>
            </w:r>
          </w:p>
        </w:tc>
        <w:tc>
          <w:tcPr>
            <w:tcW w:w="1950" w:type="dxa"/>
            <w:tcBorders/>
            <w:shd w:fill="E6E6E6"/>
          </w:tcPr>
          <w:p>
            <w:pPr>
              <w:pStyle w:val="Normal"/>
              <w:spacing w:before="0" w:after="0"/>
              <w:rPr>
                <w:color w:val="6AA84F"/>
              </w:rPr>
            </w:pPr>
            <w:r>
              <w:rPr>
                <w:rFonts w:eastAsia="Courier New" w:cs="Courier New" w:ascii="Courier New" w:hAnsi="Courier New"/>
                <w:color w:val="6AA84F"/>
              </w:rPr>
              <w:t>0:00:00</w:t>
            </w:r>
          </w:p>
        </w:tc>
        <w:tc>
          <w:tcPr>
            <w:tcW w:w="2146" w:type="dxa"/>
            <w:tcBorders/>
            <w:shd w:fill="E6E6E6"/>
          </w:tcPr>
          <w:p>
            <w:pPr>
              <w:pStyle w:val="Normal"/>
              <w:spacing w:before="0" w:after="0"/>
              <w:rPr>
                <w:color w:val="6AA84F"/>
              </w:rPr>
            </w:pPr>
            <w:r>
              <w:rPr>
                <w:rFonts w:eastAsia="Courier New" w:cs="Courier New" w:ascii="Courier New" w:hAnsi="Courier New"/>
                <w:color w:val="6AA84F"/>
              </w:rPr>
              <w:t>0:00:00</w:t>
            </w:r>
          </w:p>
        </w:tc>
      </w:tr>
      <w:tr>
        <w:trPr>
          <w:trHeight w:val="280" w:hRule="atLeast"/>
        </w:trPr>
        <w:tc>
          <w:tcPr>
            <w:tcW w:w="2294" w:type="dxa"/>
            <w:tcBorders/>
            <w:shd w:fill="E6E6E6"/>
          </w:tcPr>
          <w:p>
            <w:pPr>
              <w:pStyle w:val="Normal"/>
              <w:spacing w:before="0" w:after="0"/>
              <w:rPr>
                <w:color w:val="6AA84F"/>
              </w:rPr>
            </w:pPr>
            <w:r>
              <w:rPr>
                <w:rFonts w:eastAsia="Courier New" w:cs="Courier New" w:ascii="Courier New" w:hAnsi="Courier New"/>
                <w:color w:val="6AA84F"/>
              </w:rPr>
              <w:t>trip_2</w:t>
            </w:r>
          </w:p>
        </w:tc>
        <w:tc>
          <w:tcPr>
            <w:tcW w:w="2130" w:type="dxa"/>
            <w:tcBorders/>
            <w:shd w:fill="E6E6E6"/>
          </w:tcPr>
          <w:p>
            <w:pPr>
              <w:pStyle w:val="Normal"/>
              <w:spacing w:before="0" w:after="0"/>
              <w:rPr>
                <w:color w:val="6AA84F"/>
              </w:rPr>
            </w:pPr>
            <w:r>
              <w:rPr>
                <w:rFonts w:eastAsia="Courier New" w:cs="Courier New" w:ascii="Courier New" w:hAnsi="Courier New"/>
                <w:color w:val="6AA84F"/>
              </w:rPr>
              <w:t>2</w:t>
            </w:r>
          </w:p>
        </w:tc>
        <w:tc>
          <w:tcPr>
            <w:tcW w:w="1245" w:type="dxa"/>
            <w:tcBorders/>
            <w:shd w:fill="E6E6E6"/>
          </w:tcPr>
          <w:p>
            <w:pPr>
              <w:pStyle w:val="Normal"/>
              <w:spacing w:before="0" w:after="0"/>
              <w:rPr>
                <w:color w:val="6AA84F"/>
              </w:rPr>
            </w:pPr>
            <w:r>
              <w:rPr>
                <w:rFonts w:eastAsia="Courier New" w:cs="Courier New" w:ascii="Courier New" w:hAnsi="Courier New"/>
                <w:color w:val="6AA84F"/>
              </w:rPr>
              <w:t>stop_2</w:t>
            </w:r>
          </w:p>
        </w:tc>
        <w:tc>
          <w:tcPr>
            <w:tcW w:w="1950" w:type="dxa"/>
            <w:tcBorders/>
            <w:shd w:fill="E6E6E6"/>
          </w:tcPr>
          <w:p>
            <w:pPr>
              <w:pStyle w:val="Normal"/>
              <w:spacing w:before="0" w:after="0"/>
              <w:rPr>
                <w:color w:val="6AA84F"/>
              </w:rPr>
            </w:pPr>
            <w:r>
              <w:rPr>
                <w:rFonts w:eastAsia="Courier New" w:cs="Courier New" w:ascii="Courier New" w:hAnsi="Courier New"/>
                <w:color w:val="6AA84F"/>
              </w:rPr>
              <w:t>0:10:00</w:t>
            </w:r>
          </w:p>
        </w:tc>
        <w:tc>
          <w:tcPr>
            <w:tcW w:w="2146" w:type="dxa"/>
            <w:tcBorders/>
            <w:shd w:fill="E6E6E6"/>
          </w:tcPr>
          <w:p>
            <w:pPr>
              <w:pStyle w:val="Normal"/>
              <w:spacing w:before="0" w:after="0"/>
              <w:rPr>
                <w:color w:val="6AA84F"/>
              </w:rPr>
            </w:pPr>
            <w:r>
              <w:rPr>
                <w:rFonts w:eastAsia="Courier New" w:cs="Courier New" w:ascii="Courier New" w:hAnsi="Courier New"/>
                <w:color w:val="6AA84F"/>
              </w:rPr>
              <w:t>0:10:00</w:t>
            </w:r>
          </w:p>
        </w:tc>
      </w:tr>
      <w:tr>
        <w:trPr>
          <w:trHeight w:val="280" w:hRule="atLeast"/>
        </w:trPr>
        <w:tc>
          <w:tcPr>
            <w:tcW w:w="2294" w:type="dxa"/>
            <w:tcBorders/>
            <w:shd w:fill="E6E6E6"/>
          </w:tcPr>
          <w:p>
            <w:pPr>
              <w:pStyle w:val="Normal"/>
              <w:spacing w:before="0" w:after="0"/>
              <w:rPr>
                <w:color w:val="6AA84F"/>
              </w:rPr>
            </w:pPr>
            <w:r>
              <w:rPr>
                <w:rFonts w:eastAsia="Courier New" w:cs="Courier New" w:ascii="Courier New" w:hAnsi="Courier New"/>
                <w:color w:val="6AA84F"/>
              </w:rPr>
              <w:t>trip_2</w:t>
            </w:r>
          </w:p>
        </w:tc>
        <w:tc>
          <w:tcPr>
            <w:tcW w:w="2130" w:type="dxa"/>
            <w:tcBorders/>
            <w:shd w:fill="E6E6E6"/>
          </w:tcPr>
          <w:p>
            <w:pPr>
              <w:pStyle w:val="Normal"/>
              <w:spacing w:before="0" w:after="0"/>
              <w:rPr>
                <w:color w:val="6AA84F"/>
              </w:rPr>
            </w:pPr>
            <w:r>
              <w:rPr>
                <w:rFonts w:eastAsia="Courier New" w:cs="Courier New" w:ascii="Courier New" w:hAnsi="Courier New"/>
                <w:color w:val="6AA84F"/>
              </w:rPr>
              <w:t>3</w:t>
            </w:r>
          </w:p>
        </w:tc>
        <w:tc>
          <w:tcPr>
            <w:tcW w:w="1245" w:type="dxa"/>
            <w:tcBorders/>
            <w:shd w:fill="E6E6E6"/>
          </w:tcPr>
          <w:p>
            <w:pPr>
              <w:pStyle w:val="Normal"/>
              <w:spacing w:before="0" w:after="0"/>
              <w:rPr>
                <w:color w:val="6AA84F"/>
              </w:rPr>
            </w:pPr>
            <w:r>
              <w:rPr>
                <w:rFonts w:eastAsia="Courier New" w:cs="Courier New" w:ascii="Courier New" w:hAnsi="Courier New"/>
                <w:color w:val="6AA84F"/>
              </w:rPr>
              <w:t>stop_1</w:t>
            </w:r>
          </w:p>
        </w:tc>
        <w:tc>
          <w:tcPr>
            <w:tcW w:w="1950" w:type="dxa"/>
            <w:tcBorders/>
            <w:shd w:fill="E6E6E6"/>
          </w:tcPr>
          <w:p>
            <w:pPr>
              <w:pStyle w:val="Normal"/>
              <w:spacing w:before="0" w:after="0"/>
              <w:rPr>
                <w:color w:val="6AA84F"/>
              </w:rPr>
            </w:pPr>
            <w:r>
              <w:rPr>
                <w:rFonts w:eastAsia="Courier New" w:cs="Courier New" w:ascii="Courier New" w:hAnsi="Courier New"/>
                <w:color w:val="6AA84F"/>
              </w:rPr>
              <w:t>0:30:00</w:t>
            </w:r>
          </w:p>
        </w:tc>
        <w:tc>
          <w:tcPr>
            <w:tcW w:w="2146" w:type="dxa"/>
            <w:tcBorders/>
            <w:shd w:fill="E6E6E6"/>
          </w:tcPr>
          <w:p>
            <w:pPr>
              <w:pStyle w:val="Normal"/>
              <w:spacing w:before="0" w:after="0"/>
              <w:rPr>
                <w:color w:val="6AA84F"/>
              </w:rPr>
            </w:pPr>
            <w:r>
              <w:rPr>
                <w:rFonts w:eastAsia="Courier New" w:cs="Courier New" w:ascii="Courier New" w:hAnsi="Courier New"/>
                <w:color w:val="6AA84F"/>
              </w:rPr>
              <w:t>0:30:00</w:t>
            </w:r>
          </w:p>
        </w:tc>
      </w:tr>
      <w:tr>
        <w:trPr>
          <w:trHeight w:val="280" w:hRule="atLeast"/>
        </w:trPr>
        <w:tc>
          <w:tcPr>
            <w:tcW w:w="2294" w:type="dxa"/>
            <w:tcBorders/>
            <w:shd w:fill="E6E6E6"/>
          </w:tcPr>
          <w:p>
            <w:pPr>
              <w:pStyle w:val="Normal"/>
              <w:spacing w:before="0" w:after="0"/>
              <w:rPr>
                <w:color w:val="9900FF"/>
              </w:rPr>
            </w:pPr>
            <w:r>
              <w:rPr>
                <w:rFonts w:eastAsia="Courier New" w:cs="Courier New" w:ascii="Courier New" w:hAnsi="Courier New"/>
                <w:color w:val="9900FF"/>
              </w:rPr>
              <w:t>trip_3</w:t>
            </w:r>
          </w:p>
        </w:tc>
        <w:tc>
          <w:tcPr>
            <w:tcW w:w="2130" w:type="dxa"/>
            <w:tcBorders/>
            <w:shd w:fill="E6E6E6"/>
          </w:tcPr>
          <w:p>
            <w:pPr>
              <w:pStyle w:val="Normal"/>
              <w:spacing w:before="0" w:after="0"/>
              <w:rPr>
                <w:color w:val="9900FF"/>
              </w:rPr>
            </w:pPr>
            <w:r>
              <w:rPr>
                <w:rFonts w:eastAsia="Courier New" w:cs="Courier New" w:ascii="Courier New" w:hAnsi="Courier New"/>
                <w:color w:val="9900FF"/>
              </w:rPr>
              <w:t>1</w:t>
            </w:r>
          </w:p>
        </w:tc>
        <w:tc>
          <w:tcPr>
            <w:tcW w:w="1245" w:type="dxa"/>
            <w:tcBorders/>
            <w:shd w:fill="E6E6E6"/>
          </w:tcPr>
          <w:p>
            <w:pPr>
              <w:pStyle w:val="Normal"/>
              <w:spacing w:before="0" w:after="0"/>
              <w:rPr>
                <w:color w:val="9900FF"/>
              </w:rPr>
            </w:pPr>
            <w:r>
              <w:rPr>
                <w:rFonts w:eastAsia="Courier New" w:cs="Courier New" w:ascii="Courier New" w:hAnsi="Courier New"/>
                <w:color w:val="9900FF"/>
              </w:rPr>
              <w:t>stop_1</w:t>
            </w:r>
          </w:p>
        </w:tc>
        <w:tc>
          <w:tcPr>
            <w:tcW w:w="1950" w:type="dxa"/>
            <w:tcBorders/>
            <w:shd w:fill="E6E6E6"/>
          </w:tcPr>
          <w:p>
            <w:pPr>
              <w:pStyle w:val="Normal"/>
              <w:spacing w:before="0" w:after="0"/>
              <w:rPr>
                <w:color w:val="9900FF"/>
              </w:rPr>
            </w:pPr>
            <w:r>
              <w:rPr>
                <w:rFonts w:eastAsia="Courier New" w:cs="Courier New" w:ascii="Courier New" w:hAnsi="Courier New"/>
                <w:color w:val="9900FF"/>
              </w:rPr>
              <w:t>0:00:00</w:t>
            </w:r>
          </w:p>
        </w:tc>
        <w:tc>
          <w:tcPr>
            <w:tcW w:w="2146" w:type="dxa"/>
            <w:tcBorders/>
            <w:shd w:fill="E6E6E6"/>
          </w:tcPr>
          <w:p>
            <w:pPr>
              <w:pStyle w:val="Normal"/>
              <w:spacing w:before="0" w:after="0"/>
              <w:rPr>
                <w:color w:val="9900FF"/>
              </w:rPr>
            </w:pPr>
            <w:r>
              <w:rPr>
                <w:rFonts w:eastAsia="Courier New" w:cs="Courier New" w:ascii="Courier New" w:hAnsi="Courier New"/>
                <w:color w:val="9900FF"/>
              </w:rPr>
              <w:t>0:00:00</w:t>
            </w:r>
          </w:p>
        </w:tc>
      </w:tr>
      <w:tr>
        <w:trPr>
          <w:trHeight w:val="280" w:hRule="atLeast"/>
        </w:trPr>
        <w:tc>
          <w:tcPr>
            <w:tcW w:w="2294" w:type="dxa"/>
            <w:tcBorders/>
            <w:shd w:fill="E6E6E6"/>
          </w:tcPr>
          <w:p>
            <w:pPr>
              <w:pStyle w:val="Normal"/>
              <w:spacing w:before="0" w:after="0"/>
              <w:rPr>
                <w:color w:val="9900FF"/>
              </w:rPr>
            </w:pPr>
            <w:r>
              <w:rPr>
                <w:rFonts w:eastAsia="Courier New" w:cs="Courier New" w:ascii="Courier New" w:hAnsi="Courier New"/>
                <w:color w:val="9900FF"/>
              </w:rPr>
              <w:t>trip_3</w:t>
            </w:r>
          </w:p>
        </w:tc>
        <w:tc>
          <w:tcPr>
            <w:tcW w:w="2130" w:type="dxa"/>
            <w:tcBorders/>
            <w:shd w:fill="E6E6E6"/>
          </w:tcPr>
          <w:p>
            <w:pPr>
              <w:pStyle w:val="Normal"/>
              <w:spacing w:before="0" w:after="0"/>
              <w:rPr>
                <w:color w:val="9900FF"/>
              </w:rPr>
            </w:pPr>
            <w:r>
              <w:rPr>
                <w:rFonts w:eastAsia="Courier New" w:cs="Courier New" w:ascii="Courier New" w:hAnsi="Courier New"/>
                <w:color w:val="9900FF"/>
              </w:rPr>
              <w:t>2</w:t>
            </w:r>
          </w:p>
        </w:tc>
        <w:tc>
          <w:tcPr>
            <w:tcW w:w="1245" w:type="dxa"/>
            <w:tcBorders/>
            <w:shd w:fill="E6E6E6"/>
          </w:tcPr>
          <w:p>
            <w:pPr>
              <w:pStyle w:val="Normal"/>
              <w:spacing w:before="0" w:after="0"/>
              <w:rPr>
                <w:color w:val="9900FF"/>
              </w:rPr>
            </w:pPr>
            <w:r>
              <w:rPr>
                <w:rFonts w:eastAsia="Courier New" w:cs="Courier New" w:ascii="Courier New" w:hAnsi="Courier New"/>
                <w:color w:val="9900FF"/>
              </w:rPr>
              <w:t>stop_2</w:t>
            </w:r>
          </w:p>
        </w:tc>
        <w:tc>
          <w:tcPr>
            <w:tcW w:w="1950" w:type="dxa"/>
            <w:tcBorders/>
            <w:shd w:fill="E6E6E6"/>
          </w:tcPr>
          <w:p>
            <w:pPr>
              <w:pStyle w:val="Normal"/>
              <w:spacing w:before="0" w:after="0"/>
              <w:rPr>
                <w:color w:val="9900FF"/>
              </w:rPr>
            </w:pPr>
            <w:r>
              <w:rPr>
                <w:rFonts w:eastAsia="Courier New" w:cs="Courier New" w:ascii="Courier New" w:hAnsi="Courier New"/>
                <w:color w:val="9900FF"/>
              </w:rPr>
              <w:t>0:08:00</w:t>
            </w:r>
          </w:p>
        </w:tc>
        <w:tc>
          <w:tcPr>
            <w:tcW w:w="2146" w:type="dxa"/>
            <w:tcBorders/>
            <w:shd w:fill="E6E6E6"/>
          </w:tcPr>
          <w:p>
            <w:pPr>
              <w:pStyle w:val="Normal"/>
              <w:spacing w:before="0" w:after="0"/>
              <w:rPr>
                <w:color w:val="9900FF"/>
              </w:rPr>
            </w:pPr>
            <w:r>
              <w:rPr>
                <w:rFonts w:eastAsia="Courier New" w:cs="Courier New" w:ascii="Courier New" w:hAnsi="Courier New"/>
                <w:color w:val="9900FF"/>
              </w:rPr>
              <w:t>0:08:00</w:t>
            </w:r>
          </w:p>
        </w:tc>
      </w:tr>
      <w:tr>
        <w:trPr>
          <w:trHeight w:val="280" w:hRule="atLeast"/>
        </w:trPr>
        <w:tc>
          <w:tcPr>
            <w:tcW w:w="2294" w:type="dxa"/>
            <w:tcBorders/>
            <w:shd w:fill="E6E6E6"/>
          </w:tcPr>
          <w:p>
            <w:pPr>
              <w:pStyle w:val="Normal"/>
              <w:spacing w:before="0" w:after="0"/>
              <w:rPr>
                <w:color w:val="9900FF"/>
              </w:rPr>
            </w:pPr>
            <w:r>
              <w:rPr>
                <w:rFonts w:eastAsia="Courier New" w:cs="Courier New" w:ascii="Courier New" w:hAnsi="Courier New"/>
                <w:color w:val="9900FF"/>
              </w:rPr>
              <w:t>trip_3</w:t>
            </w:r>
          </w:p>
        </w:tc>
        <w:tc>
          <w:tcPr>
            <w:tcW w:w="2130" w:type="dxa"/>
            <w:tcBorders/>
            <w:shd w:fill="E6E6E6"/>
          </w:tcPr>
          <w:p>
            <w:pPr>
              <w:pStyle w:val="Normal"/>
              <w:spacing w:before="0" w:after="0"/>
              <w:rPr>
                <w:color w:val="9900FF"/>
              </w:rPr>
            </w:pPr>
            <w:r>
              <w:rPr>
                <w:rFonts w:eastAsia="Courier New" w:cs="Courier New" w:ascii="Courier New" w:hAnsi="Courier New"/>
                <w:color w:val="9900FF"/>
              </w:rPr>
              <w:t>3</w:t>
            </w:r>
          </w:p>
        </w:tc>
        <w:tc>
          <w:tcPr>
            <w:tcW w:w="1245" w:type="dxa"/>
            <w:tcBorders/>
            <w:shd w:fill="E6E6E6"/>
          </w:tcPr>
          <w:p>
            <w:pPr>
              <w:pStyle w:val="Normal"/>
              <w:spacing w:before="0" w:after="0"/>
              <w:rPr>
                <w:color w:val="9900FF"/>
              </w:rPr>
            </w:pPr>
            <w:r>
              <w:rPr>
                <w:rFonts w:eastAsia="Courier New" w:cs="Courier New" w:ascii="Courier New" w:hAnsi="Courier New"/>
                <w:color w:val="9900FF"/>
              </w:rPr>
              <w:t>stop_3</w:t>
            </w:r>
          </w:p>
        </w:tc>
        <w:tc>
          <w:tcPr>
            <w:tcW w:w="1950" w:type="dxa"/>
            <w:tcBorders/>
            <w:shd w:fill="E6E6E6"/>
          </w:tcPr>
          <w:p>
            <w:pPr>
              <w:pStyle w:val="Normal"/>
              <w:spacing w:before="0" w:after="0"/>
              <w:rPr>
                <w:color w:val="9900FF"/>
              </w:rPr>
            </w:pPr>
            <w:r>
              <w:rPr>
                <w:rFonts w:eastAsia="Courier New" w:cs="Courier New" w:ascii="Courier New" w:hAnsi="Courier New"/>
                <w:color w:val="9900FF"/>
              </w:rPr>
              <w:t>0:20:00</w:t>
            </w:r>
          </w:p>
        </w:tc>
        <w:tc>
          <w:tcPr>
            <w:tcW w:w="2146" w:type="dxa"/>
            <w:tcBorders/>
            <w:shd w:fill="E6E6E6"/>
          </w:tcPr>
          <w:p>
            <w:pPr>
              <w:pStyle w:val="Normal"/>
              <w:spacing w:before="0" w:after="0"/>
              <w:rPr>
                <w:color w:val="9900FF"/>
              </w:rPr>
            </w:pPr>
            <w:r>
              <w:rPr>
                <w:rFonts w:eastAsia="Courier New" w:cs="Courier New" w:ascii="Courier New" w:hAnsi="Courier New"/>
                <w:color w:val="9900FF"/>
              </w:rPr>
              <w:t>0:20:00</w:t>
            </w:r>
          </w:p>
        </w:tc>
      </w:tr>
      <w:tr>
        <w:trPr>
          <w:trHeight w:val="280" w:hRule="atLeast"/>
        </w:trPr>
        <w:tc>
          <w:tcPr>
            <w:tcW w:w="2294" w:type="dxa"/>
            <w:tcBorders/>
            <w:shd w:fill="E6E6E6"/>
          </w:tcPr>
          <w:p>
            <w:pPr>
              <w:pStyle w:val="Normal"/>
              <w:spacing w:before="0" w:after="0"/>
              <w:rPr>
                <w:color w:val="800000"/>
              </w:rPr>
            </w:pPr>
            <w:r>
              <w:rPr>
                <w:rFonts w:eastAsia="Courier New" w:cs="Courier New" w:ascii="Courier New" w:hAnsi="Courier New"/>
                <w:color w:val="800000"/>
              </w:rPr>
              <w:t>trip_4</w:t>
            </w:r>
          </w:p>
        </w:tc>
        <w:tc>
          <w:tcPr>
            <w:tcW w:w="2130" w:type="dxa"/>
            <w:tcBorders/>
            <w:shd w:fill="E6E6E6"/>
          </w:tcPr>
          <w:p>
            <w:pPr>
              <w:pStyle w:val="Normal"/>
              <w:spacing w:before="0" w:after="0"/>
              <w:rPr>
                <w:color w:val="800000"/>
              </w:rPr>
            </w:pPr>
            <w:r>
              <w:rPr>
                <w:rFonts w:eastAsia="Courier New" w:cs="Courier New" w:ascii="Courier New" w:hAnsi="Courier New"/>
                <w:color w:val="800000"/>
              </w:rPr>
              <w:t>1</w:t>
            </w:r>
          </w:p>
        </w:tc>
        <w:tc>
          <w:tcPr>
            <w:tcW w:w="1245" w:type="dxa"/>
            <w:tcBorders/>
            <w:shd w:fill="E6E6E6"/>
          </w:tcPr>
          <w:p>
            <w:pPr>
              <w:pStyle w:val="Normal"/>
              <w:spacing w:before="0" w:after="0"/>
              <w:rPr>
                <w:color w:val="800000"/>
              </w:rPr>
            </w:pPr>
            <w:r>
              <w:rPr>
                <w:rFonts w:eastAsia="Courier New" w:cs="Courier New" w:ascii="Courier New" w:hAnsi="Courier New"/>
                <w:color w:val="800000"/>
              </w:rPr>
              <w:t>stop_3</w:t>
            </w:r>
          </w:p>
        </w:tc>
        <w:tc>
          <w:tcPr>
            <w:tcW w:w="1950" w:type="dxa"/>
            <w:tcBorders/>
            <w:shd w:fill="E6E6E6"/>
          </w:tcPr>
          <w:p>
            <w:pPr>
              <w:pStyle w:val="Normal"/>
              <w:spacing w:before="0" w:after="0"/>
              <w:rPr>
                <w:color w:val="800000"/>
              </w:rPr>
            </w:pPr>
            <w:r>
              <w:rPr>
                <w:rFonts w:eastAsia="Courier New" w:cs="Courier New" w:ascii="Courier New" w:hAnsi="Courier New"/>
                <w:color w:val="800000"/>
              </w:rPr>
              <w:t>0:00:00</w:t>
            </w:r>
          </w:p>
        </w:tc>
        <w:tc>
          <w:tcPr>
            <w:tcW w:w="2146" w:type="dxa"/>
            <w:tcBorders/>
            <w:shd w:fill="E6E6E6"/>
          </w:tcPr>
          <w:p>
            <w:pPr>
              <w:pStyle w:val="Normal"/>
              <w:spacing w:before="0" w:after="0"/>
              <w:rPr>
                <w:color w:val="800000"/>
              </w:rPr>
            </w:pPr>
            <w:r>
              <w:rPr>
                <w:rFonts w:eastAsia="Courier New" w:cs="Courier New" w:ascii="Courier New" w:hAnsi="Courier New"/>
                <w:color w:val="800000"/>
              </w:rPr>
              <w:t>0:00:00</w:t>
            </w:r>
          </w:p>
        </w:tc>
      </w:tr>
      <w:tr>
        <w:trPr>
          <w:trHeight w:val="280" w:hRule="atLeast"/>
        </w:trPr>
        <w:tc>
          <w:tcPr>
            <w:tcW w:w="2294" w:type="dxa"/>
            <w:tcBorders/>
            <w:shd w:fill="E6E6E6"/>
          </w:tcPr>
          <w:p>
            <w:pPr>
              <w:pStyle w:val="Normal"/>
              <w:spacing w:before="0" w:after="0"/>
              <w:rPr>
                <w:color w:val="800000"/>
              </w:rPr>
            </w:pPr>
            <w:r>
              <w:rPr>
                <w:rFonts w:eastAsia="Courier New" w:cs="Courier New" w:ascii="Courier New" w:hAnsi="Courier New"/>
                <w:color w:val="800000"/>
              </w:rPr>
              <w:t>trip_4</w:t>
            </w:r>
          </w:p>
        </w:tc>
        <w:tc>
          <w:tcPr>
            <w:tcW w:w="2130" w:type="dxa"/>
            <w:tcBorders/>
            <w:shd w:fill="E6E6E6"/>
          </w:tcPr>
          <w:p>
            <w:pPr>
              <w:pStyle w:val="Normal"/>
              <w:spacing w:before="0" w:after="0"/>
              <w:rPr>
                <w:color w:val="800000"/>
              </w:rPr>
            </w:pPr>
            <w:r>
              <w:rPr>
                <w:rFonts w:eastAsia="Courier New" w:cs="Courier New" w:ascii="Courier New" w:hAnsi="Courier New"/>
                <w:color w:val="800000"/>
              </w:rPr>
              <w:t>2</w:t>
            </w:r>
          </w:p>
        </w:tc>
        <w:tc>
          <w:tcPr>
            <w:tcW w:w="1245" w:type="dxa"/>
            <w:tcBorders/>
            <w:shd w:fill="E6E6E6"/>
          </w:tcPr>
          <w:p>
            <w:pPr>
              <w:pStyle w:val="Normal"/>
              <w:spacing w:before="0" w:after="0"/>
              <w:rPr>
                <w:color w:val="800000"/>
              </w:rPr>
            </w:pPr>
            <w:r>
              <w:rPr>
                <w:rFonts w:eastAsia="Courier New" w:cs="Courier New" w:ascii="Courier New" w:hAnsi="Courier New"/>
                <w:color w:val="800000"/>
              </w:rPr>
              <w:t>stop_2</w:t>
            </w:r>
          </w:p>
        </w:tc>
        <w:tc>
          <w:tcPr>
            <w:tcW w:w="1950" w:type="dxa"/>
            <w:tcBorders/>
            <w:shd w:fill="E6E6E6"/>
          </w:tcPr>
          <w:p>
            <w:pPr>
              <w:pStyle w:val="Normal"/>
              <w:spacing w:before="0" w:after="0"/>
              <w:rPr>
                <w:color w:val="800000"/>
              </w:rPr>
            </w:pPr>
            <w:r>
              <w:rPr>
                <w:rFonts w:eastAsia="Courier New" w:cs="Courier New" w:ascii="Courier New" w:hAnsi="Courier New"/>
                <w:color w:val="800000"/>
              </w:rPr>
              <w:t>0:12:00</w:t>
            </w:r>
          </w:p>
        </w:tc>
        <w:tc>
          <w:tcPr>
            <w:tcW w:w="2146" w:type="dxa"/>
            <w:tcBorders/>
            <w:shd w:fill="E6E6E6"/>
          </w:tcPr>
          <w:p>
            <w:pPr>
              <w:pStyle w:val="Normal"/>
              <w:spacing w:before="0" w:after="0"/>
              <w:rPr>
                <w:color w:val="800000"/>
              </w:rPr>
            </w:pPr>
            <w:r>
              <w:rPr>
                <w:rFonts w:eastAsia="Courier New" w:cs="Courier New" w:ascii="Courier New" w:hAnsi="Courier New"/>
                <w:color w:val="800000"/>
              </w:rPr>
              <w:t>0:12:00</w:t>
            </w:r>
          </w:p>
        </w:tc>
      </w:tr>
      <w:tr>
        <w:trPr>
          <w:trHeight w:val="280" w:hRule="atLeast"/>
        </w:trPr>
        <w:tc>
          <w:tcPr>
            <w:tcW w:w="2294" w:type="dxa"/>
            <w:tcBorders/>
            <w:shd w:fill="E6E6E6"/>
          </w:tcPr>
          <w:p>
            <w:pPr>
              <w:pStyle w:val="Normal"/>
              <w:spacing w:before="0" w:after="0"/>
              <w:rPr>
                <w:color w:val="800000"/>
              </w:rPr>
            </w:pPr>
            <w:r>
              <w:rPr>
                <w:rFonts w:eastAsia="Courier New" w:cs="Courier New" w:ascii="Courier New" w:hAnsi="Courier New"/>
                <w:color w:val="800000"/>
              </w:rPr>
              <w:t>trip_4</w:t>
            </w:r>
          </w:p>
        </w:tc>
        <w:tc>
          <w:tcPr>
            <w:tcW w:w="2130" w:type="dxa"/>
            <w:tcBorders/>
            <w:shd w:fill="E6E6E6"/>
          </w:tcPr>
          <w:p>
            <w:pPr>
              <w:pStyle w:val="Normal"/>
              <w:spacing w:before="0" w:after="0"/>
              <w:rPr>
                <w:color w:val="800000"/>
              </w:rPr>
            </w:pPr>
            <w:r>
              <w:rPr>
                <w:rFonts w:eastAsia="Courier New" w:cs="Courier New" w:ascii="Courier New" w:hAnsi="Courier New"/>
                <w:color w:val="800000"/>
              </w:rPr>
              <w:t>3</w:t>
            </w:r>
          </w:p>
        </w:tc>
        <w:tc>
          <w:tcPr>
            <w:tcW w:w="1245" w:type="dxa"/>
            <w:tcBorders/>
            <w:shd w:fill="E6E6E6"/>
          </w:tcPr>
          <w:p>
            <w:pPr>
              <w:pStyle w:val="Normal"/>
              <w:spacing w:before="0" w:after="0"/>
              <w:rPr>
                <w:color w:val="800000"/>
              </w:rPr>
            </w:pPr>
            <w:r>
              <w:rPr>
                <w:rFonts w:eastAsia="Courier New" w:cs="Courier New" w:ascii="Courier New" w:hAnsi="Courier New"/>
                <w:color w:val="800000"/>
              </w:rPr>
              <w:t>stop_1</w:t>
            </w:r>
          </w:p>
        </w:tc>
        <w:tc>
          <w:tcPr>
            <w:tcW w:w="1950" w:type="dxa"/>
            <w:tcBorders/>
            <w:shd w:fill="E6E6E6"/>
          </w:tcPr>
          <w:p>
            <w:pPr>
              <w:pStyle w:val="Normal"/>
              <w:spacing w:before="0" w:after="0"/>
              <w:rPr>
                <w:color w:val="800000"/>
              </w:rPr>
            </w:pPr>
            <w:r>
              <w:rPr>
                <w:rFonts w:eastAsia="Courier New" w:cs="Courier New" w:ascii="Courier New" w:hAnsi="Courier New"/>
                <w:color w:val="800000"/>
              </w:rPr>
              <w:t>0:20:00</w:t>
            </w:r>
          </w:p>
        </w:tc>
        <w:tc>
          <w:tcPr>
            <w:tcW w:w="2146" w:type="dxa"/>
            <w:tcBorders/>
            <w:shd w:fill="E6E6E6"/>
          </w:tcPr>
          <w:p>
            <w:pPr>
              <w:pStyle w:val="Normal"/>
              <w:spacing w:before="0" w:after="0"/>
              <w:rPr>
                <w:color w:val="800000"/>
              </w:rPr>
            </w:pPr>
            <w:r>
              <w:rPr>
                <w:rFonts w:eastAsia="Courier New" w:cs="Courier New" w:ascii="Courier New" w:hAnsi="Courier New"/>
                <w:color w:val="800000"/>
              </w:rPr>
              <w:t>0:20:00</w:t>
            </w:r>
          </w:p>
        </w:tc>
      </w:tr>
    </w:tbl>
    <w:p>
      <w:pPr>
        <w:pStyle w:val="Normal"/>
        <w:spacing w:before="0" w:after="0"/>
        <w:rPr/>
      </w:pPr>
      <w:r>
        <w:rPr/>
      </w:r>
    </w:p>
    <w:tbl>
      <w:tblPr>
        <w:tblStyle w:val="Table29"/>
        <w:tblW w:w="7332" w:type="dxa"/>
        <w:jc w:val="left"/>
        <w:tblInd w:w="-88" w:type="dxa"/>
        <w:tblBorders/>
        <w:tblCellMar>
          <w:top w:w="20" w:type="dxa"/>
          <w:left w:w="20" w:type="dxa"/>
          <w:bottom w:w="20" w:type="dxa"/>
          <w:right w:w="20" w:type="dxa"/>
        </w:tblCellMar>
        <w:tblLook w:val="0600"/>
      </w:tblPr>
      <w:tblGrid>
        <w:gridCol w:w="2369"/>
        <w:gridCol w:w="1935"/>
        <w:gridCol w:w="1770"/>
        <w:gridCol w:w="1257"/>
      </w:tblGrid>
      <w:tr>
        <w:trPr>
          <w:trHeight w:val="580" w:hRule="atLeast"/>
        </w:trPr>
        <w:tc>
          <w:tcPr>
            <w:tcW w:w="2369" w:type="dxa"/>
            <w:tcBorders/>
            <w:shd w:fill="333333"/>
          </w:tcPr>
          <w:p>
            <w:pPr>
              <w:pStyle w:val="Normal"/>
              <w:spacing w:before="0" w:after="0"/>
              <w:rPr/>
            </w:pPr>
            <w:r>
              <w:rPr>
                <w:rFonts w:eastAsia="Courier New" w:cs="Courier New" w:ascii="Courier New" w:hAnsi="Courier New"/>
                <w:b/>
                <w:color w:val="FFFFFF"/>
              </w:rPr>
              <w:t>frequencies.txt</w:t>
            </w:r>
          </w:p>
        </w:tc>
        <w:tc>
          <w:tcPr>
            <w:tcW w:w="1935" w:type="dxa"/>
            <w:tcBorders/>
            <w:shd w:fill="auto" w:val="clear"/>
            <w:tcMar>
              <w:top w:w="0" w:type="dxa"/>
              <w:left w:w="108" w:type="dxa"/>
              <w:bottom w:w="0" w:type="dxa"/>
              <w:right w:w="108" w:type="dxa"/>
            </w:tcMar>
          </w:tcPr>
          <w:p>
            <w:pPr>
              <w:pStyle w:val="Normal"/>
              <w:spacing w:lineRule="auto" w:line="276" w:before="0" w:after="0"/>
              <w:rPr/>
            </w:pPr>
            <w:r>
              <w:rPr/>
            </w:r>
          </w:p>
        </w:tc>
        <w:tc>
          <w:tcPr>
            <w:tcW w:w="1770" w:type="dxa"/>
            <w:tcBorders/>
            <w:shd w:fill="auto" w:val="clear"/>
            <w:tcMar>
              <w:top w:w="0" w:type="dxa"/>
              <w:left w:w="108" w:type="dxa"/>
              <w:bottom w:w="0" w:type="dxa"/>
              <w:right w:w="108" w:type="dxa"/>
            </w:tcMar>
          </w:tcPr>
          <w:p>
            <w:pPr>
              <w:pStyle w:val="Normal"/>
              <w:spacing w:lineRule="auto" w:line="276" w:before="0" w:after="0"/>
              <w:rPr/>
            </w:pPr>
            <w:r>
              <w:rPr/>
            </w:r>
          </w:p>
        </w:tc>
        <w:tc>
          <w:tcPr>
            <w:tcW w:w="1257" w:type="dxa"/>
            <w:tcBorders/>
            <w:shd w:fill="auto" w:val="clear"/>
            <w:tcMar>
              <w:top w:w="0" w:type="dxa"/>
              <w:left w:w="108" w:type="dxa"/>
              <w:bottom w:w="0" w:type="dxa"/>
              <w:right w:w="108" w:type="dxa"/>
            </w:tcMar>
          </w:tcPr>
          <w:p>
            <w:pPr>
              <w:pStyle w:val="Normal"/>
              <w:spacing w:lineRule="auto" w:line="276" w:before="0" w:after="0"/>
              <w:rPr/>
            </w:pPr>
            <w:r>
              <w:rPr/>
            </w:r>
          </w:p>
        </w:tc>
      </w:tr>
      <w:tr>
        <w:trPr>
          <w:trHeight w:val="280" w:hRule="atLeast"/>
        </w:trPr>
        <w:tc>
          <w:tcPr>
            <w:tcW w:w="2369" w:type="dxa"/>
            <w:tcBorders/>
            <w:shd w:fill="E6E6E6"/>
          </w:tcPr>
          <w:p>
            <w:pPr>
              <w:pStyle w:val="Normal"/>
              <w:spacing w:before="0" w:after="0"/>
              <w:rPr/>
            </w:pPr>
            <w:r>
              <w:rPr>
                <w:rFonts w:eastAsia="Courier New" w:cs="Courier New" w:ascii="Courier New" w:hAnsi="Courier New"/>
                <w:b/>
              </w:rPr>
              <w:t>trip_id</w:t>
            </w:r>
          </w:p>
        </w:tc>
        <w:tc>
          <w:tcPr>
            <w:tcW w:w="1935" w:type="dxa"/>
            <w:tcBorders/>
            <w:shd w:fill="E6E6E6"/>
          </w:tcPr>
          <w:p>
            <w:pPr>
              <w:pStyle w:val="Normal"/>
              <w:spacing w:before="0" w:after="0"/>
              <w:rPr/>
            </w:pPr>
            <w:r>
              <w:rPr>
                <w:rFonts w:eastAsia="Courier New" w:cs="Courier New" w:ascii="Courier New" w:hAnsi="Courier New"/>
                <w:b/>
              </w:rPr>
              <w:t>headway_secs</w:t>
            </w:r>
          </w:p>
        </w:tc>
        <w:tc>
          <w:tcPr>
            <w:tcW w:w="1770" w:type="dxa"/>
            <w:tcBorders/>
            <w:shd w:fill="E6E6E6"/>
          </w:tcPr>
          <w:p>
            <w:pPr>
              <w:pStyle w:val="Normal"/>
              <w:spacing w:before="0" w:after="0"/>
              <w:rPr/>
            </w:pPr>
            <w:r>
              <w:rPr>
                <w:rFonts w:eastAsia="Courier New" w:cs="Courier New" w:ascii="Courier New" w:hAnsi="Courier New"/>
                <w:b/>
              </w:rPr>
              <w:t>start_time</w:t>
            </w:r>
          </w:p>
        </w:tc>
        <w:tc>
          <w:tcPr>
            <w:tcW w:w="1257" w:type="dxa"/>
            <w:tcBorders/>
            <w:shd w:fill="E6E6E6"/>
          </w:tcPr>
          <w:p>
            <w:pPr>
              <w:pStyle w:val="Normal"/>
              <w:spacing w:before="0" w:after="0"/>
              <w:rPr/>
            </w:pPr>
            <w:r>
              <w:rPr>
                <w:rFonts w:eastAsia="Courier New" w:cs="Courier New" w:ascii="Courier New" w:hAnsi="Courier New"/>
                <w:b/>
              </w:rPr>
              <w:t>end_time</w:t>
            </w:r>
          </w:p>
        </w:tc>
      </w:tr>
      <w:tr>
        <w:trPr>
          <w:trHeight w:val="280" w:hRule="atLeast"/>
        </w:trPr>
        <w:tc>
          <w:tcPr>
            <w:tcW w:w="2369" w:type="dxa"/>
            <w:tcBorders/>
            <w:shd w:fill="E6E6E6"/>
          </w:tcPr>
          <w:p>
            <w:pPr>
              <w:pStyle w:val="Normal"/>
              <w:spacing w:before="0" w:after="0"/>
              <w:rPr/>
            </w:pPr>
            <w:r>
              <w:rPr>
                <w:rFonts w:eastAsia="Courier New" w:cs="Courier New" w:ascii="Courier New" w:hAnsi="Courier New"/>
                <w:color w:val="0000FF"/>
              </w:rPr>
              <w:t>trip_1</w:t>
            </w:r>
          </w:p>
        </w:tc>
        <w:tc>
          <w:tcPr>
            <w:tcW w:w="1935" w:type="dxa"/>
            <w:tcBorders/>
            <w:shd w:fill="E6E6E6"/>
          </w:tcPr>
          <w:p>
            <w:pPr>
              <w:pStyle w:val="Normal"/>
              <w:spacing w:before="0" w:after="0"/>
              <w:rPr/>
            </w:pPr>
            <w:r>
              <w:rPr>
                <w:rFonts w:eastAsia="Courier New" w:cs="Courier New" w:ascii="Courier New" w:hAnsi="Courier New"/>
                <w:color w:val="0000FF"/>
              </w:rPr>
              <w:t>300</w:t>
            </w:r>
          </w:p>
        </w:tc>
        <w:tc>
          <w:tcPr>
            <w:tcW w:w="1770" w:type="dxa"/>
            <w:tcBorders/>
            <w:shd w:fill="E6E6E6"/>
          </w:tcPr>
          <w:p>
            <w:pPr>
              <w:pStyle w:val="Normal"/>
              <w:spacing w:before="0" w:after="0"/>
              <w:rPr/>
            </w:pPr>
            <w:r>
              <w:rPr>
                <w:rFonts w:eastAsia="Courier New" w:cs="Courier New" w:ascii="Courier New" w:hAnsi="Courier New"/>
                <w:color w:val="0000FF"/>
              </w:rPr>
              <w:t>7:00:00</w:t>
            </w:r>
          </w:p>
        </w:tc>
        <w:tc>
          <w:tcPr>
            <w:tcW w:w="1257" w:type="dxa"/>
            <w:tcBorders/>
            <w:shd w:fill="E6E6E6"/>
          </w:tcPr>
          <w:p>
            <w:pPr>
              <w:pStyle w:val="Normal"/>
              <w:spacing w:before="0" w:after="0"/>
              <w:rPr/>
            </w:pPr>
            <w:r>
              <w:rPr>
                <w:rFonts w:eastAsia="Courier New" w:cs="Courier New" w:ascii="Courier New" w:hAnsi="Courier New"/>
                <w:color w:val="0000FF"/>
              </w:rPr>
              <w:t>12:00:00</w:t>
            </w:r>
          </w:p>
        </w:tc>
      </w:tr>
      <w:tr>
        <w:trPr>
          <w:trHeight w:val="280" w:hRule="atLeast"/>
        </w:trPr>
        <w:tc>
          <w:tcPr>
            <w:tcW w:w="2369" w:type="dxa"/>
            <w:tcBorders/>
            <w:shd w:fill="E6E6E6"/>
          </w:tcPr>
          <w:p>
            <w:pPr>
              <w:pStyle w:val="Normal"/>
              <w:spacing w:before="0" w:after="0"/>
              <w:rPr/>
            </w:pPr>
            <w:r>
              <w:rPr>
                <w:rFonts w:eastAsia="Courier New" w:cs="Courier New" w:ascii="Courier New" w:hAnsi="Courier New"/>
                <w:color w:val="008000"/>
              </w:rPr>
              <w:t>trip_2</w:t>
            </w:r>
          </w:p>
        </w:tc>
        <w:tc>
          <w:tcPr>
            <w:tcW w:w="1935" w:type="dxa"/>
            <w:tcBorders/>
            <w:shd w:fill="E6E6E6"/>
          </w:tcPr>
          <w:p>
            <w:pPr>
              <w:pStyle w:val="Normal"/>
              <w:spacing w:before="0" w:after="0"/>
              <w:rPr/>
            </w:pPr>
            <w:r>
              <w:rPr>
                <w:rFonts w:eastAsia="Courier New" w:cs="Courier New" w:ascii="Courier New" w:hAnsi="Courier New"/>
                <w:color w:val="008000"/>
              </w:rPr>
              <w:t>300</w:t>
            </w:r>
          </w:p>
        </w:tc>
        <w:tc>
          <w:tcPr>
            <w:tcW w:w="1770" w:type="dxa"/>
            <w:tcBorders/>
            <w:shd w:fill="E6E6E6"/>
          </w:tcPr>
          <w:p>
            <w:pPr>
              <w:pStyle w:val="Normal"/>
              <w:spacing w:before="0" w:after="0"/>
              <w:rPr/>
            </w:pPr>
            <w:r>
              <w:rPr>
                <w:rFonts w:eastAsia="Courier New" w:cs="Courier New" w:ascii="Courier New" w:hAnsi="Courier New"/>
                <w:color w:val="008000"/>
              </w:rPr>
              <w:t>7:00:00</w:t>
            </w:r>
          </w:p>
        </w:tc>
        <w:tc>
          <w:tcPr>
            <w:tcW w:w="1257" w:type="dxa"/>
            <w:tcBorders/>
            <w:shd w:fill="E6E6E6"/>
          </w:tcPr>
          <w:p>
            <w:pPr>
              <w:pStyle w:val="Normal"/>
              <w:spacing w:before="0" w:after="0"/>
              <w:rPr/>
            </w:pPr>
            <w:r>
              <w:rPr>
                <w:rFonts w:eastAsia="Courier New" w:cs="Courier New" w:ascii="Courier New" w:hAnsi="Courier New"/>
                <w:color w:val="008000"/>
              </w:rPr>
              <w:t>12:00:00</w:t>
            </w:r>
          </w:p>
        </w:tc>
      </w:tr>
      <w:tr>
        <w:trPr>
          <w:trHeight w:val="280" w:hRule="atLeast"/>
        </w:trPr>
        <w:tc>
          <w:tcPr>
            <w:tcW w:w="2369" w:type="dxa"/>
            <w:tcBorders/>
            <w:shd w:fill="E6E6E6"/>
          </w:tcPr>
          <w:p>
            <w:pPr>
              <w:pStyle w:val="Normal"/>
              <w:spacing w:before="0" w:after="0"/>
              <w:rPr>
                <w:color w:val="9900FF"/>
              </w:rPr>
            </w:pPr>
            <w:r>
              <w:rPr>
                <w:rFonts w:eastAsia="Courier New" w:cs="Courier New" w:ascii="Courier New" w:hAnsi="Courier New"/>
                <w:color w:val="9900FF"/>
              </w:rPr>
              <w:t>trip_3</w:t>
            </w:r>
          </w:p>
        </w:tc>
        <w:tc>
          <w:tcPr>
            <w:tcW w:w="1935" w:type="dxa"/>
            <w:tcBorders/>
            <w:shd w:fill="E6E6E6"/>
          </w:tcPr>
          <w:p>
            <w:pPr>
              <w:pStyle w:val="Normal"/>
              <w:spacing w:before="0" w:after="0"/>
              <w:rPr>
                <w:color w:val="9900FF"/>
              </w:rPr>
            </w:pPr>
            <w:r>
              <w:rPr>
                <w:rFonts w:eastAsia="Courier New" w:cs="Courier New" w:ascii="Courier New" w:hAnsi="Courier New"/>
                <w:color w:val="9900FF"/>
              </w:rPr>
              <w:t>600</w:t>
            </w:r>
          </w:p>
        </w:tc>
        <w:tc>
          <w:tcPr>
            <w:tcW w:w="1770" w:type="dxa"/>
            <w:tcBorders/>
            <w:shd w:fill="E6E6E6"/>
          </w:tcPr>
          <w:p>
            <w:pPr>
              <w:pStyle w:val="Normal"/>
              <w:spacing w:before="0" w:after="0"/>
              <w:rPr>
                <w:color w:val="9900FF"/>
              </w:rPr>
            </w:pPr>
            <w:r>
              <w:rPr>
                <w:rFonts w:eastAsia="Courier New" w:cs="Courier New" w:ascii="Courier New" w:hAnsi="Courier New"/>
                <w:color w:val="9900FF"/>
              </w:rPr>
              <w:t>12:00:00</w:t>
            </w:r>
          </w:p>
        </w:tc>
        <w:tc>
          <w:tcPr>
            <w:tcW w:w="1257" w:type="dxa"/>
            <w:tcBorders/>
            <w:shd w:fill="E6E6E6"/>
          </w:tcPr>
          <w:p>
            <w:pPr>
              <w:pStyle w:val="Normal"/>
              <w:spacing w:before="0" w:after="0"/>
              <w:rPr>
                <w:color w:val="9900FF"/>
              </w:rPr>
            </w:pPr>
            <w:r>
              <w:rPr>
                <w:rFonts w:eastAsia="Courier New" w:cs="Courier New" w:ascii="Courier New" w:hAnsi="Courier New"/>
                <w:color w:val="9900FF"/>
              </w:rPr>
              <w:t>22:00:00</w:t>
            </w:r>
          </w:p>
        </w:tc>
      </w:tr>
      <w:tr>
        <w:trPr>
          <w:trHeight w:val="280" w:hRule="atLeast"/>
        </w:trPr>
        <w:tc>
          <w:tcPr>
            <w:tcW w:w="2369" w:type="dxa"/>
            <w:tcBorders/>
            <w:shd w:fill="E6E6E6"/>
          </w:tcPr>
          <w:p>
            <w:pPr>
              <w:pStyle w:val="Normal"/>
              <w:spacing w:before="0" w:after="0"/>
              <w:rPr/>
            </w:pPr>
            <w:r>
              <w:rPr>
                <w:rFonts w:eastAsia="Courier New" w:cs="Courier New" w:ascii="Courier New" w:hAnsi="Courier New"/>
                <w:color w:val="800000"/>
              </w:rPr>
              <w:t>trip_4</w:t>
            </w:r>
          </w:p>
        </w:tc>
        <w:tc>
          <w:tcPr>
            <w:tcW w:w="1935" w:type="dxa"/>
            <w:tcBorders/>
            <w:shd w:fill="E6E6E6"/>
          </w:tcPr>
          <w:p>
            <w:pPr>
              <w:pStyle w:val="Normal"/>
              <w:spacing w:before="0" w:after="0"/>
              <w:rPr/>
            </w:pPr>
            <w:r>
              <w:rPr>
                <w:rFonts w:eastAsia="Courier New" w:cs="Courier New" w:ascii="Courier New" w:hAnsi="Courier New"/>
                <w:color w:val="800000"/>
              </w:rPr>
              <w:t>600</w:t>
            </w:r>
          </w:p>
        </w:tc>
        <w:tc>
          <w:tcPr>
            <w:tcW w:w="1770" w:type="dxa"/>
            <w:tcBorders/>
            <w:shd w:fill="E6E6E6"/>
          </w:tcPr>
          <w:p>
            <w:pPr>
              <w:pStyle w:val="Normal"/>
              <w:spacing w:before="0" w:after="0"/>
              <w:rPr/>
            </w:pPr>
            <w:r>
              <w:rPr>
                <w:rFonts w:eastAsia="Courier New" w:cs="Courier New" w:ascii="Courier New" w:hAnsi="Courier New"/>
                <w:color w:val="800000"/>
              </w:rPr>
              <w:t>12:00:00</w:t>
            </w:r>
          </w:p>
        </w:tc>
        <w:tc>
          <w:tcPr>
            <w:tcW w:w="1257" w:type="dxa"/>
            <w:tcBorders/>
            <w:shd w:fill="E6E6E6"/>
          </w:tcPr>
          <w:p>
            <w:pPr>
              <w:pStyle w:val="Normal"/>
              <w:spacing w:before="0" w:after="0"/>
              <w:rPr/>
            </w:pPr>
            <w:r>
              <w:rPr>
                <w:rFonts w:eastAsia="Courier New" w:cs="Courier New" w:ascii="Courier New" w:hAnsi="Courier New"/>
                <w:color w:val="800000"/>
              </w:rPr>
              <w:t>22:00:00</w:t>
            </w:r>
          </w:p>
        </w:tc>
      </w:tr>
    </w:tbl>
    <w:p>
      <w:pPr>
        <w:pStyle w:val="Titolo3"/>
        <w:spacing w:lineRule="auto" w:line="288" w:before="0" w:after="0"/>
        <w:rPr/>
      </w:pPr>
      <w:bookmarkStart w:id="14" w:name="_ijh32a66itij"/>
      <w:bookmarkEnd w:id="14"/>
      <w:r>
        <w:rPr/>
        <w:t>Example 6: Trip variations: express and short trips</w:t>
      </w:r>
    </w:p>
    <w:p>
      <w:pPr>
        <w:pStyle w:val="Normal"/>
        <w:spacing w:lineRule="auto" w:line="288" w:before="0" w:after="0"/>
        <w:rPr>
          <w:sz w:val="28"/>
          <w:szCs w:val="28"/>
        </w:rPr>
      </w:pPr>
      <w:r>
        <w:rPr>
          <w:sz w:val="28"/>
          <w:szCs w:val="28"/>
        </w:rPr>
        <w:t>In addition to trips that serve the full route, Route 1 service includes express trips to the airport that skip the railway station, and shortened trips that end at the railway station.  A different trip_headsign value indicates the difference in trip patterns.</w:t>
      </w:r>
    </w:p>
    <w:p>
      <w:pPr>
        <w:pStyle w:val="Normal"/>
        <w:spacing w:lineRule="auto" w:line="288" w:before="0" w:after="0"/>
        <w:rPr>
          <w:i/>
          <w:i/>
          <w:sz w:val="22"/>
          <w:szCs w:val="22"/>
        </w:rPr>
      </w:pPr>
      <w:r>
        <w:rPr>
          <w:i/>
          <w:sz w:val="22"/>
          <w:szCs w:val="22"/>
        </w:rPr>
        <w:t>Required file not shown: agency.txt</w:t>
      </w:r>
    </w:p>
    <w:p>
      <w:pPr>
        <w:pStyle w:val="Normal"/>
        <w:spacing w:before="0" w:after="0"/>
        <w:rPr>
          <w:rFonts w:ascii="Helvetica Neue" w:hAnsi="Helvetica Neue" w:eastAsia="Helvetica Neue" w:cs="Helvetica Neue"/>
          <w:b/>
          <w:b/>
          <w:sz w:val="30"/>
          <w:szCs w:val="30"/>
        </w:rPr>
      </w:pPr>
      <w:r>
        <w:rPr>
          <w:rFonts w:eastAsia="Helvetica Neue" w:cs="Helvetica Neue" w:ascii="Helvetica Neue" w:hAnsi="Helvetica Neue"/>
          <w:b/>
          <w:sz w:val="30"/>
          <w:szCs w:val="30"/>
        </w:rPr>
      </w:r>
    </w:p>
    <w:p>
      <w:pPr>
        <w:pStyle w:val="Normal"/>
        <w:spacing w:before="0" w:after="0"/>
        <w:rPr/>
      </w:pPr>
      <w:r>
        <w:rPr/>
      </w:r>
    </w:p>
    <w:tbl>
      <w:tblPr>
        <w:tblStyle w:val="Table30"/>
        <w:tblW w:w="12960" w:type="dxa"/>
        <w:jc w:val="left"/>
        <w:tblInd w:w="-88" w:type="dxa"/>
        <w:tblBorders/>
        <w:tblCellMar>
          <w:top w:w="20" w:type="dxa"/>
          <w:left w:w="20" w:type="dxa"/>
          <w:bottom w:w="20" w:type="dxa"/>
          <w:right w:w="20" w:type="dxa"/>
        </w:tblCellMar>
        <w:tblLook w:val="0600"/>
      </w:tblPr>
      <w:tblGrid>
        <w:gridCol w:w="2144"/>
        <w:gridCol w:w="1591"/>
        <w:gridCol w:w="1289"/>
        <w:gridCol w:w="1006"/>
        <w:gridCol w:w="1109"/>
        <w:gridCol w:w="1395"/>
        <w:gridCol w:w="1230"/>
        <w:gridCol w:w="960"/>
        <w:gridCol w:w="1230"/>
        <w:gridCol w:w="1005"/>
      </w:tblGrid>
      <w:tr>
        <w:trPr>
          <w:trHeight w:val="280" w:hRule="atLeast"/>
        </w:trPr>
        <w:tc>
          <w:tcPr>
            <w:tcW w:w="2144" w:type="dxa"/>
            <w:tcBorders/>
            <w:shd w:fill="333333"/>
          </w:tcPr>
          <w:p>
            <w:pPr>
              <w:pStyle w:val="Normal"/>
              <w:spacing w:before="0" w:after="0"/>
              <w:rPr/>
            </w:pPr>
            <w:r>
              <w:rPr>
                <w:rFonts w:eastAsia="Courier New" w:cs="Courier New" w:ascii="Courier New" w:hAnsi="Courier New"/>
                <w:b/>
                <w:color w:val="FFFFFF"/>
              </w:rPr>
              <w:t>calendar.txt</w:t>
            </w:r>
          </w:p>
        </w:tc>
        <w:tc>
          <w:tcPr>
            <w:tcW w:w="1591" w:type="dxa"/>
            <w:tcBorders/>
            <w:shd w:fill="auto" w:val="clear"/>
            <w:tcMar>
              <w:top w:w="0" w:type="dxa"/>
              <w:left w:w="108" w:type="dxa"/>
              <w:bottom w:w="0" w:type="dxa"/>
              <w:right w:w="108" w:type="dxa"/>
            </w:tcMar>
          </w:tcPr>
          <w:p>
            <w:pPr>
              <w:pStyle w:val="Normal"/>
              <w:spacing w:before="0" w:after="0"/>
              <w:rPr/>
            </w:pPr>
            <w:r>
              <w:rPr/>
            </w:r>
          </w:p>
        </w:tc>
        <w:tc>
          <w:tcPr>
            <w:tcW w:w="1289" w:type="dxa"/>
            <w:tcBorders/>
            <w:shd w:fill="auto" w:val="clear"/>
            <w:tcMar>
              <w:top w:w="0" w:type="dxa"/>
              <w:left w:w="108" w:type="dxa"/>
              <w:bottom w:w="0" w:type="dxa"/>
              <w:right w:w="108" w:type="dxa"/>
            </w:tcMar>
          </w:tcPr>
          <w:p>
            <w:pPr>
              <w:pStyle w:val="Normal"/>
              <w:spacing w:before="0" w:after="0"/>
              <w:rPr/>
            </w:pPr>
            <w:r>
              <w:rPr/>
            </w:r>
          </w:p>
        </w:tc>
        <w:tc>
          <w:tcPr>
            <w:tcW w:w="1006" w:type="dxa"/>
            <w:tcBorders/>
            <w:shd w:fill="auto" w:val="clear"/>
            <w:tcMar>
              <w:top w:w="0" w:type="dxa"/>
              <w:left w:w="108" w:type="dxa"/>
              <w:bottom w:w="0" w:type="dxa"/>
              <w:right w:w="108" w:type="dxa"/>
            </w:tcMar>
          </w:tcPr>
          <w:p>
            <w:pPr>
              <w:pStyle w:val="Normal"/>
              <w:spacing w:before="0" w:after="0"/>
              <w:rPr/>
            </w:pPr>
            <w:r>
              <w:rPr/>
            </w:r>
          </w:p>
        </w:tc>
        <w:tc>
          <w:tcPr>
            <w:tcW w:w="1109" w:type="dxa"/>
            <w:tcBorders/>
            <w:shd w:fill="auto" w:val="clear"/>
            <w:tcMar>
              <w:top w:w="0" w:type="dxa"/>
              <w:left w:w="108" w:type="dxa"/>
              <w:bottom w:w="0" w:type="dxa"/>
              <w:right w:w="108" w:type="dxa"/>
            </w:tcMar>
          </w:tcPr>
          <w:p>
            <w:pPr>
              <w:pStyle w:val="Normal"/>
              <w:spacing w:before="0" w:after="0"/>
              <w:rPr/>
            </w:pPr>
            <w:r>
              <w:rPr/>
            </w:r>
          </w:p>
        </w:tc>
        <w:tc>
          <w:tcPr>
            <w:tcW w:w="1395" w:type="dxa"/>
            <w:tcBorders/>
            <w:shd w:fill="auto" w:val="clear"/>
            <w:tcMar>
              <w:top w:w="0" w:type="dxa"/>
              <w:left w:w="108" w:type="dxa"/>
              <w:bottom w:w="0" w:type="dxa"/>
              <w:right w:w="108" w:type="dxa"/>
            </w:tcMar>
          </w:tcPr>
          <w:p>
            <w:pPr>
              <w:pStyle w:val="Normal"/>
              <w:spacing w:before="0" w:after="0"/>
              <w:rPr/>
            </w:pPr>
            <w:r>
              <w:rPr/>
            </w:r>
          </w:p>
        </w:tc>
        <w:tc>
          <w:tcPr>
            <w:tcW w:w="1230" w:type="dxa"/>
            <w:tcBorders/>
            <w:shd w:fill="auto" w:val="clear"/>
            <w:tcMar>
              <w:top w:w="0" w:type="dxa"/>
              <w:left w:w="108" w:type="dxa"/>
              <w:bottom w:w="0" w:type="dxa"/>
              <w:right w:w="108" w:type="dxa"/>
            </w:tcMar>
          </w:tcPr>
          <w:p>
            <w:pPr>
              <w:pStyle w:val="Normal"/>
              <w:spacing w:before="0" w:after="0"/>
              <w:rPr/>
            </w:pPr>
            <w:r>
              <w:rPr/>
            </w:r>
          </w:p>
        </w:tc>
        <w:tc>
          <w:tcPr>
            <w:tcW w:w="960" w:type="dxa"/>
            <w:tcBorders/>
            <w:shd w:fill="auto" w:val="clear"/>
            <w:tcMar>
              <w:top w:w="0" w:type="dxa"/>
              <w:left w:w="108" w:type="dxa"/>
              <w:bottom w:w="0" w:type="dxa"/>
              <w:right w:w="108" w:type="dxa"/>
            </w:tcMar>
          </w:tcPr>
          <w:p>
            <w:pPr>
              <w:pStyle w:val="Normal"/>
              <w:spacing w:before="0" w:after="0"/>
              <w:rPr/>
            </w:pPr>
            <w:r>
              <w:rPr/>
            </w:r>
          </w:p>
        </w:tc>
        <w:tc>
          <w:tcPr>
            <w:tcW w:w="1230" w:type="dxa"/>
            <w:tcBorders/>
            <w:shd w:fill="auto" w:val="clear"/>
            <w:tcMar>
              <w:top w:w="0" w:type="dxa"/>
              <w:left w:w="108" w:type="dxa"/>
              <w:bottom w:w="0" w:type="dxa"/>
              <w:right w:w="108" w:type="dxa"/>
            </w:tcMar>
          </w:tcPr>
          <w:p>
            <w:pPr>
              <w:pStyle w:val="Normal"/>
              <w:spacing w:before="0" w:after="0"/>
              <w:rPr/>
            </w:pPr>
            <w:r>
              <w:rPr/>
            </w:r>
          </w:p>
        </w:tc>
        <w:tc>
          <w:tcPr>
            <w:tcW w:w="1005" w:type="dxa"/>
            <w:tcBorders/>
            <w:shd w:fill="auto" w:val="clear"/>
            <w:tcMar>
              <w:top w:w="0" w:type="dxa"/>
              <w:left w:w="108" w:type="dxa"/>
              <w:bottom w:w="0" w:type="dxa"/>
              <w:right w:w="108" w:type="dxa"/>
            </w:tcMar>
          </w:tcPr>
          <w:p>
            <w:pPr>
              <w:pStyle w:val="Normal"/>
              <w:spacing w:before="0" w:after="0"/>
              <w:rPr/>
            </w:pPr>
            <w:r>
              <w:rPr/>
            </w:r>
          </w:p>
        </w:tc>
      </w:tr>
      <w:tr>
        <w:trPr>
          <w:trHeight w:val="280" w:hRule="atLeast"/>
        </w:trPr>
        <w:tc>
          <w:tcPr>
            <w:tcW w:w="2144" w:type="dxa"/>
            <w:tcBorders/>
            <w:shd w:fill="E6E6E6"/>
          </w:tcPr>
          <w:p>
            <w:pPr>
              <w:pStyle w:val="Normal"/>
              <w:spacing w:before="0" w:after="0"/>
              <w:rPr/>
            </w:pPr>
            <w:r>
              <w:rPr>
                <w:rFonts w:eastAsia="Courier New" w:cs="Courier New" w:ascii="Courier New" w:hAnsi="Courier New"/>
                <w:b/>
              </w:rPr>
              <w:t>service_id</w:t>
            </w:r>
          </w:p>
        </w:tc>
        <w:tc>
          <w:tcPr>
            <w:tcW w:w="1591" w:type="dxa"/>
            <w:tcBorders/>
            <w:shd w:fill="E6E6E6"/>
          </w:tcPr>
          <w:p>
            <w:pPr>
              <w:pStyle w:val="Normal"/>
              <w:spacing w:before="0" w:after="0"/>
              <w:rPr/>
            </w:pPr>
            <w:r>
              <w:rPr>
                <w:rFonts w:eastAsia="Courier New" w:cs="Courier New" w:ascii="Courier New" w:hAnsi="Courier New"/>
                <w:b/>
              </w:rPr>
              <w:t>start_date</w:t>
            </w:r>
          </w:p>
        </w:tc>
        <w:tc>
          <w:tcPr>
            <w:tcW w:w="1289" w:type="dxa"/>
            <w:tcBorders/>
            <w:shd w:fill="E6E6E6"/>
          </w:tcPr>
          <w:p>
            <w:pPr>
              <w:pStyle w:val="Normal"/>
              <w:spacing w:before="0" w:after="0"/>
              <w:rPr/>
            </w:pPr>
            <w:r>
              <w:rPr>
                <w:rFonts w:eastAsia="Courier New" w:cs="Courier New" w:ascii="Courier New" w:hAnsi="Courier New"/>
                <w:b/>
              </w:rPr>
              <w:t>end_date</w:t>
            </w:r>
          </w:p>
        </w:tc>
        <w:tc>
          <w:tcPr>
            <w:tcW w:w="1006" w:type="dxa"/>
            <w:tcBorders/>
            <w:shd w:fill="E6E6E6"/>
          </w:tcPr>
          <w:p>
            <w:pPr>
              <w:pStyle w:val="Normal"/>
              <w:spacing w:before="0" w:after="0"/>
              <w:rPr/>
            </w:pPr>
            <w:r>
              <w:rPr>
                <w:rFonts w:eastAsia="Courier New" w:cs="Courier New" w:ascii="Courier New" w:hAnsi="Courier New"/>
                <w:b/>
              </w:rPr>
              <w:t>monday</w:t>
            </w:r>
          </w:p>
        </w:tc>
        <w:tc>
          <w:tcPr>
            <w:tcW w:w="1109" w:type="dxa"/>
            <w:tcBorders/>
            <w:shd w:fill="E6E6E6"/>
          </w:tcPr>
          <w:p>
            <w:pPr>
              <w:pStyle w:val="Normal"/>
              <w:spacing w:before="0" w:after="0"/>
              <w:rPr/>
            </w:pPr>
            <w:r>
              <w:rPr>
                <w:rFonts w:eastAsia="Courier New" w:cs="Courier New" w:ascii="Courier New" w:hAnsi="Courier New"/>
                <w:b/>
              </w:rPr>
              <w:t>tuesday</w:t>
            </w:r>
          </w:p>
        </w:tc>
        <w:tc>
          <w:tcPr>
            <w:tcW w:w="1395" w:type="dxa"/>
            <w:tcBorders/>
            <w:shd w:fill="E6E6E6"/>
          </w:tcPr>
          <w:p>
            <w:pPr>
              <w:pStyle w:val="Normal"/>
              <w:spacing w:before="0" w:after="0"/>
              <w:rPr/>
            </w:pPr>
            <w:r>
              <w:rPr>
                <w:rFonts w:eastAsia="Courier New" w:cs="Courier New" w:ascii="Courier New" w:hAnsi="Courier New"/>
                <w:b/>
              </w:rPr>
              <w:t>wednesday</w:t>
            </w:r>
          </w:p>
        </w:tc>
        <w:tc>
          <w:tcPr>
            <w:tcW w:w="1230" w:type="dxa"/>
            <w:tcBorders/>
            <w:shd w:fill="E6E6E6"/>
          </w:tcPr>
          <w:p>
            <w:pPr>
              <w:pStyle w:val="Normal"/>
              <w:spacing w:before="0" w:after="0"/>
              <w:rPr/>
            </w:pPr>
            <w:r>
              <w:rPr>
                <w:rFonts w:eastAsia="Courier New" w:cs="Courier New" w:ascii="Courier New" w:hAnsi="Courier New"/>
                <w:b/>
              </w:rPr>
              <w:t>thursday</w:t>
            </w:r>
          </w:p>
        </w:tc>
        <w:tc>
          <w:tcPr>
            <w:tcW w:w="960" w:type="dxa"/>
            <w:tcBorders/>
            <w:shd w:fill="E6E6E6"/>
          </w:tcPr>
          <w:p>
            <w:pPr>
              <w:pStyle w:val="Normal"/>
              <w:spacing w:before="0" w:after="0"/>
              <w:rPr/>
            </w:pPr>
            <w:r>
              <w:rPr>
                <w:rFonts w:eastAsia="Courier New" w:cs="Courier New" w:ascii="Courier New" w:hAnsi="Courier New"/>
                <w:b/>
              </w:rPr>
              <w:t>friday</w:t>
            </w:r>
          </w:p>
        </w:tc>
        <w:tc>
          <w:tcPr>
            <w:tcW w:w="1230" w:type="dxa"/>
            <w:tcBorders/>
            <w:shd w:fill="E6E6E6"/>
          </w:tcPr>
          <w:p>
            <w:pPr>
              <w:pStyle w:val="Normal"/>
              <w:spacing w:before="0" w:after="0"/>
              <w:rPr/>
            </w:pPr>
            <w:r>
              <w:rPr>
                <w:rFonts w:eastAsia="Courier New" w:cs="Courier New" w:ascii="Courier New" w:hAnsi="Courier New"/>
                <w:b/>
              </w:rPr>
              <w:t>saturday</w:t>
            </w:r>
          </w:p>
        </w:tc>
        <w:tc>
          <w:tcPr>
            <w:tcW w:w="1005" w:type="dxa"/>
            <w:tcBorders/>
            <w:shd w:fill="E6E6E6"/>
          </w:tcPr>
          <w:p>
            <w:pPr>
              <w:pStyle w:val="Normal"/>
              <w:spacing w:before="0" w:after="0"/>
              <w:rPr/>
            </w:pPr>
            <w:r>
              <w:rPr>
                <w:rFonts w:eastAsia="Courier New" w:cs="Courier New" w:ascii="Courier New" w:hAnsi="Courier New"/>
                <w:b/>
              </w:rPr>
              <w:t>sunday</w:t>
            </w:r>
          </w:p>
        </w:tc>
      </w:tr>
      <w:tr>
        <w:trPr>
          <w:trHeight w:val="280" w:hRule="atLeast"/>
        </w:trPr>
        <w:tc>
          <w:tcPr>
            <w:tcW w:w="2144" w:type="dxa"/>
            <w:tcBorders/>
            <w:shd w:fill="E6E6E6"/>
          </w:tcPr>
          <w:p>
            <w:pPr>
              <w:pStyle w:val="Normal"/>
              <w:spacing w:before="0" w:after="0"/>
              <w:rPr/>
            </w:pPr>
            <w:r>
              <w:rPr>
                <w:rFonts w:eastAsia="Courier New" w:cs="Courier New" w:ascii="Courier New" w:hAnsi="Courier New"/>
              </w:rPr>
              <w:t>winter_weekday</w:t>
            </w:r>
          </w:p>
        </w:tc>
        <w:tc>
          <w:tcPr>
            <w:tcW w:w="1591" w:type="dxa"/>
            <w:tcBorders/>
            <w:shd w:fill="E6E6E6"/>
          </w:tcPr>
          <w:p>
            <w:pPr>
              <w:pStyle w:val="Normal"/>
              <w:spacing w:before="0" w:after="0"/>
              <w:rPr/>
            </w:pPr>
            <w:r>
              <w:rPr>
                <w:rFonts w:eastAsia="Courier New" w:cs="Courier New" w:ascii="Courier New" w:hAnsi="Courier New"/>
              </w:rPr>
              <w:t>20130921</w:t>
            </w:r>
          </w:p>
        </w:tc>
        <w:tc>
          <w:tcPr>
            <w:tcW w:w="1289" w:type="dxa"/>
            <w:tcBorders/>
            <w:shd w:fill="E6E6E6"/>
          </w:tcPr>
          <w:p>
            <w:pPr>
              <w:pStyle w:val="Normal"/>
              <w:spacing w:before="0" w:after="0"/>
              <w:rPr/>
            </w:pPr>
            <w:r>
              <w:rPr>
                <w:rFonts w:eastAsia="Courier New" w:cs="Courier New" w:ascii="Courier New" w:hAnsi="Courier New"/>
              </w:rPr>
              <w:t>20140619</w:t>
            </w:r>
          </w:p>
        </w:tc>
        <w:tc>
          <w:tcPr>
            <w:tcW w:w="1006" w:type="dxa"/>
            <w:tcBorders/>
            <w:shd w:fill="E6E6E6"/>
          </w:tcPr>
          <w:p>
            <w:pPr>
              <w:pStyle w:val="Normal"/>
              <w:spacing w:before="0" w:after="0"/>
              <w:rPr/>
            </w:pPr>
            <w:r>
              <w:rPr>
                <w:rFonts w:eastAsia="Courier New" w:cs="Courier New" w:ascii="Courier New" w:hAnsi="Courier New"/>
              </w:rPr>
              <w:t>1</w:t>
            </w:r>
          </w:p>
        </w:tc>
        <w:tc>
          <w:tcPr>
            <w:tcW w:w="1109" w:type="dxa"/>
            <w:tcBorders/>
            <w:shd w:fill="E6E6E6"/>
          </w:tcPr>
          <w:p>
            <w:pPr>
              <w:pStyle w:val="Normal"/>
              <w:spacing w:before="0" w:after="0"/>
              <w:rPr/>
            </w:pPr>
            <w:r>
              <w:rPr>
                <w:rFonts w:eastAsia="Courier New" w:cs="Courier New" w:ascii="Courier New" w:hAnsi="Courier New"/>
              </w:rPr>
              <w:t>1</w:t>
            </w:r>
          </w:p>
        </w:tc>
        <w:tc>
          <w:tcPr>
            <w:tcW w:w="1395" w:type="dxa"/>
            <w:tcBorders/>
            <w:shd w:fill="E6E6E6"/>
          </w:tcPr>
          <w:p>
            <w:pPr>
              <w:pStyle w:val="Normal"/>
              <w:spacing w:before="0" w:after="0"/>
              <w:rPr/>
            </w:pPr>
            <w:r>
              <w:rPr>
                <w:rFonts w:eastAsia="Courier New" w:cs="Courier New" w:ascii="Courier New" w:hAnsi="Courier New"/>
              </w:rPr>
              <w:t>1</w:t>
            </w:r>
          </w:p>
        </w:tc>
        <w:tc>
          <w:tcPr>
            <w:tcW w:w="1230" w:type="dxa"/>
            <w:tcBorders/>
            <w:shd w:fill="E6E6E6"/>
          </w:tcPr>
          <w:p>
            <w:pPr>
              <w:pStyle w:val="Normal"/>
              <w:spacing w:before="0" w:after="0"/>
              <w:rPr/>
            </w:pPr>
            <w:r>
              <w:rPr>
                <w:rFonts w:eastAsia="Courier New" w:cs="Courier New" w:ascii="Courier New" w:hAnsi="Courier New"/>
              </w:rPr>
              <w:t>1</w:t>
            </w:r>
          </w:p>
        </w:tc>
        <w:tc>
          <w:tcPr>
            <w:tcW w:w="960" w:type="dxa"/>
            <w:tcBorders/>
            <w:shd w:fill="E6E6E6"/>
          </w:tcPr>
          <w:p>
            <w:pPr>
              <w:pStyle w:val="Normal"/>
              <w:spacing w:before="0" w:after="0"/>
              <w:rPr/>
            </w:pPr>
            <w:r>
              <w:rPr>
                <w:rFonts w:eastAsia="Courier New" w:cs="Courier New" w:ascii="Courier New" w:hAnsi="Courier New"/>
              </w:rPr>
              <w:t>1</w:t>
            </w:r>
          </w:p>
        </w:tc>
        <w:tc>
          <w:tcPr>
            <w:tcW w:w="1230" w:type="dxa"/>
            <w:tcBorders/>
            <w:shd w:fill="E6E6E6"/>
          </w:tcPr>
          <w:p>
            <w:pPr>
              <w:pStyle w:val="Normal"/>
              <w:spacing w:before="0" w:after="0"/>
              <w:rPr/>
            </w:pPr>
            <w:r>
              <w:rPr>
                <w:rFonts w:eastAsia="Courier New" w:cs="Courier New" w:ascii="Courier New" w:hAnsi="Courier New"/>
              </w:rPr>
              <w:t>0</w:t>
            </w:r>
          </w:p>
        </w:tc>
        <w:tc>
          <w:tcPr>
            <w:tcW w:w="1005" w:type="dxa"/>
            <w:tcBorders/>
            <w:shd w:fill="E6E6E6"/>
          </w:tcPr>
          <w:p>
            <w:pPr>
              <w:pStyle w:val="Normal"/>
              <w:spacing w:before="0" w:after="0"/>
              <w:rPr/>
            </w:pPr>
            <w:r>
              <w:rPr>
                <w:rFonts w:eastAsia="Courier New" w:cs="Courier New" w:ascii="Courier New" w:hAnsi="Courier New"/>
              </w:rPr>
              <w:t>0</w:t>
            </w:r>
          </w:p>
        </w:tc>
      </w:tr>
    </w:tbl>
    <w:p>
      <w:pPr>
        <w:pStyle w:val="Normal"/>
        <w:spacing w:before="0" w:after="0"/>
        <w:rPr/>
      </w:pPr>
      <w:r>
        <w:rPr/>
      </w:r>
    </w:p>
    <w:tbl>
      <w:tblPr>
        <w:tblStyle w:val="Table31"/>
        <w:tblW w:w="8490" w:type="dxa"/>
        <w:jc w:val="left"/>
        <w:tblInd w:w="-88" w:type="dxa"/>
        <w:tblBorders/>
        <w:tblCellMar>
          <w:top w:w="20" w:type="dxa"/>
          <w:left w:w="20" w:type="dxa"/>
          <w:bottom w:w="20" w:type="dxa"/>
          <w:right w:w="20" w:type="dxa"/>
        </w:tblCellMar>
        <w:tblLook w:val="0600"/>
      </w:tblPr>
      <w:tblGrid>
        <w:gridCol w:w="1545"/>
        <w:gridCol w:w="2730"/>
        <w:gridCol w:w="2565"/>
        <w:gridCol w:w="1649"/>
      </w:tblGrid>
      <w:tr>
        <w:trPr>
          <w:trHeight w:val="280" w:hRule="atLeast"/>
        </w:trPr>
        <w:tc>
          <w:tcPr>
            <w:tcW w:w="1545" w:type="dxa"/>
            <w:tcBorders/>
            <w:shd w:fill="333333"/>
          </w:tcPr>
          <w:p>
            <w:pPr>
              <w:pStyle w:val="Normal"/>
              <w:spacing w:before="0" w:after="0"/>
              <w:rPr/>
            </w:pPr>
            <w:r>
              <w:rPr>
                <w:rFonts w:eastAsia="Courier New" w:cs="Courier New" w:ascii="Courier New" w:hAnsi="Courier New"/>
                <w:b/>
                <w:color w:val="FFFFFF"/>
              </w:rPr>
              <w:t>routes.txt</w:t>
            </w:r>
          </w:p>
        </w:tc>
        <w:tc>
          <w:tcPr>
            <w:tcW w:w="2730" w:type="dxa"/>
            <w:tcBorders/>
            <w:shd w:fill="auto" w:val="clear"/>
            <w:tcMar>
              <w:top w:w="0" w:type="dxa"/>
              <w:left w:w="108" w:type="dxa"/>
              <w:bottom w:w="0" w:type="dxa"/>
              <w:right w:w="108" w:type="dxa"/>
            </w:tcMar>
          </w:tcPr>
          <w:p>
            <w:pPr>
              <w:pStyle w:val="Normal"/>
              <w:spacing w:before="0" w:after="0"/>
              <w:rPr/>
            </w:pPr>
            <w:r>
              <w:rPr/>
            </w:r>
          </w:p>
        </w:tc>
        <w:tc>
          <w:tcPr>
            <w:tcW w:w="2565" w:type="dxa"/>
            <w:tcBorders/>
            <w:shd w:fill="auto" w:val="clear"/>
            <w:tcMar>
              <w:top w:w="0" w:type="dxa"/>
              <w:left w:w="108" w:type="dxa"/>
              <w:bottom w:w="0" w:type="dxa"/>
              <w:right w:w="108" w:type="dxa"/>
            </w:tcMar>
          </w:tcPr>
          <w:p>
            <w:pPr>
              <w:pStyle w:val="Normal"/>
              <w:spacing w:before="0" w:after="0"/>
              <w:rPr/>
            </w:pPr>
            <w:r>
              <w:rPr/>
            </w:r>
          </w:p>
        </w:tc>
        <w:tc>
          <w:tcPr>
            <w:tcW w:w="1649" w:type="dxa"/>
            <w:tcBorders/>
            <w:shd w:fill="auto" w:val="clear"/>
            <w:tcMar>
              <w:top w:w="0" w:type="dxa"/>
              <w:left w:w="108" w:type="dxa"/>
              <w:bottom w:w="0" w:type="dxa"/>
              <w:right w:w="108" w:type="dxa"/>
            </w:tcMar>
          </w:tcPr>
          <w:p>
            <w:pPr>
              <w:pStyle w:val="Normal"/>
              <w:spacing w:before="0" w:after="0"/>
              <w:rPr/>
            </w:pPr>
            <w:r>
              <w:rPr/>
            </w:r>
          </w:p>
        </w:tc>
      </w:tr>
      <w:tr>
        <w:trPr>
          <w:trHeight w:val="280" w:hRule="atLeast"/>
        </w:trPr>
        <w:tc>
          <w:tcPr>
            <w:tcW w:w="1545" w:type="dxa"/>
            <w:tcBorders/>
            <w:shd w:fill="E6E6E6"/>
          </w:tcPr>
          <w:p>
            <w:pPr>
              <w:pStyle w:val="Normal"/>
              <w:spacing w:before="0" w:after="0"/>
              <w:rPr/>
            </w:pPr>
            <w:r>
              <w:rPr>
                <w:rFonts w:eastAsia="Courier New" w:cs="Courier New" w:ascii="Courier New" w:hAnsi="Courier New"/>
                <w:b/>
              </w:rPr>
              <w:t>route_id</w:t>
            </w:r>
          </w:p>
        </w:tc>
        <w:tc>
          <w:tcPr>
            <w:tcW w:w="2730" w:type="dxa"/>
            <w:tcBorders/>
            <w:shd w:fill="E6E6E6"/>
          </w:tcPr>
          <w:p>
            <w:pPr>
              <w:pStyle w:val="Normal"/>
              <w:spacing w:before="0" w:after="0"/>
              <w:rPr/>
            </w:pPr>
            <w:r>
              <w:rPr>
                <w:rFonts w:eastAsia="Courier New" w:cs="Courier New" w:ascii="Courier New" w:hAnsi="Courier New"/>
                <w:b/>
              </w:rPr>
              <w:t>route_short_name</w:t>
            </w:r>
          </w:p>
        </w:tc>
        <w:tc>
          <w:tcPr>
            <w:tcW w:w="2565" w:type="dxa"/>
            <w:tcBorders/>
            <w:shd w:fill="E6E6E6"/>
          </w:tcPr>
          <w:p>
            <w:pPr>
              <w:pStyle w:val="Normal"/>
              <w:spacing w:before="0" w:after="0"/>
              <w:rPr/>
            </w:pPr>
            <w:r>
              <w:rPr>
                <w:rFonts w:eastAsia="Courier New" w:cs="Courier New" w:ascii="Courier New" w:hAnsi="Courier New"/>
                <w:b/>
              </w:rPr>
              <w:t>route_long_name</w:t>
            </w:r>
          </w:p>
        </w:tc>
        <w:tc>
          <w:tcPr>
            <w:tcW w:w="1649" w:type="dxa"/>
            <w:tcBorders/>
            <w:shd w:fill="E6E6E6"/>
          </w:tcPr>
          <w:p>
            <w:pPr>
              <w:pStyle w:val="Normal"/>
              <w:spacing w:before="0" w:after="0"/>
              <w:rPr/>
            </w:pPr>
            <w:r>
              <w:rPr>
                <w:rFonts w:eastAsia="Courier New" w:cs="Courier New" w:ascii="Courier New" w:hAnsi="Courier New"/>
                <w:b/>
              </w:rPr>
              <w:t>route_type</w:t>
            </w:r>
          </w:p>
        </w:tc>
      </w:tr>
      <w:tr>
        <w:trPr>
          <w:trHeight w:val="280" w:hRule="atLeast"/>
        </w:trPr>
        <w:tc>
          <w:tcPr>
            <w:tcW w:w="1545" w:type="dxa"/>
            <w:tcBorders/>
            <w:shd w:fill="E6E6E6"/>
          </w:tcPr>
          <w:p>
            <w:pPr>
              <w:pStyle w:val="Normal"/>
              <w:spacing w:before="0" w:after="0"/>
              <w:rPr/>
            </w:pPr>
            <w:r>
              <w:rPr>
                <w:rFonts w:eastAsia="Courier New" w:cs="Courier New" w:ascii="Courier New" w:hAnsi="Courier New"/>
              </w:rPr>
              <w:t>route_1</w:t>
            </w:r>
          </w:p>
        </w:tc>
        <w:tc>
          <w:tcPr>
            <w:tcW w:w="2730" w:type="dxa"/>
            <w:tcBorders/>
            <w:shd w:fill="E6E6E6"/>
          </w:tcPr>
          <w:p>
            <w:pPr>
              <w:pStyle w:val="Normal"/>
              <w:spacing w:before="0" w:after="0"/>
              <w:rPr/>
            </w:pPr>
            <w:r>
              <w:rPr>
                <w:rFonts w:eastAsia="Courier New" w:cs="Courier New" w:ascii="Courier New" w:hAnsi="Courier New"/>
              </w:rPr>
              <w:t>1</w:t>
            </w:r>
          </w:p>
        </w:tc>
        <w:tc>
          <w:tcPr>
            <w:tcW w:w="2565" w:type="dxa"/>
            <w:tcBorders/>
            <w:shd w:fill="E6E6E6"/>
          </w:tcPr>
          <w:p>
            <w:pPr>
              <w:pStyle w:val="Normal"/>
              <w:spacing w:before="0" w:after="0"/>
              <w:rPr/>
            </w:pPr>
            <w:r>
              <w:rPr>
                <w:rFonts w:eastAsia="Courier New" w:cs="Courier New" w:ascii="Courier New" w:hAnsi="Courier New"/>
              </w:rPr>
              <w:t>Downtown/Airport</w:t>
            </w:r>
          </w:p>
        </w:tc>
        <w:tc>
          <w:tcPr>
            <w:tcW w:w="1649" w:type="dxa"/>
            <w:tcBorders/>
            <w:shd w:fill="E6E6E6"/>
          </w:tcPr>
          <w:p>
            <w:pPr>
              <w:pStyle w:val="Normal"/>
              <w:spacing w:before="0" w:after="0"/>
              <w:rPr/>
            </w:pPr>
            <w:r>
              <w:rPr>
                <w:rFonts w:eastAsia="Courier New" w:cs="Courier New" w:ascii="Courier New" w:hAnsi="Courier New"/>
              </w:rPr>
              <w:t>3</w:t>
            </w:r>
          </w:p>
        </w:tc>
      </w:tr>
    </w:tbl>
    <w:p>
      <w:pPr>
        <w:pStyle w:val="Normal"/>
        <w:spacing w:before="0" w:after="0"/>
        <w:rPr/>
      </w:pPr>
      <w:r>
        <w:rPr/>
      </w:r>
    </w:p>
    <w:tbl>
      <w:tblPr>
        <w:tblStyle w:val="Table32"/>
        <w:tblW w:w="9780" w:type="dxa"/>
        <w:jc w:val="left"/>
        <w:tblInd w:w="-88" w:type="dxa"/>
        <w:tblBorders/>
        <w:tblCellMar>
          <w:top w:w="20" w:type="dxa"/>
          <w:left w:w="20" w:type="dxa"/>
          <w:bottom w:w="20" w:type="dxa"/>
          <w:right w:w="20" w:type="dxa"/>
        </w:tblCellMar>
        <w:tblLook w:val="0600"/>
      </w:tblPr>
      <w:tblGrid>
        <w:gridCol w:w="1410"/>
        <w:gridCol w:w="1425"/>
        <w:gridCol w:w="2234"/>
        <w:gridCol w:w="1906"/>
        <w:gridCol w:w="2805"/>
      </w:tblGrid>
      <w:tr>
        <w:trPr>
          <w:trHeight w:val="280" w:hRule="atLeast"/>
        </w:trPr>
        <w:tc>
          <w:tcPr>
            <w:tcW w:w="1410" w:type="dxa"/>
            <w:tcBorders/>
            <w:shd w:fill="333333"/>
          </w:tcPr>
          <w:p>
            <w:pPr>
              <w:pStyle w:val="Normal"/>
              <w:spacing w:before="0" w:after="0"/>
              <w:rPr/>
            </w:pPr>
            <w:r>
              <w:rPr>
                <w:rFonts w:eastAsia="Courier New" w:cs="Courier New" w:ascii="Courier New" w:hAnsi="Courier New"/>
                <w:b/>
                <w:color w:val="FFFFFF"/>
              </w:rPr>
              <w:t>trips.txt</w:t>
            </w:r>
          </w:p>
        </w:tc>
        <w:tc>
          <w:tcPr>
            <w:tcW w:w="1425" w:type="dxa"/>
            <w:tcBorders/>
            <w:shd w:fill="auto" w:val="clear"/>
            <w:tcMar>
              <w:top w:w="0" w:type="dxa"/>
              <w:left w:w="108" w:type="dxa"/>
              <w:bottom w:w="0" w:type="dxa"/>
              <w:right w:w="108" w:type="dxa"/>
            </w:tcMar>
          </w:tcPr>
          <w:p>
            <w:pPr>
              <w:pStyle w:val="Normal"/>
              <w:spacing w:before="0" w:after="0"/>
              <w:rPr/>
            </w:pPr>
            <w:r>
              <w:rPr/>
            </w:r>
          </w:p>
        </w:tc>
        <w:tc>
          <w:tcPr>
            <w:tcW w:w="2234" w:type="dxa"/>
            <w:tcBorders/>
            <w:shd w:fill="auto" w:val="clear"/>
            <w:tcMar>
              <w:top w:w="0" w:type="dxa"/>
              <w:left w:w="108" w:type="dxa"/>
              <w:bottom w:w="0" w:type="dxa"/>
              <w:right w:w="108" w:type="dxa"/>
            </w:tcMar>
          </w:tcPr>
          <w:p>
            <w:pPr>
              <w:pStyle w:val="Normal"/>
              <w:spacing w:before="0" w:after="0"/>
              <w:rPr/>
            </w:pPr>
            <w:r>
              <w:rPr/>
            </w:r>
          </w:p>
        </w:tc>
        <w:tc>
          <w:tcPr>
            <w:tcW w:w="1906" w:type="dxa"/>
            <w:tcBorders/>
            <w:shd w:fill="auto" w:val="clear"/>
            <w:tcMar>
              <w:top w:w="0" w:type="dxa"/>
              <w:left w:w="108" w:type="dxa"/>
              <w:bottom w:w="0" w:type="dxa"/>
              <w:right w:w="108" w:type="dxa"/>
            </w:tcMar>
          </w:tcPr>
          <w:p>
            <w:pPr>
              <w:pStyle w:val="Normal"/>
              <w:spacing w:before="0" w:after="0"/>
              <w:rPr/>
            </w:pPr>
            <w:r>
              <w:rPr/>
            </w:r>
          </w:p>
        </w:tc>
        <w:tc>
          <w:tcPr>
            <w:tcW w:w="2805" w:type="dxa"/>
            <w:tcBorders/>
            <w:shd w:fill="auto" w:val="clear"/>
            <w:tcMar>
              <w:top w:w="0" w:type="dxa"/>
              <w:left w:w="108" w:type="dxa"/>
              <w:bottom w:w="0" w:type="dxa"/>
              <w:right w:w="108" w:type="dxa"/>
            </w:tcMar>
          </w:tcPr>
          <w:p>
            <w:pPr>
              <w:pStyle w:val="Normal"/>
              <w:spacing w:before="0" w:after="0"/>
              <w:rPr/>
            </w:pPr>
            <w:r>
              <w:rPr/>
            </w:r>
          </w:p>
        </w:tc>
      </w:tr>
      <w:tr>
        <w:trPr>
          <w:trHeight w:val="280" w:hRule="atLeast"/>
        </w:trPr>
        <w:tc>
          <w:tcPr>
            <w:tcW w:w="1410" w:type="dxa"/>
            <w:tcBorders/>
            <w:shd w:fill="E6E6E6"/>
          </w:tcPr>
          <w:p>
            <w:pPr>
              <w:pStyle w:val="Normal"/>
              <w:spacing w:before="0" w:after="0"/>
              <w:rPr/>
            </w:pPr>
            <w:r>
              <w:rPr>
                <w:rFonts w:eastAsia="Courier New" w:cs="Courier New" w:ascii="Courier New" w:hAnsi="Courier New"/>
                <w:b/>
              </w:rPr>
              <w:t>trip_id</w:t>
            </w:r>
          </w:p>
        </w:tc>
        <w:tc>
          <w:tcPr>
            <w:tcW w:w="1425" w:type="dxa"/>
            <w:tcBorders/>
            <w:shd w:fill="E6E6E6"/>
          </w:tcPr>
          <w:p>
            <w:pPr>
              <w:pStyle w:val="Normal"/>
              <w:spacing w:before="0" w:after="0"/>
              <w:rPr/>
            </w:pPr>
            <w:r>
              <w:rPr>
                <w:rFonts w:eastAsia="Courier New" w:cs="Courier New" w:ascii="Courier New" w:hAnsi="Courier New"/>
                <w:b/>
              </w:rPr>
              <w:t>route_id</w:t>
            </w:r>
          </w:p>
        </w:tc>
        <w:tc>
          <w:tcPr>
            <w:tcW w:w="2234" w:type="dxa"/>
            <w:tcBorders/>
            <w:shd w:fill="E6E6E6"/>
          </w:tcPr>
          <w:p>
            <w:pPr>
              <w:pStyle w:val="Normal"/>
              <w:spacing w:before="0" w:after="0"/>
              <w:rPr/>
            </w:pPr>
            <w:r>
              <w:rPr>
                <w:rFonts w:eastAsia="Courier New" w:cs="Courier New" w:ascii="Courier New" w:hAnsi="Courier New"/>
                <w:b/>
              </w:rPr>
              <w:t>service_id</w:t>
            </w:r>
          </w:p>
        </w:tc>
        <w:tc>
          <w:tcPr>
            <w:tcW w:w="1906" w:type="dxa"/>
            <w:tcBorders/>
            <w:shd w:fill="E6E6E6"/>
          </w:tcPr>
          <w:p>
            <w:pPr>
              <w:pStyle w:val="Normal"/>
              <w:spacing w:before="0" w:after="0"/>
              <w:rPr/>
            </w:pPr>
            <w:r>
              <w:rPr>
                <w:rFonts w:eastAsia="Courier New" w:cs="Courier New" w:ascii="Courier New" w:hAnsi="Courier New"/>
                <w:b/>
              </w:rPr>
              <w:t>direction_id</w:t>
            </w:r>
          </w:p>
        </w:tc>
        <w:tc>
          <w:tcPr>
            <w:tcW w:w="2805" w:type="dxa"/>
            <w:tcBorders/>
            <w:shd w:fill="E6E6E6"/>
          </w:tcPr>
          <w:p>
            <w:pPr>
              <w:pStyle w:val="Normal"/>
              <w:spacing w:before="0" w:after="0"/>
              <w:rPr/>
            </w:pPr>
            <w:r>
              <w:rPr>
                <w:rFonts w:eastAsia="Courier New" w:cs="Courier New" w:ascii="Courier New" w:hAnsi="Courier New"/>
                <w:b/>
              </w:rPr>
              <w:t>trip_headsign</w:t>
            </w:r>
          </w:p>
        </w:tc>
      </w:tr>
      <w:tr>
        <w:trPr>
          <w:trHeight w:val="280" w:hRule="atLeast"/>
        </w:trPr>
        <w:tc>
          <w:tcPr>
            <w:tcW w:w="1410" w:type="dxa"/>
            <w:tcBorders/>
            <w:shd w:fill="E6E6E6"/>
          </w:tcPr>
          <w:p>
            <w:pPr>
              <w:pStyle w:val="Normal"/>
              <w:spacing w:before="0" w:after="0"/>
              <w:rPr/>
            </w:pPr>
            <w:r>
              <w:rPr>
                <w:rFonts w:eastAsia="Courier New" w:cs="Courier New" w:ascii="Courier New" w:hAnsi="Courier New"/>
              </w:rPr>
              <w:t>trip_1</w:t>
            </w:r>
          </w:p>
        </w:tc>
        <w:tc>
          <w:tcPr>
            <w:tcW w:w="1425" w:type="dxa"/>
            <w:tcBorders/>
            <w:shd w:fill="E6E6E6"/>
          </w:tcPr>
          <w:p>
            <w:pPr>
              <w:pStyle w:val="Normal"/>
              <w:spacing w:before="0" w:after="0"/>
              <w:rPr/>
            </w:pPr>
            <w:r>
              <w:rPr>
                <w:rFonts w:eastAsia="Courier New" w:cs="Courier New" w:ascii="Courier New" w:hAnsi="Courier New"/>
              </w:rPr>
              <w:t>route_1</w:t>
            </w:r>
          </w:p>
        </w:tc>
        <w:tc>
          <w:tcPr>
            <w:tcW w:w="2234" w:type="dxa"/>
            <w:tcBorders/>
            <w:shd w:fill="E6E6E6"/>
          </w:tcPr>
          <w:p>
            <w:pPr>
              <w:pStyle w:val="Normal"/>
              <w:spacing w:before="0" w:after="0"/>
              <w:rPr/>
            </w:pPr>
            <w:r>
              <w:rPr>
                <w:rFonts w:eastAsia="Courier New" w:cs="Courier New" w:ascii="Courier New" w:hAnsi="Courier New"/>
              </w:rPr>
              <w:t>winter_weekday</w:t>
            </w:r>
          </w:p>
        </w:tc>
        <w:tc>
          <w:tcPr>
            <w:tcW w:w="1906" w:type="dxa"/>
            <w:tcBorders/>
            <w:shd w:fill="E6E6E6"/>
          </w:tcPr>
          <w:p>
            <w:pPr>
              <w:pStyle w:val="Normal"/>
              <w:spacing w:before="0" w:after="0"/>
              <w:rPr/>
            </w:pPr>
            <w:r>
              <w:rPr>
                <w:rFonts w:eastAsia="Courier New" w:cs="Courier New" w:ascii="Courier New" w:hAnsi="Courier New"/>
              </w:rPr>
              <w:t>0</w:t>
            </w:r>
          </w:p>
        </w:tc>
        <w:tc>
          <w:tcPr>
            <w:tcW w:w="2805" w:type="dxa"/>
            <w:tcBorders/>
            <w:shd w:fill="E6E6E6"/>
          </w:tcPr>
          <w:p>
            <w:pPr>
              <w:pStyle w:val="Normal"/>
              <w:spacing w:before="0" w:after="0"/>
              <w:rPr/>
            </w:pPr>
            <w:r>
              <w:rPr>
                <w:rFonts w:eastAsia="Courier New" w:cs="Courier New" w:ascii="Courier New" w:hAnsi="Courier New"/>
              </w:rPr>
              <w:t>Airport</w:t>
            </w:r>
          </w:p>
        </w:tc>
      </w:tr>
      <w:tr>
        <w:trPr>
          <w:trHeight w:val="280" w:hRule="atLeast"/>
        </w:trPr>
        <w:tc>
          <w:tcPr>
            <w:tcW w:w="1410" w:type="dxa"/>
            <w:tcBorders/>
            <w:shd w:fill="E6E6E6"/>
          </w:tcPr>
          <w:p>
            <w:pPr>
              <w:pStyle w:val="Normal"/>
              <w:spacing w:before="0" w:after="0"/>
              <w:rPr/>
            </w:pPr>
            <w:r>
              <w:rPr>
                <w:rFonts w:eastAsia="Courier New" w:cs="Courier New" w:ascii="Courier New" w:hAnsi="Courier New"/>
              </w:rPr>
              <w:t>trip_2</w:t>
            </w:r>
          </w:p>
        </w:tc>
        <w:tc>
          <w:tcPr>
            <w:tcW w:w="1425" w:type="dxa"/>
            <w:tcBorders/>
            <w:shd w:fill="E6E6E6"/>
          </w:tcPr>
          <w:p>
            <w:pPr>
              <w:pStyle w:val="Normal"/>
              <w:spacing w:before="0" w:after="0"/>
              <w:rPr/>
            </w:pPr>
            <w:r>
              <w:rPr>
                <w:rFonts w:eastAsia="Courier New" w:cs="Courier New" w:ascii="Courier New" w:hAnsi="Courier New"/>
              </w:rPr>
              <w:t>route_1</w:t>
            </w:r>
          </w:p>
        </w:tc>
        <w:tc>
          <w:tcPr>
            <w:tcW w:w="2234" w:type="dxa"/>
            <w:tcBorders/>
            <w:shd w:fill="E6E6E6"/>
          </w:tcPr>
          <w:p>
            <w:pPr>
              <w:pStyle w:val="Normal"/>
              <w:spacing w:before="0" w:after="0"/>
              <w:rPr/>
            </w:pPr>
            <w:r>
              <w:rPr>
                <w:rFonts w:eastAsia="Courier New" w:cs="Courier New" w:ascii="Courier New" w:hAnsi="Courier New"/>
              </w:rPr>
              <w:t>winter_weekday</w:t>
            </w:r>
          </w:p>
        </w:tc>
        <w:tc>
          <w:tcPr>
            <w:tcW w:w="1906" w:type="dxa"/>
            <w:tcBorders/>
            <w:shd w:fill="E6E6E6"/>
          </w:tcPr>
          <w:p>
            <w:pPr>
              <w:pStyle w:val="Normal"/>
              <w:spacing w:before="0" w:after="0"/>
              <w:rPr/>
            </w:pPr>
            <w:r>
              <w:rPr>
                <w:rFonts w:eastAsia="Courier New" w:cs="Courier New" w:ascii="Courier New" w:hAnsi="Courier New"/>
              </w:rPr>
              <w:t>1</w:t>
            </w:r>
          </w:p>
        </w:tc>
        <w:tc>
          <w:tcPr>
            <w:tcW w:w="2805" w:type="dxa"/>
            <w:tcBorders/>
            <w:shd w:fill="E6E6E6"/>
          </w:tcPr>
          <w:p>
            <w:pPr>
              <w:pStyle w:val="Normal"/>
              <w:spacing w:before="0" w:after="0"/>
              <w:rPr/>
            </w:pPr>
            <w:r>
              <w:rPr>
                <w:rFonts w:eastAsia="Courier New" w:cs="Courier New" w:ascii="Courier New" w:hAnsi="Courier New"/>
              </w:rPr>
              <w:t>Downtown</w:t>
            </w:r>
          </w:p>
        </w:tc>
      </w:tr>
      <w:tr>
        <w:trPr>
          <w:trHeight w:val="280" w:hRule="atLeast"/>
        </w:trPr>
        <w:tc>
          <w:tcPr>
            <w:tcW w:w="1410" w:type="dxa"/>
            <w:tcBorders/>
            <w:shd w:fill="E6E6E6"/>
          </w:tcPr>
          <w:p>
            <w:pPr>
              <w:pStyle w:val="Normal"/>
              <w:spacing w:before="0" w:after="0"/>
              <w:rPr/>
            </w:pPr>
            <w:r>
              <w:rPr>
                <w:rFonts w:eastAsia="Courier New" w:cs="Courier New" w:ascii="Courier New" w:hAnsi="Courier New"/>
                <w:color w:val="0000FF"/>
              </w:rPr>
              <w:t>trip_3</w:t>
            </w:r>
          </w:p>
        </w:tc>
        <w:tc>
          <w:tcPr>
            <w:tcW w:w="1425" w:type="dxa"/>
            <w:tcBorders/>
            <w:shd w:fill="E6E6E6"/>
          </w:tcPr>
          <w:p>
            <w:pPr>
              <w:pStyle w:val="Normal"/>
              <w:spacing w:before="0" w:after="0"/>
              <w:rPr/>
            </w:pPr>
            <w:r>
              <w:rPr>
                <w:rFonts w:eastAsia="Courier New" w:cs="Courier New" w:ascii="Courier New" w:hAnsi="Courier New"/>
                <w:color w:val="0000FF"/>
              </w:rPr>
              <w:t>route_1</w:t>
            </w:r>
          </w:p>
        </w:tc>
        <w:tc>
          <w:tcPr>
            <w:tcW w:w="2234" w:type="dxa"/>
            <w:tcBorders/>
            <w:shd w:fill="E6E6E6"/>
          </w:tcPr>
          <w:p>
            <w:pPr>
              <w:pStyle w:val="Normal"/>
              <w:spacing w:before="0" w:after="0"/>
              <w:rPr/>
            </w:pPr>
            <w:r>
              <w:rPr>
                <w:rFonts w:eastAsia="Courier New" w:cs="Courier New" w:ascii="Courier New" w:hAnsi="Courier New"/>
                <w:color w:val="0000FF"/>
              </w:rPr>
              <w:t>winter_weekday</w:t>
            </w:r>
          </w:p>
        </w:tc>
        <w:tc>
          <w:tcPr>
            <w:tcW w:w="1906" w:type="dxa"/>
            <w:tcBorders/>
            <w:shd w:fill="E6E6E6"/>
          </w:tcPr>
          <w:p>
            <w:pPr>
              <w:pStyle w:val="Normal"/>
              <w:spacing w:before="0" w:after="0"/>
              <w:rPr/>
            </w:pPr>
            <w:r>
              <w:rPr>
                <w:rFonts w:eastAsia="Courier New" w:cs="Courier New" w:ascii="Courier New" w:hAnsi="Courier New"/>
                <w:color w:val="0000FF"/>
              </w:rPr>
              <w:t>0</w:t>
            </w:r>
          </w:p>
        </w:tc>
        <w:tc>
          <w:tcPr>
            <w:tcW w:w="2805" w:type="dxa"/>
            <w:tcBorders/>
            <w:shd w:fill="E6E6E6"/>
          </w:tcPr>
          <w:p>
            <w:pPr>
              <w:pStyle w:val="Normal"/>
              <w:spacing w:before="0" w:after="0"/>
              <w:rPr/>
            </w:pPr>
            <w:r>
              <w:rPr>
                <w:rFonts w:eastAsia="Courier New" w:cs="Courier New" w:ascii="Courier New" w:hAnsi="Courier New"/>
                <w:color w:val="0000FF"/>
              </w:rPr>
              <w:t>Airport (Express)</w:t>
            </w:r>
          </w:p>
        </w:tc>
      </w:tr>
      <w:tr>
        <w:trPr>
          <w:trHeight w:val="280" w:hRule="atLeast"/>
        </w:trPr>
        <w:tc>
          <w:tcPr>
            <w:tcW w:w="1410" w:type="dxa"/>
            <w:tcBorders/>
            <w:shd w:fill="E6E6E6"/>
          </w:tcPr>
          <w:p>
            <w:pPr>
              <w:pStyle w:val="Normal"/>
              <w:spacing w:before="0" w:after="0"/>
              <w:rPr/>
            </w:pPr>
            <w:r>
              <w:rPr>
                <w:rFonts w:eastAsia="Courier New" w:cs="Courier New" w:ascii="Courier New" w:hAnsi="Courier New"/>
                <w:color w:val="008000"/>
              </w:rPr>
              <w:t>trip_4</w:t>
            </w:r>
          </w:p>
        </w:tc>
        <w:tc>
          <w:tcPr>
            <w:tcW w:w="1425" w:type="dxa"/>
            <w:tcBorders/>
            <w:shd w:fill="E6E6E6"/>
          </w:tcPr>
          <w:p>
            <w:pPr>
              <w:pStyle w:val="Normal"/>
              <w:spacing w:before="0" w:after="0"/>
              <w:rPr/>
            </w:pPr>
            <w:r>
              <w:rPr>
                <w:rFonts w:eastAsia="Courier New" w:cs="Courier New" w:ascii="Courier New" w:hAnsi="Courier New"/>
                <w:color w:val="008000"/>
              </w:rPr>
              <w:t>route_1</w:t>
            </w:r>
          </w:p>
        </w:tc>
        <w:tc>
          <w:tcPr>
            <w:tcW w:w="2234" w:type="dxa"/>
            <w:tcBorders/>
            <w:shd w:fill="E6E6E6"/>
          </w:tcPr>
          <w:p>
            <w:pPr>
              <w:pStyle w:val="Normal"/>
              <w:spacing w:before="0" w:after="0"/>
              <w:rPr/>
            </w:pPr>
            <w:r>
              <w:rPr>
                <w:rFonts w:eastAsia="Courier New" w:cs="Courier New" w:ascii="Courier New" w:hAnsi="Courier New"/>
                <w:color w:val="008000"/>
              </w:rPr>
              <w:t>winter_weekday</w:t>
            </w:r>
          </w:p>
        </w:tc>
        <w:tc>
          <w:tcPr>
            <w:tcW w:w="1906" w:type="dxa"/>
            <w:tcBorders/>
            <w:shd w:fill="E6E6E6"/>
          </w:tcPr>
          <w:p>
            <w:pPr>
              <w:pStyle w:val="Normal"/>
              <w:spacing w:before="0" w:after="0"/>
              <w:rPr/>
            </w:pPr>
            <w:r>
              <w:rPr>
                <w:rFonts w:eastAsia="Courier New" w:cs="Courier New" w:ascii="Courier New" w:hAnsi="Courier New"/>
                <w:color w:val="008000"/>
              </w:rPr>
              <w:t>1</w:t>
            </w:r>
          </w:p>
        </w:tc>
        <w:tc>
          <w:tcPr>
            <w:tcW w:w="2805" w:type="dxa"/>
            <w:tcBorders/>
            <w:shd w:fill="E6E6E6"/>
          </w:tcPr>
          <w:p>
            <w:pPr>
              <w:pStyle w:val="Normal"/>
              <w:spacing w:before="0" w:after="0"/>
              <w:rPr/>
            </w:pPr>
            <w:r>
              <w:rPr>
                <w:rFonts w:eastAsia="Courier New" w:cs="Courier New" w:ascii="Courier New" w:hAnsi="Courier New"/>
                <w:color w:val="008000"/>
              </w:rPr>
              <w:t>Downtown (Express)</w:t>
            </w:r>
          </w:p>
        </w:tc>
      </w:tr>
      <w:tr>
        <w:trPr>
          <w:trHeight w:val="280" w:hRule="atLeast"/>
        </w:trPr>
        <w:tc>
          <w:tcPr>
            <w:tcW w:w="1410" w:type="dxa"/>
            <w:tcBorders/>
            <w:shd w:fill="E6E6E6"/>
          </w:tcPr>
          <w:p>
            <w:pPr>
              <w:pStyle w:val="Normal"/>
              <w:spacing w:before="0" w:after="0"/>
              <w:rPr/>
            </w:pPr>
            <w:r>
              <w:rPr>
                <w:rFonts w:eastAsia="Courier New" w:cs="Courier New" w:ascii="Courier New" w:hAnsi="Courier New"/>
                <w:color w:val="8000FF"/>
              </w:rPr>
              <w:t>trip_5</w:t>
            </w:r>
          </w:p>
        </w:tc>
        <w:tc>
          <w:tcPr>
            <w:tcW w:w="1425" w:type="dxa"/>
            <w:tcBorders/>
            <w:shd w:fill="E6E6E6"/>
          </w:tcPr>
          <w:p>
            <w:pPr>
              <w:pStyle w:val="Normal"/>
              <w:spacing w:before="0" w:after="0"/>
              <w:rPr/>
            </w:pPr>
            <w:r>
              <w:rPr>
                <w:rFonts w:eastAsia="Courier New" w:cs="Courier New" w:ascii="Courier New" w:hAnsi="Courier New"/>
                <w:color w:val="8000FF"/>
              </w:rPr>
              <w:t>route_1</w:t>
            </w:r>
          </w:p>
        </w:tc>
        <w:tc>
          <w:tcPr>
            <w:tcW w:w="2234" w:type="dxa"/>
            <w:tcBorders/>
            <w:shd w:fill="E6E6E6"/>
          </w:tcPr>
          <w:p>
            <w:pPr>
              <w:pStyle w:val="Normal"/>
              <w:spacing w:before="0" w:after="0"/>
              <w:rPr/>
            </w:pPr>
            <w:r>
              <w:rPr>
                <w:rFonts w:eastAsia="Courier New" w:cs="Courier New" w:ascii="Courier New" w:hAnsi="Courier New"/>
                <w:color w:val="8000FF"/>
              </w:rPr>
              <w:t>winter_weekday</w:t>
            </w:r>
          </w:p>
        </w:tc>
        <w:tc>
          <w:tcPr>
            <w:tcW w:w="1906" w:type="dxa"/>
            <w:tcBorders/>
            <w:shd w:fill="E6E6E6"/>
          </w:tcPr>
          <w:p>
            <w:pPr>
              <w:pStyle w:val="Normal"/>
              <w:spacing w:before="0" w:after="0"/>
              <w:rPr/>
            </w:pPr>
            <w:r>
              <w:rPr>
                <w:rFonts w:eastAsia="Courier New" w:cs="Courier New" w:ascii="Courier New" w:hAnsi="Courier New"/>
                <w:color w:val="8000FF"/>
              </w:rPr>
              <w:t>0</w:t>
            </w:r>
          </w:p>
        </w:tc>
        <w:tc>
          <w:tcPr>
            <w:tcW w:w="2805" w:type="dxa"/>
            <w:tcBorders/>
            <w:shd w:fill="E6E6E6"/>
          </w:tcPr>
          <w:p>
            <w:pPr>
              <w:pStyle w:val="Normal"/>
              <w:spacing w:before="0" w:after="0"/>
              <w:rPr/>
            </w:pPr>
            <w:r>
              <w:rPr>
                <w:rFonts w:eastAsia="Courier New" w:cs="Courier New" w:ascii="Courier New" w:hAnsi="Courier New"/>
                <w:color w:val="8000FF"/>
              </w:rPr>
              <w:t>Railway Station</w:t>
            </w:r>
          </w:p>
        </w:tc>
      </w:tr>
      <w:tr>
        <w:trPr>
          <w:trHeight w:val="280" w:hRule="atLeast"/>
        </w:trPr>
        <w:tc>
          <w:tcPr>
            <w:tcW w:w="1410" w:type="dxa"/>
            <w:tcBorders/>
            <w:shd w:fill="E6E6E6"/>
          </w:tcPr>
          <w:p>
            <w:pPr>
              <w:pStyle w:val="Normal"/>
              <w:spacing w:before="0" w:after="0"/>
              <w:rPr/>
            </w:pPr>
            <w:r>
              <w:rPr>
                <w:rFonts w:eastAsia="Courier New" w:cs="Courier New" w:ascii="Courier New" w:hAnsi="Courier New"/>
                <w:color w:val="800000"/>
              </w:rPr>
              <w:t>trip_6</w:t>
            </w:r>
          </w:p>
        </w:tc>
        <w:tc>
          <w:tcPr>
            <w:tcW w:w="1425" w:type="dxa"/>
            <w:tcBorders/>
            <w:shd w:fill="E6E6E6"/>
          </w:tcPr>
          <w:p>
            <w:pPr>
              <w:pStyle w:val="Normal"/>
              <w:spacing w:before="0" w:after="0"/>
              <w:rPr/>
            </w:pPr>
            <w:r>
              <w:rPr>
                <w:rFonts w:eastAsia="Courier New" w:cs="Courier New" w:ascii="Courier New" w:hAnsi="Courier New"/>
                <w:color w:val="800000"/>
              </w:rPr>
              <w:t>route_1</w:t>
            </w:r>
          </w:p>
        </w:tc>
        <w:tc>
          <w:tcPr>
            <w:tcW w:w="2234" w:type="dxa"/>
            <w:tcBorders/>
            <w:shd w:fill="E6E6E6"/>
          </w:tcPr>
          <w:p>
            <w:pPr>
              <w:pStyle w:val="Normal"/>
              <w:spacing w:before="0" w:after="0"/>
              <w:rPr/>
            </w:pPr>
            <w:r>
              <w:rPr>
                <w:rFonts w:eastAsia="Courier New" w:cs="Courier New" w:ascii="Courier New" w:hAnsi="Courier New"/>
                <w:color w:val="800000"/>
              </w:rPr>
              <w:t>winter_weekday</w:t>
            </w:r>
          </w:p>
        </w:tc>
        <w:tc>
          <w:tcPr>
            <w:tcW w:w="1906" w:type="dxa"/>
            <w:tcBorders/>
            <w:shd w:fill="E6E6E6"/>
          </w:tcPr>
          <w:p>
            <w:pPr>
              <w:pStyle w:val="Normal"/>
              <w:spacing w:before="0" w:after="0"/>
              <w:rPr/>
            </w:pPr>
            <w:r>
              <w:rPr>
                <w:rFonts w:eastAsia="Courier New" w:cs="Courier New" w:ascii="Courier New" w:hAnsi="Courier New"/>
                <w:color w:val="800000"/>
              </w:rPr>
              <w:t>1</w:t>
            </w:r>
          </w:p>
        </w:tc>
        <w:tc>
          <w:tcPr>
            <w:tcW w:w="2805" w:type="dxa"/>
            <w:tcBorders/>
            <w:shd w:fill="E6E6E6"/>
          </w:tcPr>
          <w:p>
            <w:pPr>
              <w:pStyle w:val="Normal"/>
              <w:spacing w:before="0" w:after="0"/>
              <w:rPr/>
            </w:pPr>
            <w:r>
              <w:rPr>
                <w:rFonts w:eastAsia="Courier New" w:cs="Courier New" w:ascii="Courier New" w:hAnsi="Courier New"/>
                <w:color w:val="800000"/>
              </w:rPr>
              <w:t>Downtown</w:t>
            </w:r>
          </w:p>
        </w:tc>
      </w:tr>
    </w:tbl>
    <w:p>
      <w:pPr>
        <w:pStyle w:val="Normal"/>
        <w:spacing w:before="0" w:after="0"/>
        <w:rPr/>
      </w:pPr>
      <w:r>
        <w:rPr/>
      </w:r>
    </w:p>
    <w:tbl>
      <w:tblPr>
        <w:tblStyle w:val="Table33"/>
        <w:tblW w:w="6585" w:type="dxa"/>
        <w:jc w:val="left"/>
        <w:tblInd w:w="-88" w:type="dxa"/>
        <w:tblBorders/>
        <w:tblCellMar>
          <w:top w:w="20" w:type="dxa"/>
          <w:left w:w="20" w:type="dxa"/>
          <w:bottom w:w="20" w:type="dxa"/>
          <w:right w:w="20" w:type="dxa"/>
        </w:tblCellMar>
        <w:tblLook w:val="0600"/>
      </w:tblPr>
      <w:tblGrid>
        <w:gridCol w:w="1380"/>
        <w:gridCol w:w="2534"/>
        <w:gridCol w:w="1410"/>
        <w:gridCol w:w="1260"/>
      </w:tblGrid>
      <w:tr>
        <w:trPr>
          <w:trHeight w:val="280" w:hRule="atLeast"/>
        </w:trPr>
        <w:tc>
          <w:tcPr>
            <w:tcW w:w="1380" w:type="dxa"/>
            <w:tcBorders/>
            <w:shd w:fill="333333"/>
          </w:tcPr>
          <w:p>
            <w:pPr>
              <w:pStyle w:val="Normal"/>
              <w:spacing w:before="0" w:after="0"/>
              <w:rPr/>
            </w:pPr>
            <w:r>
              <w:rPr>
                <w:rFonts w:eastAsia="Courier New" w:cs="Courier New" w:ascii="Courier New" w:hAnsi="Courier New"/>
                <w:b/>
                <w:color w:val="FFFFFF"/>
              </w:rPr>
              <w:t>stops.txt</w:t>
            </w:r>
          </w:p>
        </w:tc>
        <w:tc>
          <w:tcPr>
            <w:tcW w:w="2534" w:type="dxa"/>
            <w:tcBorders/>
            <w:shd w:fill="auto" w:val="clear"/>
            <w:tcMar>
              <w:top w:w="0" w:type="dxa"/>
              <w:left w:w="108" w:type="dxa"/>
              <w:bottom w:w="0" w:type="dxa"/>
              <w:right w:w="108" w:type="dxa"/>
            </w:tcMar>
          </w:tcPr>
          <w:p>
            <w:pPr>
              <w:pStyle w:val="Normal"/>
              <w:spacing w:before="0" w:after="0"/>
              <w:rPr/>
            </w:pPr>
            <w:r>
              <w:rPr/>
            </w:r>
          </w:p>
        </w:tc>
        <w:tc>
          <w:tcPr>
            <w:tcW w:w="1410" w:type="dxa"/>
            <w:tcBorders/>
            <w:shd w:fill="auto" w:val="clear"/>
            <w:tcMar>
              <w:top w:w="0" w:type="dxa"/>
              <w:left w:w="108" w:type="dxa"/>
              <w:bottom w:w="0" w:type="dxa"/>
              <w:right w:w="108" w:type="dxa"/>
            </w:tcMar>
          </w:tcPr>
          <w:p>
            <w:pPr>
              <w:pStyle w:val="Normal"/>
              <w:spacing w:before="0" w:after="0"/>
              <w:rPr/>
            </w:pPr>
            <w:r>
              <w:rPr/>
            </w:r>
          </w:p>
        </w:tc>
        <w:tc>
          <w:tcPr>
            <w:tcW w:w="1260" w:type="dxa"/>
            <w:tcBorders/>
            <w:shd w:fill="auto" w:val="clear"/>
            <w:tcMar>
              <w:top w:w="0" w:type="dxa"/>
              <w:left w:w="108" w:type="dxa"/>
              <w:bottom w:w="0" w:type="dxa"/>
              <w:right w:w="108" w:type="dxa"/>
            </w:tcMar>
          </w:tcPr>
          <w:p>
            <w:pPr>
              <w:pStyle w:val="Normal"/>
              <w:spacing w:before="0" w:after="0"/>
              <w:rPr/>
            </w:pPr>
            <w:r>
              <w:rPr/>
            </w:r>
          </w:p>
        </w:tc>
      </w:tr>
      <w:tr>
        <w:trPr>
          <w:trHeight w:val="280" w:hRule="atLeast"/>
        </w:trPr>
        <w:tc>
          <w:tcPr>
            <w:tcW w:w="1380" w:type="dxa"/>
            <w:tcBorders/>
            <w:shd w:fill="E6E6E6"/>
          </w:tcPr>
          <w:p>
            <w:pPr>
              <w:pStyle w:val="Normal"/>
              <w:spacing w:before="0" w:after="0"/>
              <w:rPr/>
            </w:pPr>
            <w:r>
              <w:rPr>
                <w:rFonts w:eastAsia="Courier New" w:cs="Courier New" w:ascii="Courier New" w:hAnsi="Courier New"/>
                <w:b/>
              </w:rPr>
              <w:t>stop_id</w:t>
            </w:r>
          </w:p>
        </w:tc>
        <w:tc>
          <w:tcPr>
            <w:tcW w:w="2534" w:type="dxa"/>
            <w:tcBorders/>
            <w:shd w:fill="E6E6E6"/>
          </w:tcPr>
          <w:p>
            <w:pPr>
              <w:pStyle w:val="Normal"/>
              <w:spacing w:before="0" w:after="0"/>
              <w:rPr/>
            </w:pPr>
            <w:r>
              <w:rPr>
                <w:rFonts w:eastAsia="Courier New" w:cs="Courier New" w:ascii="Courier New" w:hAnsi="Courier New"/>
                <w:b/>
              </w:rPr>
              <w:t>stop_name</w:t>
            </w:r>
          </w:p>
        </w:tc>
        <w:tc>
          <w:tcPr>
            <w:tcW w:w="1410" w:type="dxa"/>
            <w:tcBorders/>
            <w:shd w:fill="E6E6E6"/>
          </w:tcPr>
          <w:p>
            <w:pPr>
              <w:pStyle w:val="Normal"/>
              <w:spacing w:before="0" w:after="0"/>
              <w:rPr/>
            </w:pPr>
            <w:r>
              <w:rPr>
                <w:rFonts w:eastAsia="Courier New" w:cs="Courier New" w:ascii="Courier New" w:hAnsi="Courier New"/>
                <w:b/>
              </w:rPr>
              <w:t>stop_lat</w:t>
            </w:r>
          </w:p>
        </w:tc>
        <w:tc>
          <w:tcPr>
            <w:tcW w:w="1260" w:type="dxa"/>
            <w:tcBorders/>
            <w:shd w:fill="E6E6E6"/>
          </w:tcPr>
          <w:p>
            <w:pPr>
              <w:pStyle w:val="Normal"/>
              <w:spacing w:before="0" w:after="0"/>
              <w:rPr/>
            </w:pPr>
            <w:r>
              <w:rPr>
                <w:rFonts w:eastAsia="Courier New" w:cs="Courier New" w:ascii="Courier New" w:hAnsi="Courier New"/>
                <w:b/>
              </w:rPr>
              <w:t>stop_lon</w:t>
            </w:r>
          </w:p>
        </w:tc>
      </w:tr>
      <w:tr>
        <w:trPr>
          <w:trHeight w:val="280" w:hRule="atLeast"/>
        </w:trPr>
        <w:tc>
          <w:tcPr>
            <w:tcW w:w="1380" w:type="dxa"/>
            <w:tcBorders/>
            <w:shd w:fill="E6E6E6"/>
          </w:tcPr>
          <w:p>
            <w:pPr>
              <w:pStyle w:val="Normal"/>
              <w:spacing w:before="0" w:after="0"/>
              <w:rPr/>
            </w:pPr>
            <w:r>
              <w:rPr>
                <w:rFonts w:eastAsia="Courier New" w:cs="Courier New" w:ascii="Courier New" w:hAnsi="Courier New"/>
              </w:rPr>
              <w:t>stop_1</w:t>
            </w:r>
          </w:p>
        </w:tc>
        <w:tc>
          <w:tcPr>
            <w:tcW w:w="2534" w:type="dxa"/>
            <w:tcBorders/>
            <w:shd w:fill="E6E6E6"/>
          </w:tcPr>
          <w:p>
            <w:pPr>
              <w:pStyle w:val="Normal"/>
              <w:spacing w:before="0" w:after="0"/>
              <w:rPr/>
            </w:pPr>
            <w:r>
              <w:rPr>
                <w:rFonts w:eastAsia="Courier New" w:cs="Courier New" w:ascii="Courier New" w:hAnsi="Courier New"/>
              </w:rPr>
              <w:t>Main and 1st St.</w:t>
            </w:r>
          </w:p>
        </w:tc>
        <w:tc>
          <w:tcPr>
            <w:tcW w:w="1410" w:type="dxa"/>
            <w:tcBorders/>
            <w:shd w:fill="E6E6E6"/>
          </w:tcPr>
          <w:p>
            <w:pPr>
              <w:pStyle w:val="Normal"/>
              <w:spacing w:before="0" w:after="0"/>
              <w:rPr/>
            </w:pPr>
            <w:r>
              <w:rPr>
                <w:rFonts w:eastAsia="Courier New" w:cs="Courier New" w:ascii="Courier New" w:hAnsi="Courier New"/>
              </w:rPr>
              <w:t>28.8</w:t>
            </w:r>
          </w:p>
        </w:tc>
        <w:tc>
          <w:tcPr>
            <w:tcW w:w="1260" w:type="dxa"/>
            <w:tcBorders/>
            <w:shd w:fill="E6E6E6"/>
          </w:tcPr>
          <w:p>
            <w:pPr>
              <w:pStyle w:val="Normal"/>
              <w:spacing w:before="0" w:after="0"/>
              <w:rPr/>
            </w:pPr>
            <w:r>
              <w:rPr>
                <w:rFonts w:eastAsia="Courier New" w:cs="Courier New" w:ascii="Courier New" w:hAnsi="Courier New"/>
              </w:rPr>
              <w:t>115.9</w:t>
            </w:r>
          </w:p>
        </w:tc>
      </w:tr>
      <w:tr>
        <w:trPr>
          <w:trHeight w:val="280" w:hRule="atLeast"/>
        </w:trPr>
        <w:tc>
          <w:tcPr>
            <w:tcW w:w="1380" w:type="dxa"/>
            <w:tcBorders/>
            <w:shd w:fill="E6E6E6"/>
          </w:tcPr>
          <w:p>
            <w:pPr>
              <w:pStyle w:val="Normal"/>
              <w:spacing w:before="0" w:after="0"/>
              <w:rPr/>
            </w:pPr>
            <w:r>
              <w:rPr>
                <w:rFonts w:eastAsia="Courier New" w:cs="Courier New" w:ascii="Courier New" w:hAnsi="Courier New"/>
              </w:rPr>
              <w:t>stop_2</w:t>
            </w:r>
          </w:p>
        </w:tc>
        <w:tc>
          <w:tcPr>
            <w:tcW w:w="2534" w:type="dxa"/>
            <w:tcBorders/>
            <w:shd w:fill="E6E6E6"/>
          </w:tcPr>
          <w:p>
            <w:pPr>
              <w:pStyle w:val="Normal"/>
              <w:spacing w:before="0" w:after="0"/>
              <w:rPr/>
            </w:pPr>
            <w:r>
              <w:rPr>
                <w:rFonts w:eastAsia="Courier New" w:cs="Courier New" w:ascii="Courier New" w:hAnsi="Courier New"/>
              </w:rPr>
              <w:t>Railway Station</w:t>
            </w:r>
          </w:p>
        </w:tc>
        <w:tc>
          <w:tcPr>
            <w:tcW w:w="1410" w:type="dxa"/>
            <w:tcBorders/>
            <w:shd w:fill="E6E6E6"/>
          </w:tcPr>
          <w:p>
            <w:pPr>
              <w:pStyle w:val="Normal"/>
              <w:spacing w:before="0" w:after="0"/>
              <w:rPr/>
            </w:pPr>
            <w:r>
              <w:rPr>
                <w:rFonts w:eastAsia="Courier New" w:cs="Courier New" w:ascii="Courier New" w:hAnsi="Courier New"/>
              </w:rPr>
              <w:t>28.9</w:t>
            </w:r>
          </w:p>
        </w:tc>
        <w:tc>
          <w:tcPr>
            <w:tcW w:w="1260" w:type="dxa"/>
            <w:tcBorders/>
            <w:shd w:fill="E6E6E6"/>
          </w:tcPr>
          <w:p>
            <w:pPr>
              <w:pStyle w:val="Normal"/>
              <w:spacing w:before="0" w:after="0"/>
              <w:rPr/>
            </w:pPr>
            <w:r>
              <w:rPr>
                <w:rFonts w:eastAsia="Courier New" w:cs="Courier New" w:ascii="Courier New" w:hAnsi="Courier New"/>
              </w:rPr>
              <w:t>116</w:t>
            </w:r>
          </w:p>
        </w:tc>
      </w:tr>
      <w:tr>
        <w:trPr>
          <w:trHeight w:val="280" w:hRule="atLeast"/>
        </w:trPr>
        <w:tc>
          <w:tcPr>
            <w:tcW w:w="1380" w:type="dxa"/>
            <w:tcBorders/>
            <w:shd w:fill="E6E6E6"/>
          </w:tcPr>
          <w:p>
            <w:pPr>
              <w:pStyle w:val="Normal"/>
              <w:spacing w:before="0" w:after="0"/>
              <w:rPr/>
            </w:pPr>
            <w:r>
              <w:rPr>
                <w:rFonts w:eastAsia="Courier New" w:cs="Courier New" w:ascii="Courier New" w:hAnsi="Courier New"/>
              </w:rPr>
              <w:t>stop_3</w:t>
            </w:r>
          </w:p>
        </w:tc>
        <w:tc>
          <w:tcPr>
            <w:tcW w:w="2534" w:type="dxa"/>
            <w:tcBorders/>
            <w:shd w:fill="E6E6E6"/>
          </w:tcPr>
          <w:p>
            <w:pPr>
              <w:pStyle w:val="Normal"/>
              <w:spacing w:before="0" w:after="0"/>
              <w:rPr/>
            </w:pPr>
            <w:r>
              <w:rPr>
                <w:rFonts w:eastAsia="Courier New" w:cs="Courier New" w:ascii="Courier New" w:hAnsi="Courier New"/>
              </w:rPr>
              <w:t>Airport</w:t>
            </w:r>
          </w:p>
        </w:tc>
        <w:tc>
          <w:tcPr>
            <w:tcW w:w="1410" w:type="dxa"/>
            <w:tcBorders/>
            <w:shd w:fill="E6E6E6"/>
          </w:tcPr>
          <w:p>
            <w:pPr>
              <w:pStyle w:val="Normal"/>
              <w:spacing w:before="0" w:after="0"/>
              <w:rPr/>
            </w:pPr>
            <w:r>
              <w:rPr>
                <w:rFonts w:eastAsia="Courier New" w:cs="Courier New" w:ascii="Courier New" w:hAnsi="Courier New"/>
              </w:rPr>
              <w:t>29</w:t>
            </w:r>
          </w:p>
        </w:tc>
        <w:tc>
          <w:tcPr>
            <w:tcW w:w="1260" w:type="dxa"/>
            <w:tcBorders/>
            <w:shd w:fill="E6E6E6"/>
          </w:tcPr>
          <w:p>
            <w:pPr>
              <w:pStyle w:val="Normal"/>
              <w:spacing w:before="0" w:after="0"/>
              <w:rPr/>
            </w:pPr>
            <w:r>
              <w:rPr>
                <w:rFonts w:eastAsia="Courier New" w:cs="Courier New" w:ascii="Courier New" w:hAnsi="Courier New"/>
              </w:rPr>
              <w:t>116.1</w:t>
            </w:r>
          </w:p>
        </w:tc>
      </w:tr>
    </w:tbl>
    <w:p>
      <w:pPr>
        <w:pStyle w:val="Normal"/>
        <w:spacing w:before="0" w:after="0"/>
        <w:rPr/>
      </w:pPr>
      <w:r>
        <w:rPr/>
      </w:r>
    </w:p>
    <w:tbl>
      <w:tblPr>
        <w:tblStyle w:val="Table34"/>
        <w:tblW w:w="9570" w:type="dxa"/>
        <w:jc w:val="left"/>
        <w:tblInd w:w="-88" w:type="dxa"/>
        <w:tblBorders/>
        <w:tblCellMar>
          <w:top w:w="20" w:type="dxa"/>
          <w:left w:w="20" w:type="dxa"/>
          <w:bottom w:w="20" w:type="dxa"/>
          <w:right w:w="20" w:type="dxa"/>
        </w:tblCellMar>
        <w:tblLook w:val="0600"/>
      </w:tblPr>
      <w:tblGrid>
        <w:gridCol w:w="2189"/>
        <w:gridCol w:w="2055"/>
        <w:gridCol w:w="1170"/>
        <w:gridCol w:w="1951"/>
        <w:gridCol w:w="2205"/>
      </w:tblGrid>
      <w:tr>
        <w:trPr>
          <w:trHeight w:val="280" w:hRule="atLeast"/>
        </w:trPr>
        <w:tc>
          <w:tcPr>
            <w:tcW w:w="2189" w:type="dxa"/>
            <w:tcBorders/>
            <w:shd w:fill="333333"/>
          </w:tcPr>
          <w:p>
            <w:pPr>
              <w:pStyle w:val="Normal"/>
              <w:spacing w:before="0" w:after="0"/>
              <w:rPr/>
            </w:pPr>
            <w:r>
              <w:rPr>
                <w:rFonts w:eastAsia="Courier New" w:cs="Courier New" w:ascii="Courier New" w:hAnsi="Courier New"/>
                <w:b/>
                <w:color w:val="FFFFFF"/>
              </w:rPr>
              <w:t>stop_times.txt</w:t>
            </w:r>
          </w:p>
        </w:tc>
        <w:tc>
          <w:tcPr>
            <w:tcW w:w="2055" w:type="dxa"/>
            <w:tcBorders/>
            <w:shd w:fill="auto" w:val="clear"/>
            <w:tcMar>
              <w:top w:w="0" w:type="dxa"/>
              <w:left w:w="108" w:type="dxa"/>
              <w:bottom w:w="0" w:type="dxa"/>
              <w:right w:w="108" w:type="dxa"/>
            </w:tcMar>
          </w:tcPr>
          <w:p>
            <w:pPr>
              <w:pStyle w:val="Normal"/>
              <w:spacing w:before="0" w:after="0"/>
              <w:rPr/>
            </w:pPr>
            <w:r>
              <w:rPr/>
            </w:r>
          </w:p>
        </w:tc>
        <w:tc>
          <w:tcPr>
            <w:tcW w:w="1170" w:type="dxa"/>
            <w:tcBorders/>
            <w:shd w:fill="auto" w:val="clear"/>
            <w:tcMar>
              <w:top w:w="0" w:type="dxa"/>
              <w:left w:w="108" w:type="dxa"/>
              <w:bottom w:w="0" w:type="dxa"/>
              <w:right w:w="108" w:type="dxa"/>
            </w:tcMar>
          </w:tcPr>
          <w:p>
            <w:pPr>
              <w:pStyle w:val="Normal"/>
              <w:spacing w:before="0" w:after="0"/>
              <w:rPr/>
            </w:pPr>
            <w:r>
              <w:rPr/>
            </w:r>
          </w:p>
        </w:tc>
        <w:tc>
          <w:tcPr>
            <w:tcW w:w="1951" w:type="dxa"/>
            <w:tcBorders/>
            <w:shd w:fill="auto" w:val="clear"/>
            <w:tcMar>
              <w:top w:w="0" w:type="dxa"/>
              <w:left w:w="108" w:type="dxa"/>
              <w:bottom w:w="0" w:type="dxa"/>
              <w:right w:w="108" w:type="dxa"/>
            </w:tcMar>
          </w:tcPr>
          <w:p>
            <w:pPr>
              <w:pStyle w:val="Normal"/>
              <w:spacing w:before="0" w:after="0"/>
              <w:rPr/>
            </w:pPr>
            <w:r>
              <w:rPr/>
            </w:r>
          </w:p>
        </w:tc>
        <w:tc>
          <w:tcPr>
            <w:tcW w:w="2205" w:type="dxa"/>
            <w:tcBorders/>
            <w:shd w:fill="auto" w:val="clear"/>
            <w:tcMar>
              <w:top w:w="0" w:type="dxa"/>
              <w:left w:w="108" w:type="dxa"/>
              <w:bottom w:w="0" w:type="dxa"/>
              <w:right w:w="108" w:type="dxa"/>
            </w:tcMar>
          </w:tcPr>
          <w:p>
            <w:pPr>
              <w:pStyle w:val="Normal"/>
              <w:spacing w:before="0" w:after="0"/>
              <w:rPr/>
            </w:pPr>
            <w:r>
              <w:rPr/>
            </w:r>
          </w:p>
        </w:tc>
      </w:tr>
      <w:tr>
        <w:trPr>
          <w:trHeight w:val="280" w:hRule="atLeast"/>
        </w:trPr>
        <w:tc>
          <w:tcPr>
            <w:tcW w:w="2189" w:type="dxa"/>
            <w:tcBorders/>
            <w:shd w:fill="E6E6E6"/>
          </w:tcPr>
          <w:p>
            <w:pPr>
              <w:pStyle w:val="Normal"/>
              <w:spacing w:before="0" w:after="0"/>
              <w:rPr/>
            </w:pPr>
            <w:r>
              <w:rPr>
                <w:rFonts w:eastAsia="Courier New" w:cs="Courier New" w:ascii="Courier New" w:hAnsi="Courier New"/>
                <w:b/>
              </w:rPr>
              <w:t>trip_id</w:t>
            </w:r>
          </w:p>
        </w:tc>
        <w:tc>
          <w:tcPr>
            <w:tcW w:w="2055" w:type="dxa"/>
            <w:tcBorders/>
            <w:shd w:fill="E6E6E6"/>
          </w:tcPr>
          <w:p>
            <w:pPr>
              <w:pStyle w:val="Normal"/>
              <w:spacing w:before="0" w:after="0"/>
              <w:rPr/>
            </w:pPr>
            <w:r>
              <w:rPr>
                <w:rFonts w:eastAsia="Courier New" w:cs="Courier New" w:ascii="Courier New" w:hAnsi="Courier New"/>
                <w:b/>
              </w:rPr>
              <w:t>stop_sequence</w:t>
            </w:r>
          </w:p>
        </w:tc>
        <w:tc>
          <w:tcPr>
            <w:tcW w:w="1170" w:type="dxa"/>
            <w:tcBorders/>
            <w:shd w:fill="E6E6E6"/>
          </w:tcPr>
          <w:p>
            <w:pPr>
              <w:pStyle w:val="Normal"/>
              <w:spacing w:before="0" w:after="0"/>
              <w:rPr/>
            </w:pPr>
            <w:r>
              <w:rPr>
                <w:rFonts w:eastAsia="Courier New" w:cs="Courier New" w:ascii="Courier New" w:hAnsi="Courier New"/>
                <w:b/>
              </w:rPr>
              <w:t>stop_id</w:t>
            </w:r>
          </w:p>
        </w:tc>
        <w:tc>
          <w:tcPr>
            <w:tcW w:w="1951" w:type="dxa"/>
            <w:tcBorders/>
            <w:shd w:fill="E6E6E6"/>
          </w:tcPr>
          <w:p>
            <w:pPr>
              <w:pStyle w:val="Normal"/>
              <w:spacing w:before="0" w:after="0"/>
              <w:rPr/>
            </w:pPr>
            <w:r>
              <w:rPr>
                <w:rFonts w:eastAsia="Courier New" w:cs="Courier New" w:ascii="Courier New" w:hAnsi="Courier New"/>
                <w:b/>
              </w:rPr>
              <w:t>arrival_time</w:t>
            </w:r>
          </w:p>
        </w:tc>
        <w:tc>
          <w:tcPr>
            <w:tcW w:w="2205" w:type="dxa"/>
            <w:tcBorders/>
            <w:shd w:fill="E6E6E6"/>
          </w:tcPr>
          <w:p>
            <w:pPr>
              <w:pStyle w:val="Normal"/>
              <w:spacing w:before="0" w:after="0"/>
              <w:rPr/>
            </w:pPr>
            <w:r>
              <w:rPr>
                <w:rFonts w:eastAsia="Courier New" w:cs="Courier New" w:ascii="Courier New" w:hAnsi="Courier New"/>
                <w:b/>
              </w:rPr>
              <w:t>departure_time</w:t>
            </w:r>
          </w:p>
        </w:tc>
      </w:tr>
      <w:tr>
        <w:trPr>
          <w:trHeight w:val="280" w:hRule="atLeast"/>
        </w:trPr>
        <w:tc>
          <w:tcPr>
            <w:tcW w:w="2189" w:type="dxa"/>
            <w:tcBorders/>
            <w:shd w:fill="E6E6E6"/>
          </w:tcPr>
          <w:p>
            <w:pPr>
              <w:pStyle w:val="Normal"/>
              <w:spacing w:before="0" w:after="0"/>
              <w:rPr/>
            </w:pPr>
            <w:r>
              <w:rPr>
                <w:rFonts w:eastAsia="Courier New" w:cs="Courier New" w:ascii="Courier New" w:hAnsi="Courier New"/>
              </w:rPr>
              <w:t>trip_1</w:t>
            </w:r>
          </w:p>
        </w:tc>
        <w:tc>
          <w:tcPr>
            <w:tcW w:w="2055" w:type="dxa"/>
            <w:tcBorders/>
            <w:shd w:fill="E6E6E6"/>
          </w:tcPr>
          <w:p>
            <w:pPr>
              <w:pStyle w:val="Normal"/>
              <w:spacing w:before="0" w:after="0"/>
              <w:rPr/>
            </w:pPr>
            <w:r>
              <w:rPr>
                <w:rFonts w:eastAsia="Courier New" w:cs="Courier New" w:ascii="Courier New" w:hAnsi="Courier New"/>
              </w:rPr>
              <w:t>1</w:t>
            </w:r>
          </w:p>
        </w:tc>
        <w:tc>
          <w:tcPr>
            <w:tcW w:w="1170" w:type="dxa"/>
            <w:tcBorders/>
            <w:shd w:fill="E6E6E6"/>
          </w:tcPr>
          <w:p>
            <w:pPr>
              <w:pStyle w:val="Normal"/>
              <w:spacing w:before="0" w:after="0"/>
              <w:rPr/>
            </w:pPr>
            <w:r>
              <w:rPr>
                <w:rFonts w:eastAsia="Courier New" w:cs="Courier New" w:ascii="Courier New" w:hAnsi="Courier New"/>
              </w:rPr>
              <w:t>stop_1</w:t>
            </w:r>
          </w:p>
        </w:tc>
        <w:tc>
          <w:tcPr>
            <w:tcW w:w="1951" w:type="dxa"/>
            <w:tcBorders/>
            <w:shd w:fill="E6E6E6"/>
          </w:tcPr>
          <w:p>
            <w:pPr>
              <w:pStyle w:val="Normal"/>
              <w:spacing w:before="0" w:after="0"/>
              <w:rPr/>
            </w:pPr>
            <w:r>
              <w:rPr>
                <w:rFonts w:eastAsia="Courier New" w:cs="Courier New" w:ascii="Courier New" w:hAnsi="Courier New"/>
              </w:rPr>
              <w:t>0:00:00</w:t>
            </w:r>
          </w:p>
        </w:tc>
        <w:tc>
          <w:tcPr>
            <w:tcW w:w="2205" w:type="dxa"/>
            <w:tcBorders/>
            <w:shd w:fill="E6E6E6"/>
          </w:tcPr>
          <w:p>
            <w:pPr>
              <w:pStyle w:val="Normal"/>
              <w:spacing w:before="0" w:after="0"/>
              <w:rPr/>
            </w:pPr>
            <w:r>
              <w:rPr>
                <w:rFonts w:eastAsia="Courier New" w:cs="Courier New" w:ascii="Courier New" w:hAnsi="Courier New"/>
              </w:rPr>
              <w:t>0:00:00</w:t>
            </w:r>
          </w:p>
        </w:tc>
      </w:tr>
      <w:tr>
        <w:trPr>
          <w:trHeight w:val="280" w:hRule="atLeast"/>
        </w:trPr>
        <w:tc>
          <w:tcPr>
            <w:tcW w:w="2189" w:type="dxa"/>
            <w:tcBorders/>
            <w:shd w:fill="E6E6E6"/>
          </w:tcPr>
          <w:p>
            <w:pPr>
              <w:pStyle w:val="Normal"/>
              <w:spacing w:before="0" w:after="0"/>
              <w:rPr/>
            </w:pPr>
            <w:r>
              <w:rPr>
                <w:rFonts w:eastAsia="Courier New" w:cs="Courier New" w:ascii="Courier New" w:hAnsi="Courier New"/>
              </w:rPr>
              <w:t>trip_1</w:t>
            </w:r>
          </w:p>
        </w:tc>
        <w:tc>
          <w:tcPr>
            <w:tcW w:w="2055" w:type="dxa"/>
            <w:tcBorders/>
            <w:shd w:fill="E6E6E6"/>
          </w:tcPr>
          <w:p>
            <w:pPr>
              <w:pStyle w:val="Normal"/>
              <w:spacing w:before="0" w:after="0"/>
              <w:rPr/>
            </w:pPr>
            <w:r>
              <w:rPr>
                <w:rFonts w:eastAsia="Courier New" w:cs="Courier New" w:ascii="Courier New" w:hAnsi="Courier New"/>
              </w:rPr>
              <w:t>2</w:t>
            </w:r>
          </w:p>
        </w:tc>
        <w:tc>
          <w:tcPr>
            <w:tcW w:w="1170" w:type="dxa"/>
            <w:tcBorders/>
            <w:shd w:fill="E6E6E6"/>
          </w:tcPr>
          <w:p>
            <w:pPr>
              <w:pStyle w:val="Normal"/>
              <w:spacing w:before="0" w:after="0"/>
              <w:rPr/>
            </w:pPr>
            <w:r>
              <w:rPr>
                <w:rFonts w:eastAsia="Courier New" w:cs="Courier New" w:ascii="Courier New" w:hAnsi="Courier New"/>
              </w:rPr>
              <w:t>stop_2</w:t>
            </w:r>
          </w:p>
        </w:tc>
        <w:tc>
          <w:tcPr>
            <w:tcW w:w="1951" w:type="dxa"/>
            <w:tcBorders/>
            <w:shd w:fill="E6E6E6"/>
          </w:tcPr>
          <w:p>
            <w:pPr>
              <w:pStyle w:val="Normal"/>
              <w:spacing w:before="0" w:after="0"/>
              <w:rPr/>
            </w:pPr>
            <w:r>
              <w:rPr>
                <w:rFonts w:eastAsia="Courier New" w:cs="Courier New" w:ascii="Courier New" w:hAnsi="Courier New"/>
              </w:rPr>
              <w:t>0:10:00</w:t>
            </w:r>
          </w:p>
        </w:tc>
        <w:tc>
          <w:tcPr>
            <w:tcW w:w="2205" w:type="dxa"/>
            <w:tcBorders/>
            <w:shd w:fill="E6E6E6"/>
          </w:tcPr>
          <w:p>
            <w:pPr>
              <w:pStyle w:val="Normal"/>
              <w:spacing w:before="0" w:after="0"/>
              <w:rPr/>
            </w:pPr>
            <w:r>
              <w:rPr>
                <w:rFonts w:eastAsia="Courier New" w:cs="Courier New" w:ascii="Courier New" w:hAnsi="Courier New"/>
              </w:rPr>
              <w:t>0:10:00</w:t>
            </w:r>
          </w:p>
        </w:tc>
      </w:tr>
      <w:tr>
        <w:trPr>
          <w:trHeight w:val="280" w:hRule="atLeast"/>
        </w:trPr>
        <w:tc>
          <w:tcPr>
            <w:tcW w:w="2189" w:type="dxa"/>
            <w:tcBorders/>
            <w:shd w:fill="E6E6E6"/>
          </w:tcPr>
          <w:p>
            <w:pPr>
              <w:pStyle w:val="Normal"/>
              <w:spacing w:before="0" w:after="0"/>
              <w:rPr/>
            </w:pPr>
            <w:r>
              <w:rPr>
                <w:rFonts w:eastAsia="Courier New" w:cs="Courier New" w:ascii="Courier New" w:hAnsi="Courier New"/>
              </w:rPr>
              <w:t>trip_1</w:t>
            </w:r>
          </w:p>
        </w:tc>
        <w:tc>
          <w:tcPr>
            <w:tcW w:w="2055" w:type="dxa"/>
            <w:tcBorders/>
            <w:shd w:fill="E6E6E6"/>
          </w:tcPr>
          <w:p>
            <w:pPr>
              <w:pStyle w:val="Normal"/>
              <w:spacing w:before="0" w:after="0"/>
              <w:rPr/>
            </w:pPr>
            <w:r>
              <w:rPr>
                <w:rFonts w:eastAsia="Courier New" w:cs="Courier New" w:ascii="Courier New" w:hAnsi="Courier New"/>
              </w:rPr>
              <w:t>3</w:t>
            </w:r>
          </w:p>
        </w:tc>
        <w:tc>
          <w:tcPr>
            <w:tcW w:w="1170" w:type="dxa"/>
            <w:tcBorders/>
            <w:shd w:fill="E6E6E6"/>
          </w:tcPr>
          <w:p>
            <w:pPr>
              <w:pStyle w:val="Normal"/>
              <w:spacing w:before="0" w:after="0"/>
              <w:rPr/>
            </w:pPr>
            <w:r>
              <w:rPr>
                <w:rFonts w:eastAsia="Courier New" w:cs="Courier New" w:ascii="Courier New" w:hAnsi="Courier New"/>
              </w:rPr>
              <w:t>stop_3</w:t>
            </w:r>
          </w:p>
        </w:tc>
        <w:tc>
          <w:tcPr>
            <w:tcW w:w="1951" w:type="dxa"/>
            <w:tcBorders/>
            <w:shd w:fill="E6E6E6"/>
          </w:tcPr>
          <w:p>
            <w:pPr>
              <w:pStyle w:val="Normal"/>
              <w:spacing w:before="0" w:after="0"/>
              <w:rPr/>
            </w:pPr>
            <w:r>
              <w:rPr>
                <w:rFonts w:eastAsia="Courier New" w:cs="Courier New" w:ascii="Courier New" w:hAnsi="Courier New"/>
              </w:rPr>
              <w:t>0:30:00</w:t>
            </w:r>
          </w:p>
        </w:tc>
        <w:tc>
          <w:tcPr>
            <w:tcW w:w="2205" w:type="dxa"/>
            <w:tcBorders/>
            <w:shd w:fill="E6E6E6"/>
          </w:tcPr>
          <w:p>
            <w:pPr>
              <w:pStyle w:val="Normal"/>
              <w:spacing w:before="0" w:after="0"/>
              <w:rPr/>
            </w:pPr>
            <w:r>
              <w:rPr>
                <w:rFonts w:eastAsia="Courier New" w:cs="Courier New" w:ascii="Courier New" w:hAnsi="Courier New"/>
              </w:rPr>
              <w:t>0:30:00</w:t>
            </w:r>
          </w:p>
        </w:tc>
      </w:tr>
      <w:tr>
        <w:trPr>
          <w:trHeight w:val="280" w:hRule="atLeast"/>
        </w:trPr>
        <w:tc>
          <w:tcPr>
            <w:tcW w:w="2189" w:type="dxa"/>
            <w:tcBorders/>
            <w:shd w:fill="E6E6E6"/>
          </w:tcPr>
          <w:p>
            <w:pPr>
              <w:pStyle w:val="Normal"/>
              <w:spacing w:before="0" w:after="0"/>
              <w:rPr/>
            </w:pPr>
            <w:r>
              <w:rPr>
                <w:rFonts w:eastAsia="Courier New" w:cs="Courier New" w:ascii="Courier New" w:hAnsi="Courier New"/>
              </w:rPr>
              <w:t>trip_2</w:t>
            </w:r>
          </w:p>
        </w:tc>
        <w:tc>
          <w:tcPr>
            <w:tcW w:w="2055" w:type="dxa"/>
            <w:tcBorders/>
            <w:shd w:fill="E6E6E6"/>
          </w:tcPr>
          <w:p>
            <w:pPr>
              <w:pStyle w:val="Normal"/>
              <w:spacing w:before="0" w:after="0"/>
              <w:rPr/>
            </w:pPr>
            <w:r>
              <w:rPr>
                <w:rFonts w:eastAsia="Courier New" w:cs="Courier New" w:ascii="Courier New" w:hAnsi="Courier New"/>
              </w:rPr>
              <w:t>1</w:t>
            </w:r>
          </w:p>
        </w:tc>
        <w:tc>
          <w:tcPr>
            <w:tcW w:w="1170" w:type="dxa"/>
            <w:tcBorders/>
            <w:shd w:fill="E6E6E6"/>
          </w:tcPr>
          <w:p>
            <w:pPr>
              <w:pStyle w:val="Normal"/>
              <w:spacing w:before="0" w:after="0"/>
              <w:rPr/>
            </w:pPr>
            <w:r>
              <w:rPr>
                <w:rFonts w:eastAsia="Courier New" w:cs="Courier New" w:ascii="Courier New" w:hAnsi="Courier New"/>
              </w:rPr>
              <w:t>stop_3</w:t>
            </w:r>
          </w:p>
        </w:tc>
        <w:tc>
          <w:tcPr>
            <w:tcW w:w="1951" w:type="dxa"/>
            <w:tcBorders/>
            <w:shd w:fill="E6E6E6"/>
          </w:tcPr>
          <w:p>
            <w:pPr>
              <w:pStyle w:val="Normal"/>
              <w:spacing w:before="0" w:after="0"/>
              <w:rPr/>
            </w:pPr>
            <w:r>
              <w:rPr>
                <w:rFonts w:eastAsia="Courier New" w:cs="Courier New" w:ascii="Courier New" w:hAnsi="Courier New"/>
              </w:rPr>
              <w:t>0:00:00</w:t>
            </w:r>
          </w:p>
        </w:tc>
        <w:tc>
          <w:tcPr>
            <w:tcW w:w="2205" w:type="dxa"/>
            <w:tcBorders/>
            <w:shd w:fill="E6E6E6"/>
          </w:tcPr>
          <w:p>
            <w:pPr>
              <w:pStyle w:val="Normal"/>
              <w:spacing w:before="0" w:after="0"/>
              <w:rPr/>
            </w:pPr>
            <w:r>
              <w:rPr>
                <w:rFonts w:eastAsia="Courier New" w:cs="Courier New" w:ascii="Courier New" w:hAnsi="Courier New"/>
              </w:rPr>
              <w:t>0:00:00</w:t>
            </w:r>
          </w:p>
        </w:tc>
      </w:tr>
      <w:tr>
        <w:trPr>
          <w:trHeight w:val="280" w:hRule="atLeast"/>
        </w:trPr>
        <w:tc>
          <w:tcPr>
            <w:tcW w:w="2189" w:type="dxa"/>
            <w:tcBorders/>
            <w:shd w:fill="E6E6E6"/>
          </w:tcPr>
          <w:p>
            <w:pPr>
              <w:pStyle w:val="Normal"/>
              <w:spacing w:before="0" w:after="0"/>
              <w:rPr/>
            </w:pPr>
            <w:r>
              <w:rPr>
                <w:rFonts w:eastAsia="Courier New" w:cs="Courier New" w:ascii="Courier New" w:hAnsi="Courier New"/>
              </w:rPr>
              <w:t>trip_2</w:t>
            </w:r>
          </w:p>
        </w:tc>
        <w:tc>
          <w:tcPr>
            <w:tcW w:w="2055" w:type="dxa"/>
            <w:tcBorders/>
            <w:shd w:fill="E6E6E6"/>
          </w:tcPr>
          <w:p>
            <w:pPr>
              <w:pStyle w:val="Normal"/>
              <w:spacing w:before="0" w:after="0"/>
              <w:rPr/>
            </w:pPr>
            <w:r>
              <w:rPr>
                <w:rFonts w:eastAsia="Courier New" w:cs="Courier New" w:ascii="Courier New" w:hAnsi="Courier New"/>
              </w:rPr>
              <w:t>2</w:t>
            </w:r>
          </w:p>
        </w:tc>
        <w:tc>
          <w:tcPr>
            <w:tcW w:w="1170" w:type="dxa"/>
            <w:tcBorders/>
            <w:shd w:fill="E6E6E6"/>
          </w:tcPr>
          <w:p>
            <w:pPr>
              <w:pStyle w:val="Normal"/>
              <w:spacing w:before="0" w:after="0"/>
              <w:rPr/>
            </w:pPr>
            <w:r>
              <w:rPr>
                <w:rFonts w:eastAsia="Courier New" w:cs="Courier New" w:ascii="Courier New" w:hAnsi="Courier New"/>
              </w:rPr>
              <w:t>stop_2</w:t>
            </w:r>
          </w:p>
        </w:tc>
        <w:tc>
          <w:tcPr>
            <w:tcW w:w="1951" w:type="dxa"/>
            <w:tcBorders/>
            <w:shd w:fill="E6E6E6"/>
          </w:tcPr>
          <w:p>
            <w:pPr>
              <w:pStyle w:val="Normal"/>
              <w:spacing w:before="0" w:after="0"/>
              <w:rPr/>
            </w:pPr>
            <w:r>
              <w:rPr>
                <w:rFonts w:eastAsia="Courier New" w:cs="Courier New" w:ascii="Courier New" w:hAnsi="Courier New"/>
              </w:rPr>
              <w:t>0:10:00</w:t>
            </w:r>
          </w:p>
        </w:tc>
        <w:tc>
          <w:tcPr>
            <w:tcW w:w="2205" w:type="dxa"/>
            <w:tcBorders/>
            <w:shd w:fill="E6E6E6"/>
          </w:tcPr>
          <w:p>
            <w:pPr>
              <w:pStyle w:val="Normal"/>
              <w:spacing w:before="0" w:after="0"/>
              <w:rPr/>
            </w:pPr>
            <w:r>
              <w:rPr>
                <w:rFonts w:eastAsia="Courier New" w:cs="Courier New" w:ascii="Courier New" w:hAnsi="Courier New"/>
              </w:rPr>
              <w:t>0:10:00</w:t>
            </w:r>
          </w:p>
        </w:tc>
      </w:tr>
      <w:tr>
        <w:trPr>
          <w:trHeight w:val="280" w:hRule="atLeast"/>
        </w:trPr>
        <w:tc>
          <w:tcPr>
            <w:tcW w:w="2189" w:type="dxa"/>
            <w:tcBorders/>
            <w:shd w:fill="E6E6E6"/>
          </w:tcPr>
          <w:p>
            <w:pPr>
              <w:pStyle w:val="Normal"/>
              <w:spacing w:before="0" w:after="0"/>
              <w:rPr/>
            </w:pPr>
            <w:r>
              <w:rPr>
                <w:rFonts w:eastAsia="Courier New" w:cs="Courier New" w:ascii="Courier New" w:hAnsi="Courier New"/>
              </w:rPr>
              <w:t>trip_2</w:t>
            </w:r>
          </w:p>
        </w:tc>
        <w:tc>
          <w:tcPr>
            <w:tcW w:w="2055" w:type="dxa"/>
            <w:tcBorders/>
            <w:shd w:fill="E6E6E6"/>
          </w:tcPr>
          <w:p>
            <w:pPr>
              <w:pStyle w:val="Normal"/>
              <w:spacing w:before="0" w:after="0"/>
              <w:rPr/>
            </w:pPr>
            <w:r>
              <w:rPr>
                <w:rFonts w:eastAsia="Courier New" w:cs="Courier New" w:ascii="Courier New" w:hAnsi="Courier New"/>
              </w:rPr>
              <w:t>3</w:t>
            </w:r>
          </w:p>
        </w:tc>
        <w:tc>
          <w:tcPr>
            <w:tcW w:w="1170" w:type="dxa"/>
            <w:tcBorders/>
            <w:shd w:fill="E6E6E6"/>
          </w:tcPr>
          <w:p>
            <w:pPr>
              <w:pStyle w:val="Normal"/>
              <w:spacing w:before="0" w:after="0"/>
              <w:rPr/>
            </w:pPr>
            <w:r>
              <w:rPr>
                <w:rFonts w:eastAsia="Courier New" w:cs="Courier New" w:ascii="Courier New" w:hAnsi="Courier New"/>
              </w:rPr>
              <w:t>stop_1</w:t>
            </w:r>
          </w:p>
        </w:tc>
        <w:tc>
          <w:tcPr>
            <w:tcW w:w="1951" w:type="dxa"/>
            <w:tcBorders/>
            <w:shd w:fill="E6E6E6"/>
          </w:tcPr>
          <w:p>
            <w:pPr>
              <w:pStyle w:val="Normal"/>
              <w:spacing w:before="0" w:after="0"/>
              <w:rPr/>
            </w:pPr>
            <w:r>
              <w:rPr>
                <w:rFonts w:eastAsia="Courier New" w:cs="Courier New" w:ascii="Courier New" w:hAnsi="Courier New"/>
              </w:rPr>
              <w:t>0:30:00</w:t>
            </w:r>
          </w:p>
        </w:tc>
        <w:tc>
          <w:tcPr>
            <w:tcW w:w="2205" w:type="dxa"/>
            <w:tcBorders/>
            <w:shd w:fill="E6E6E6"/>
          </w:tcPr>
          <w:p>
            <w:pPr>
              <w:pStyle w:val="Normal"/>
              <w:spacing w:before="0" w:after="0"/>
              <w:rPr/>
            </w:pPr>
            <w:r>
              <w:rPr>
                <w:rFonts w:eastAsia="Courier New" w:cs="Courier New" w:ascii="Courier New" w:hAnsi="Courier New"/>
              </w:rPr>
              <w:t>0:30:00</w:t>
            </w:r>
          </w:p>
        </w:tc>
      </w:tr>
      <w:tr>
        <w:trPr>
          <w:trHeight w:val="280" w:hRule="atLeast"/>
        </w:trPr>
        <w:tc>
          <w:tcPr>
            <w:tcW w:w="2189" w:type="dxa"/>
            <w:tcBorders/>
            <w:shd w:fill="E6E6E6"/>
          </w:tcPr>
          <w:p>
            <w:pPr>
              <w:pStyle w:val="Normal"/>
              <w:spacing w:before="0" w:after="0"/>
              <w:rPr/>
            </w:pPr>
            <w:r>
              <w:rPr>
                <w:rFonts w:eastAsia="Courier New" w:cs="Courier New" w:ascii="Courier New" w:hAnsi="Courier New"/>
                <w:color w:val="0000FF"/>
              </w:rPr>
              <w:t>trip_3</w:t>
            </w:r>
          </w:p>
        </w:tc>
        <w:tc>
          <w:tcPr>
            <w:tcW w:w="2055" w:type="dxa"/>
            <w:tcBorders/>
            <w:shd w:fill="E6E6E6"/>
          </w:tcPr>
          <w:p>
            <w:pPr>
              <w:pStyle w:val="Normal"/>
              <w:spacing w:before="0" w:after="0"/>
              <w:rPr/>
            </w:pPr>
            <w:r>
              <w:rPr>
                <w:rFonts w:eastAsia="Courier New" w:cs="Courier New" w:ascii="Courier New" w:hAnsi="Courier New"/>
                <w:color w:val="0000FF"/>
              </w:rPr>
              <w:t>1</w:t>
            </w:r>
          </w:p>
        </w:tc>
        <w:tc>
          <w:tcPr>
            <w:tcW w:w="1170" w:type="dxa"/>
            <w:tcBorders/>
            <w:shd w:fill="E6E6E6"/>
          </w:tcPr>
          <w:p>
            <w:pPr>
              <w:pStyle w:val="Normal"/>
              <w:spacing w:before="0" w:after="0"/>
              <w:rPr/>
            </w:pPr>
            <w:r>
              <w:rPr>
                <w:rFonts w:eastAsia="Courier New" w:cs="Courier New" w:ascii="Courier New" w:hAnsi="Courier New"/>
                <w:color w:val="0000FF"/>
              </w:rPr>
              <w:t>stop_1</w:t>
            </w:r>
          </w:p>
        </w:tc>
        <w:tc>
          <w:tcPr>
            <w:tcW w:w="1951" w:type="dxa"/>
            <w:tcBorders/>
            <w:shd w:fill="E6E6E6"/>
          </w:tcPr>
          <w:p>
            <w:pPr>
              <w:pStyle w:val="Normal"/>
              <w:spacing w:before="0" w:after="0"/>
              <w:rPr/>
            </w:pPr>
            <w:r>
              <w:rPr>
                <w:rFonts w:eastAsia="Courier New" w:cs="Courier New" w:ascii="Courier New" w:hAnsi="Courier New"/>
                <w:color w:val="0000FF"/>
              </w:rPr>
              <w:t>9:00:00</w:t>
            </w:r>
          </w:p>
        </w:tc>
        <w:tc>
          <w:tcPr>
            <w:tcW w:w="2205" w:type="dxa"/>
            <w:tcBorders/>
            <w:shd w:fill="E6E6E6"/>
          </w:tcPr>
          <w:p>
            <w:pPr>
              <w:pStyle w:val="Normal"/>
              <w:spacing w:before="0" w:after="0"/>
              <w:rPr/>
            </w:pPr>
            <w:r>
              <w:rPr>
                <w:rFonts w:eastAsia="Courier New" w:cs="Courier New" w:ascii="Courier New" w:hAnsi="Courier New"/>
                <w:color w:val="0000FF"/>
              </w:rPr>
              <w:t>9:00:00</w:t>
            </w:r>
          </w:p>
        </w:tc>
      </w:tr>
      <w:tr>
        <w:trPr>
          <w:trHeight w:val="280" w:hRule="atLeast"/>
        </w:trPr>
        <w:tc>
          <w:tcPr>
            <w:tcW w:w="2189" w:type="dxa"/>
            <w:tcBorders/>
            <w:shd w:fill="E6E6E6"/>
          </w:tcPr>
          <w:p>
            <w:pPr>
              <w:pStyle w:val="Normal"/>
              <w:spacing w:before="0" w:after="0"/>
              <w:rPr/>
            </w:pPr>
            <w:r>
              <w:rPr>
                <w:rFonts w:eastAsia="Courier New" w:cs="Courier New" w:ascii="Courier New" w:hAnsi="Courier New"/>
                <w:color w:val="0000FF"/>
              </w:rPr>
              <w:t>trip_3</w:t>
            </w:r>
          </w:p>
        </w:tc>
        <w:tc>
          <w:tcPr>
            <w:tcW w:w="2055" w:type="dxa"/>
            <w:tcBorders/>
            <w:shd w:fill="E6E6E6"/>
          </w:tcPr>
          <w:p>
            <w:pPr>
              <w:pStyle w:val="Normal"/>
              <w:spacing w:before="0" w:after="0"/>
              <w:rPr/>
            </w:pPr>
            <w:r>
              <w:rPr>
                <w:rFonts w:eastAsia="Courier New" w:cs="Courier New" w:ascii="Courier New" w:hAnsi="Courier New"/>
                <w:color w:val="0000FF"/>
              </w:rPr>
              <w:t>2</w:t>
            </w:r>
          </w:p>
        </w:tc>
        <w:tc>
          <w:tcPr>
            <w:tcW w:w="1170" w:type="dxa"/>
            <w:tcBorders/>
            <w:shd w:fill="E6E6E6"/>
          </w:tcPr>
          <w:p>
            <w:pPr>
              <w:pStyle w:val="Normal"/>
              <w:spacing w:before="0" w:after="0"/>
              <w:rPr/>
            </w:pPr>
            <w:r>
              <w:rPr>
                <w:rFonts w:eastAsia="Courier New" w:cs="Courier New" w:ascii="Courier New" w:hAnsi="Courier New"/>
                <w:color w:val="0000FF"/>
              </w:rPr>
              <w:t>stop_3</w:t>
            </w:r>
          </w:p>
        </w:tc>
        <w:tc>
          <w:tcPr>
            <w:tcW w:w="1951" w:type="dxa"/>
            <w:tcBorders/>
            <w:shd w:fill="E6E6E6"/>
          </w:tcPr>
          <w:p>
            <w:pPr>
              <w:pStyle w:val="Normal"/>
              <w:spacing w:before="0" w:after="0"/>
              <w:rPr/>
            </w:pPr>
            <w:r>
              <w:rPr>
                <w:rFonts w:eastAsia="Courier New" w:cs="Courier New" w:ascii="Courier New" w:hAnsi="Courier New"/>
                <w:color w:val="0000FF"/>
              </w:rPr>
              <w:t>9:22:00</w:t>
            </w:r>
          </w:p>
        </w:tc>
        <w:tc>
          <w:tcPr>
            <w:tcW w:w="2205" w:type="dxa"/>
            <w:tcBorders/>
            <w:shd w:fill="E6E6E6"/>
          </w:tcPr>
          <w:p>
            <w:pPr>
              <w:pStyle w:val="Normal"/>
              <w:spacing w:before="0" w:after="0"/>
              <w:rPr/>
            </w:pPr>
            <w:r>
              <w:rPr>
                <w:rFonts w:eastAsia="Courier New" w:cs="Courier New" w:ascii="Courier New" w:hAnsi="Courier New"/>
                <w:color w:val="0000FF"/>
              </w:rPr>
              <w:t>9:22:00</w:t>
            </w:r>
          </w:p>
        </w:tc>
      </w:tr>
      <w:tr>
        <w:trPr>
          <w:trHeight w:val="280" w:hRule="atLeast"/>
        </w:trPr>
        <w:tc>
          <w:tcPr>
            <w:tcW w:w="2189" w:type="dxa"/>
            <w:tcBorders/>
            <w:shd w:fill="E6E6E6"/>
          </w:tcPr>
          <w:p>
            <w:pPr>
              <w:pStyle w:val="Normal"/>
              <w:spacing w:before="0" w:after="0"/>
              <w:rPr>
                <w:color w:val="008000"/>
              </w:rPr>
            </w:pPr>
            <w:r>
              <w:rPr>
                <w:rFonts w:eastAsia="Courier New" w:cs="Courier New" w:ascii="Courier New" w:hAnsi="Courier New"/>
                <w:color w:val="008000"/>
              </w:rPr>
              <w:t>trip_4</w:t>
            </w:r>
          </w:p>
        </w:tc>
        <w:tc>
          <w:tcPr>
            <w:tcW w:w="2055" w:type="dxa"/>
            <w:tcBorders/>
            <w:shd w:fill="E6E6E6"/>
          </w:tcPr>
          <w:p>
            <w:pPr>
              <w:pStyle w:val="Normal"/>
              <w:spacing w:before="0" w:after="0"/>
              <w:rPr>
                <w:color w:val="008000"/>
              </w:rPr>
            </w:pPr>
            <w:r>
              <w:rPr>
                <w:rFonts w:eastAsia="Courier New" w:cs="Courier New" w:ascii="Courier New" w:hAnsi="Courier New"/>
                <w:color w:val="008000"/>
              </w:rPr>
              <w:t>1</w:t>
            </w:r>
          </w:p>
        </w:tc>
        <w:tc>
          <w:tcPr>
            <w:tcW w:w="1170" w:type="dxa"/>
            <w:tcBorders/>
            <w:shd w:fill="E6E6E6"/>
          </w:tcPr>
          <w:p>
            <w:pPr>
              <w:pStyle w:val="Normal"/>
              <w:spacing w:before="0" w:after="0"/>
              <w:rPr>
                <w:color w:val="008000"/>
              </w:rPr>
            </w:pPr>
            <w:r>
              <w:rPr>
                <w:rFonts w:eastAsia="Courier New" w:cs="Courier New" w:ascii="Courier New" w:hAnsi="Courier New"/>
                <w:color w:val="008000"/>
              </w:rPr>
              <w:t>stop_3</w:t>
            </w:r>
          </w:p>
        </w:tc>
        <w:tc>
          <w:tcPr>
            <w:tcW w:w="1951" w:type="dxa"/>
            <w:tcBorders/>
            <w:shd w:fill="E6E6E6"/>
          </w:tcPr>
          <w:p>
            <w:pPr>
              <w:pStyle w:val="Normal"/>
              <w:spacing w:before="0" w:after="0"/>
              <w:rPr>
                <w:color w:val="008000"/>
              </w:rPr>
            </w:pPr>
            <w:r>
              <w:rPr>
                <w:rFonts w:eastAsia="Courier New" w:cs="Courier New" w:ascii="Courier New" w:hAnsi="Courier New"/>
                <w:color w:val="008000"/>
              </w:rPr>
              <w:t>9:22:00</w:t>
            </w:r>
          </w:p>
        </w:tc>
        <w:tc>
          <w:tcPr>
            <w:tcW w:w="2205" w:type="dxa"/>
            <w:tcBorders/>
            <w:shd w:fill="E6E6E6"/>
          </w:tcPr>
          <w:p>
            <w:pPr>
              <w:pStyle w:val="Normal"/>
              <w:spacing w:before="0" w:after="0"/>
              <w:rPr>
                <w:color w:val="008000"/>
              </w:rPr>
            </w:pPr>
            <w:r>
              <w:rPr>
                <w:rFonts w:eastAsia="Courier New" w:cs="Courier New" w:ascii="Courier New" w:hAnsi="Courier New"/>
                <w:color w:val="008000"/>
              </w:rPr>
              <w:t>9:22:00</w:t>
            </w:r>
          </w:p>
        </w:tc>
      </w:tr>
      <w:tr>
        <w:trPr>
          <w:trHeight w:val="280" w:hRule="atLeast"/>
        </w:trPr>
        <w:tc>
          <w:tcPr>
            <w:tcW w:w="2189" w:type="dxa"/>
            <w:tcBorders/>
            <w:shd w:fill="E6E6E6"/>
          </w:tcPr>
          <w:p>
            <w:pPr>
              <w:pStyle w:val="Normal"/>
              <w:spacing w:before="0" w:after="0"/>
              <w:rPr>
                <w:color w:val="008000"/>
              </w:rPr>
            </w:pPr>
            <w:r>
              <w:rPr>
                <w:rFonts w:eastAsia="Courier New" w:cs="Courier New" w:ascii="Courier New" w:hAnsi="Courier New"/>
                <w:color w:val="008000"/>
              </w:rPr>
              <w:t>trip_4</w:t>
            </w:r>
          </w:p>
        </w:tc>
        <w:tc>
          <w:tcPr>
            <w:tcW w:w="2055" w:type="dxa"/>
            <w:tcBorders/>
            <w:shd w:fill="E6E6E6"/>
          </w:tcPr>
          <w:p>
            <w:pPr>
              <w:pStyle w:val="Normal"/>
              <w:spacing w:before="0" w:after="0"/>
              <w:rPr>
                <w:color w:val="008000"/>
              </w:rPr>
            </w:pPr>
            <w:r>
              <w:rPr>
                <w:rFonts w:eastAsia="Courier New" w:cs="Courier New" w:ascii="Courier New" w:hAnsi="Courier New"/>
                <w:color w:val="008000"/>
              </w:rPr>
              <w:t>2</w:t>
            </w:r>
          </w:p>
        </w:tc>
        <w:tc>
          <w:tcPr>
            <w:tcW w:w="1170" w:type="dxa"/>
            <w:tcBorders/>
            <w:shd w:fill="E6E6E6"/>
          </w:tcPr>
          <w:p>
            <w:pPr>
              <w:pStyle w:val="Normal"/>
              <w:spacing w:before="0" w:after="0"/>
              <w:rPr>
                <w:color w:val="008000"/>
              </w:rPr>
            </w:pPr>
            <w:r>
              <w:rPr>
                <w:rFonts w:eastAsia="Courier New" w:cs="Courier New" w:ascii="Courier New" w:hAnsi="Courier New"/>
                <w:color w:val="008000"/>
              </w:rPr>
              <w:t>stop_1</w:t>
            </w:r>
          </w:p>
        </w:tc>
        <w:tc>
          <w:tcPr>
            <w:tcW w:w="1951" w:type="dxa"/>
            <w:tcBorders/>
            <w:shd w:fill="E6E6E6"/>
          </w:tcPr>
          <w:p>
            <w:pPr>
              <w:pStyle w:val="Normal"/>
              <w:spacing w:before="0" w:after="0"/>
              <w:rPr>
                <w:color w:val="008000"/>
              </w:rPr>
            </w:pPr>
            <w:r>
              <w:rPr>
                <w:rFonts w:eastAsia="Courier New" w:cs="Courier New" w:ascii="Courier New" w:hAnsi="Courier New"/>
                <w:color w:val="008000"/>
              </w:rPr>
              <w:t>9:42:00</w:t>
            </w:r>
          </w:p>
        </w:tc>
        <w:tc>
          <w:tcPr>
            <w:tcW w:w="2205" w:type="dxa"/>
            <w:tcBorders/>
            <w:shd w:fill="E6E6E6"/>
          </w:tcPr>
          <w:p>
            <w:pPr>
              <w:pStyle w:val="Normal"/>
              <w:spacing w:before="0" w:after="0"/>
              <w:rPr>
                <w:color w:val="008000"/>
              </w:rPr>
            </w:pPr>
            <w:r>
              <w:rPr>
                <w:rFonts w:eastAsia="Courier New" w:cs="Courier New" w:ascii="Courier New" w:hAnsi="Courier New"/>
                <w:color w:val="008000"/>
              </w:rPr>
              <w:t>9:42:00</w:t>
            </w:r>
          </w:p>
        </w:tc>
      </w:tr>
      <w:tr>
        <w:trPr>
          <w:trHeight w:val="280" w:hRule="atLeast"/>
        </w:trPr>
        <w:tc>
          <w:tcPr>
            <w:tcW w:w="2189" w:type="dxa"/>
            <w:tcBorders/>
            <w:shd w:fill="E6E6E6"/>
          </w:tcPr>
          <w:p>
            <w:pPr>
              <w:pStyle w:val="Normal"/>
              <w:spacing w:before="0" w:after="0"/>
              <w:rPr>
                <w:color w:val="9900FF"/>
              </w:rPr>
            </w:pPr>
            <w:r>
              <w:rPr>
                <w:rFonts w:eastAsia="Courier New" w:cs="Courier New" w:ascii="Courier New" w:hAnsi="Courier New"/>
                <w:color w:val="9900FF"/>
              </w:rPr>
              <w:t>trip_5</w:t>
            </w:r>
          </w:p>
        </w:tc>
        <w:tc>
          <w:tcPr>
            <w:tcW w:w="2055" w:type="dxa"/>
            <w:tcBorders/>
            <w:shd w:fill="E6E6E6"/>
          </w:tcPr>
          <w:p>
            <w:pPr>
              <w:pStyle w:val="Normal"/>
              <w:spacing w:before="0" w:after="0"/>
              <w:rPr>
                <w:color w:val="9900FF"/>
              </w:rPr>
            </w:pPr>
            <w:r>
              <w:rPr>
                <w:rFonts w:eastAsia="Courier New" w:cs="Courier New" w:ascii="Courier New" w:hAnsi="Courier New"/>
                <w:color w:val="9900FF"/>
              </w:rPr>
              <w:t>1</w:t>
            </w:r>
          </w:p>
        </w:tc>
        <w:tc>
          <w:tcPr>
            <w:tcW w:w="1170" w:type="dxa"/>
            <w:tcBorders/>
            <w:shd w:fill="E6E6E6"/>
          </w:tcPr>
          <w:p>
            <w:pPr>
              <w:pStyle w:val="Normal"/>
              <w:spacing w:before="0" w:after="0"/>
              <w:rPr>
                <w:color w:val="9900FF"/>
              </w:rPr>
            </w:pPr>
            <w:r>
              <w:rPr>
                <w:rFonts w:eastAsia="Courier New" w:cs="Courier New" w:ascii="Courier New" w:hAnsi="Courier New"/>
                <w:color w:val="9900FF"/>
              </w:rPr>
              <w:t>stop_1</w:t>
            </w:r>
          </w:p>
        </w:tc>
        <w:tc>
          <w:tcPr>
            <w:tcW w:w="1951" w:type="dxa"/>
            <w:tcBorders/>
            <w:shd w:fill="E6E6E6"/>
          </w:tcPr>
          <w:p>
            <w:pPr>
              <w:pStyle w:val="Normal"/>
              <w:spacing w:before="0" w:after="0"/>
              <w:rPr>
                <w:color w:val="9900FF"/>
              </w:rPr>
            </w:pPr>
            <w:r>
              <w:rPr>
                <w:rFonts w:eastAsia="Courier New" w:cs="Courier New" w:ascii="Courier New" w:hAnsi="Courier New"/>
                <w:color w:val="9900FF"/>
              </w:rPr>
              <w:t>10:00:00</w:t>
            </w:r>
          </w:p>
        </w:tc>
        <w:tc>
          <w:tcPr>
            <w:tcW w:w="2205" w:type="dxa"/>
            <w:tcBorders/>
            <w:shd w:fill="E6E6E6"/>
          </w:tcPr>
          <w:p>
            <w:pPr>
              <w:pStyle w:val="Normal"/>
              <w:spacing w:before="0" w:after="0"/>
              <w:rPr>
                <w:color w:val="9900FF"/>
              </w:rPr>
            </w:pPr>
            <w:r>
              <w:rPr>
                <w:rFonts w:eastAsia="Courier New" w:cs="Courier New" w:ascii="Courier New" w:hAnsi="Courier New"/>
                <w:color w:val="9900FF"/>
              </w:rPr>
              <w:t>10:00:00</w:t>
            </w:r>
          </w:p>
        </w:tc>
      </w:tr>
      <w:tr>
        <w:trPr>
          <w:trHeight w:val="280" w:hRule="atLeast"/>
        </w:trPr>
        <w:tc>
          <w:tcPr>
            <w:tcW w:w="2189" w:type="dxa"/>
            <w:tcBorders/>
            <w:shd w:fill="E6E6E6"/>
          </w:tcPr>
          <w:p>
            <w:pPr>
              <w:pStyle w:val="Normal"/>
              <w:spacing w:before="0" w:after="0"/>
              <w:rPr>
                <w:color w:val="9900FF"/>
              </w:rPr>
            </w:pPr>
            <w:r>
              <w:rPr>
                <w:rFonts w:eastAsia="Courier New" w:cs="Courier New" w:ascii="Courier New" w:hAnsi="Courier New"/>
                <w:color w:val="9900FF"/>
              </w:rPr>
              <w:t>trip_5</w:t>
            </w:r>
          </w:p>
        </w:tc>
        <w:tc>
          <w:tcPr>
            <w:tcW w:w="2055" w:type="dxa"/>
            <w:tcBorders/>
            <w:shd w:fill="E6E6E6"/>
          </w:tcPr>
          <w:p>
            <w:pPr>
              <w:pStyle w:val="Normal"/>
              <w:spacing w:before="0" w:after="0"/>
              <w:rPr>
                <w:color w:val="9900FF"/>
              </w:rPr>
            </w:pPr>
            <w:r>
              <w:rPr>
                <w:rFonts w:eastAsia="Courier New" w:cs="Courier New" w:ascii="Courier New" w:hAnsi="Courier New"/>
                <w:color w:val="9900FF"/>
              </w:rPr>
              <w:t>2</w:t>
            </w:r>
          </w:p>
        </w:tc>
        <w:tc>
          <w:tcPr>
            <w:tcW w:w="1170" w:type="dxa"/>
            <w:tcBorders/>
            <w:shd w:fill="E6E6E6"/>
          </w:tcPr>
          <w:p>
            <w:pPr>
              <w:pStyle w:val="Normal"/>
              <w:spacing w:before="0" w:after="0"/>
              <w:rPr>
                <w:color w:val="9900FF"/>
              </w:rPr>
            </w:pPr>
            <w:r>
              <w:rPr>
                <w:rFonts w:eastAsia="Courier New" w:cs="Courier New" w:ascii="Courier New" w:hAnsi="Courier New"/>
                <w:color w:val="9900FF"/>
              </w:rPr>
              <w:t>stop_2</w:t>
            </w:r>
          </w:p>
        </w:tc>
        <w:tc>
          <w:tcPr>
            <w:tcW w:w="1951" w:type="dxa"/>
            <w:tcBorders/>
            <w:shd w:fill="E6E6E6"/>
          </w:tcPr>
          <w:p>
            <w:pPr>
              <w:pStyle w:val="Normal"/>
              <w:spacing w:before="0" w:after="0"/>
              <w:rPr>
                <w:color w:val="9900FF"/>
              </w:rPr>
            </w:pPr>
            <w:r>
              <w:rPr>
                <w:rFonts w:eastAsia="Courier New" w:cs="Courier New" w:ascii="Courier New" w:hAnsi="Courier New"/>
                <w:color w:val="9900FF"/>
              </w:rPr>
              <w:t>10:10:00</w:t>
            </w:r>
          </w:p>
        </w:tc>
        <w:tc>
          <w:tcPr>
            <w:tcW w:w="2205" w:type="dxa"/>
            <w:tcBorders/>
            <w:shd w:fill="E6E6E6"/>
          </w:tcPr>
          <w:p>
            <w:pPr>
              <w:pStyle w:val="Normal"/>
              <w:spacing w:before="0" w:after="0"/>
              <w:rPr>
                <w:color w:val="9900FF"/>
              </w:rPr>
            </w:pPr>
            <w:r>
              <w:rPr>
                <w:rFonts w:eastAsia="Courier New" w:cs="Courier New" w:ascii="Courier New" w:hAnsi="Courier New"/>
                <w:color w:val="9900FF"/>
              </w:rPr>
              <w:t>10:10:00</w:t>
            </w:r>
          </w:p>
        </w:tc>
      </w:tr>
      <w:tr>
        <w:trPr>
          <w:trHeight w:val="280" w:hRule="atLeast"/>
        </w:trPr>
        <w:tc>
          <w:tcPr>
            <w:tcW w:w="2189" w:type="dxa"/>
            <w:tcBorders/>
            <w:shd w:fill="E6E6E6"/>
          </w:tcPr>
          <w:p>
            <w:pPr>
              <w:pStyle w:val="Normal"/>
              <w:spacing w:before="0" w:after="0"/>
              <w:rPr>
                <w:color w:val="800000"/>
              </w:rPr>
            </w:pPr>
            <w:r>
              <w:rPr>
                <w:rFonts w:eastAsia="Courier New" w:cs="Courier New" w:ascii="Courier New" w:hAnsi="Courier New"/>
                <w:color w:val="800000"/>
              </w:rPr>
              <w:t>trip_6</w:t>
            </w:r>
          </w:p>
        </w:tc>
        <w:tc>
          <w:tcPr>
            <w:tcW w:w="2055" w:type="dxa"/>
            <w:tcBorders/>
            <w:shd w:fill="E6E6E6"/>
          </w:tcPr>
          <w:p>
            <w:pPr>
              <w:pStyle w:val="Normal"/>
              <w:spacing w:before="0" w:after="0"/>
              <w:rPr>
                <w:color w:val="800000"/>
              </w:rPr>
            </w:pPr>
            <w:r>
              <w:rPr>
                <w:rFonts w:eastAsia="Courier New" w:cs="Courier New" w:ascii="Courier New" w:hAnsi="Courier New"/>
                <w:color w:val="800000"/>
              </w:rPr>
              <w:t>1</w:t>
            </w:r>
          </w:p>
        </w:tc>
        <w:tc>
          <w:tcPr>
            <w:tcW w:w="1170" w:type="dxa"/>
            <w:tcBorders/>
            <w:shd w:fill="E6E6E6"/>
          </w:tcPr>
          <w:p>
            <w:pPr>
              <w:pStyle w:val="Normal"/>
              <w:spacing w:before="0" w:after="0"/>
              <w:rPr>
                <w:color w:val="800000"/>
              </w:rPr>
            </w:pPr>
            <w:r>
              <w:rPr>
                <w:rFonts w:eastAsia="Courier New" w:cs="Courier New" w:ascii="Courier New" w:hAnsi="Courier New"/>
                <w:color w:val="800000"/>
              </w:rPr>
              <w:t>stop_2</w:t>
            </w:r>
          </w:p>
        </w:tc>
        <w:tc>
          <w:tcPr>
            <w:tcW w:w="1951" w:type="dxa"/>
            <w:tcBorders/>
            <w:shd w:fill="E6E6E6"/>
          </w:tcPr>
          <w:p>
            <w:pPr>
              <w:pStyle w:val="Normal"/>
              <w:spacing w:before="0" w:after="0"/>
              <w:rPr>
                <w:color w:val="800000"/>
              </w:rPr>
            </w:pPr>
            <w:r>
              <w:rPr>
                <w:rFonts w:eastAsia="Courier New" w:cs="Courier New" w:ascii="Courier New" w:hAnsi="Courier New"/>
                <w:color w:val="800000"/>
              </w:rPr>
              <w:t>10:10:00</w:t>
            </w:r>
          </w:p>
        </w:tc>
        <w:tc>
          <w:tcPr>
            <w:tcW w:w="2205" w:type="dxa"/>
            <w:tcBorders/>
            <w:shd w:fill="E6E6E6"/>
          </w:tcPr>
          <w:p>
            <w:pPr>
              <w:pStyle w:val="Normal"/>
              <w:spacing w:before="0" w:after="0"/>
              <w:rPr>
                <w:color w:val="800000"/>
              </w:rPr>
            </w:pPr>
            <w:r>
              <w:rPr>
                <w:rFonts w:eastAsia="Courier New" w:cs="Courier New" w:ascii="Courier New" w:hAnsi="Courier New"/>
                <w:color w:val="800000"/>
              </w:rPr>
              <w:t>10:10:00</w:t>
            </w:r>
          </w:p>
        </w:tc>
      </w:tr>
      <w:tr>
        <w:trPr>
          <w:trHeight w:val="280" w:hRule="atLeast"/>
        </w:trPr>
        <w:tc>
          <w:tcPr>
            <w:tcW w:w="2189" w:type="dxa"/>
            <w:tcBorders/>
            <w:shd w:fill="E6E6E6"/>
          </w:tcPr>
          <w:p>
            <w:pPr>
              <w:pStyle w:val="Normal"/>
              <w:spacing w:before="0" w:after="0"/>
              <w:rPr>
                <w:color w:val="800000"/>
              </w:rPr>
            </w:pPr>
            <w:r>
              <w:rPr>
                <w:rFonts w:eastAsia="Courier New" w:cs="Courier New" w:ascii="Courier New" w:hAnsi="Courier New"/>
                <w:color w:val="800000"/>
              </w:rPr>
              <w:t>trip_6</w:t>
            </w:r>
          </w:p>
        </w:tc>
        <w:tc>
          <w:tcPr>
            <w:tcW w:w="2055" w:type="dxa"/>
            <w:tcBorders/>
            <w:shd w:fill="E6E6E6"/>
          </w:tcPr>
          <w:p>
            <w:pPr>
              <w:pStyle w:val="Normal"/>
              <w:spacing w:before="0" w:after="0"/>
              <w:rPr>
                <w:color w:val="800000"/>
              </w:rPr>
            </w:pPr>
            <w:r>
              <w:rPr>
                <w:rFonts w:eastAsia="Courier New" w:cs="Courier New" w:ascii="Courier New" w:hAnsi="Courier New"/>
                <w:color w:val="800000"/>
              </w:rPr>
              <w:t>2</w:t>
            </w:r>
          </w:p>
        </w:tc>
        <w:tc>
          <w:tcPr>
            <w:tcW w:w="1170" w:type="dxa"/>
            <w:tcBorders/>
            <w:shd w:fill="E6E6E6"/>
          </w:tcPr>
          <w:p>
            <w:pPr>
              <w:pStyle w:val="Normal"/>
              <w:spacing w:before="0" w:after="0"/>
              <w:rPr>
                <w:color w:val="800000"/>
              </w:rPr>
            </w:pPr>
            <w:r>
              <w:rPr>
                <w:rFonts w:eastAsia="Courier New" w:cs="Courier New" w:ascii="Courier New" w:hAnsi="Courier New"/>
                <w:color w:val="800000"/>
              </w:rPr>
              <w:t>stop_1</w:t>
            </w:r>
          </w:p>
        </w:tc>
        <w:tc>
          <w:tcPr>
            <w:tcW w:w="1951" w:type="dxa"/>
            <w:tcBorders/>
            <w:shd w:fill="E6E6E6"/>
          </w:tcPr>
          <w:p>
            <w:pPr>
              <w:pStyle w:val="Normal"/>
              <w:spacing w:before="0" w:after="0"/>
              <w:rPr>
                <w:color w:val="800000"/>
              </w:rPr>
            </w:pPr>
            <w:r>
              <w:rPr>
                <w:rFonts w:eastAsia="Courier New" w:cs="Courier New" w:ascii="Courier New" w:hAnsi="Courier New"/>
                <w:color w:val="800000"/>
              </w:rPr>
              <w:t>10:20:00</w:t>
            </w:r>
          </w:p>
        </w:tc>
        <w:tc>
          <w:tcPr>
            <w:tcW w:w="2205" w:type="dxa"/>
            <w:tcBorders/>
            <w:shd w:fill="E6E6E6"/>
          </w:tcPr>
          <w:p>
            <w:pPr>
              <w:pStyle w:val="Normal"/>
              <w:spacing w:before="0" w:after="0"/>
              <w:rPr>
                <w:color w:val="800000"/>
              </w:rPr>
            </w:pPr>
            <w:r>
              <w:rPr>
                <w:rFonts w:eastAsia="Courier New" w:cs="Courier New" w:ascii="Courier New" w:hAnsi="Courier New"/>
                <w:color w:val="800000"/>
              </w:rPr>
              <w:t>10:20:00</w:t>
            </w:r>
          </w:p>
        </w:tc>
      </w:tr>
    </w:tbl>
    <w:p>
      <w:pPr>
        <w:pStyle w:val="Normal"/>
        <w:spacing w:before="0" w:after="0"/>
        <w:rPr/>
      </w:pPr>
      <w:r>
        <w:rPr/>
      </w:r>
    </w:p>
    <w:tbl>
      <w:tblPr>
        <w:tblStyle w:val="Table35"/>
        <w:tblW w:w="7260" w:type="dxa"/>
        <w:jc w:val="left"/>
        <w:tblInd w:w="-88" w:type="dxa"/>
        <w:tblBorders/>
        <w:tblCellMar>
          <w:top w:w="20" w:type="dxa"/>
          <w:left w:w="20" w:type="dxa"/>
          <w:bottom w:w="20" w:type="dxa"/>
          <w:right w:w="20" w:type="dxa"/>
        </w:tblCellMar>
        <w:tblLook w:val="0600"/>
      </w:tblPr>
      <w:tblGrid>
        <w:gridCol w:w="2415"/>
        <w:gridCol w:w="1920"/>
        <w:gridCol w:w="1635"/>
        <w:gridCol w:w="1289"/>
      </w:tblGrid>
      <w:tr>
        <w:trPr>
          <w:trHeight w:val="280" w:hRule="atLeast"/>
        </w:trPr>
        <w:tc>
          <w:tcPr>
            <w:tcW w:w="2415" w:type="dxa"/>
            <w:tcBorders/>
            <w:shd w:fill="333333"/>
          </w:tcPr>
          <w:p>
            <w:pPr>
              <w:pStyle w:val="Normal"/>
              <w:spacing w:before="0" w:after="0"/>
              <w:rPr/>
            </w:pPr>
            <w:r>
              <w:rPr>
                <w:rFonts w:eastAsia="Courier New" w:cs="Courier New" w:ascii="Courier New" w:hAnsi="Courier New"/>
                <w:b/>
                <w:color w:val="FFFFFF"/>
              </w:rPr>
              <w:t>frequencies.txt</w:t>
            </w:r>
          </w:p>
        </w:tc>
        <w:tc>
          <w:tcPr>
            <w:tcW w:w="1920" w:type="dxa"/>
            <w:tcBorders/>
            <w:shd w:fill="auto" w:val="clear"/>
            <w:tcMar>
              <w:top w:w="0" w:type="dxa"/>
              <w:left w:w="108" w:type="dxa"/>
              <w:bottom w:w="0" w:type="dxa"/>
              <w:right w:w="108" w:type="dxa"/>
            </w:tcMar>
          </w:tcPr>
          <w:p>
            <w:pPr>
              <w:pStyle w:val="Normal"/>
              <w:spacing w:before="0" w:after="0"/>
              <w:rPr/>
            </w:pPr>
            <w:r>
              <w:rPr/>
            </w:r>
          </w:p>
        </w:tc>
        <w:tc>
          <w:tcPr>
            <w:tcW w:w="1635" w:type="dxa"/>
            <w:tcBorders/>
            <w:shd w:fill="auto" w:val="clear"/>
            <w:tcMar>
              <w:top w:w="0" w:type="dxa"/>
              <w:left w:w="108" w:type="dxa"/>
              <w:bottom w:w="0" w:type="dxa"/>
              <w:right w:w="108" w:type="dxa"/>
            </w:tcMar>
          </w:tcPr>
          <w:p>
            <w:pPr>
              <w:pStyle w:val="Normal"/>
              <w:spacing w:before="0" w:after="0"/>
              <w:rPr/>
            </w:pPr>
            <w:r>
              <w:rPr/>
            </w:r>
          </w:p>
        </w:tc>
        <w:tc>
          <w:tcPr>
            <w:tcW w:w="1289" w:type="dxa"/>
            <w:tcBorders/>
            <w:shd w:fill="auto" w:val="clear"/>
            <w:tcMar>
              <w:top w:w="0" w:type="dxa"/>
              <w:left w:w="108" w:type="dxa"/>
              <w:bottom w:w="0" w:type="dxa"/>
              <w:right w:w="108" w:type="dxa"/>
            </w:tcMar>
          </w:tcPr>
          <w:p>
            <w:pPr>
              <w:pStyle w:val="Normal"/>
              <w:spacing w:before="0" w:after="0"/>
              <w:rPr/>
            </w:pPr>
            <w:r>
              <w:rPr/>
            </w:r>
          </w:p>
        </w:tc>
      </w:tr>
      <w:tr>
        <w:trPr>
          <w:trHeight w:val="280" w:hRule="atLeast"/>
        </w:trPr>
        <w:tc>
          <w:tcPr>
            <w:tcW w:w="2415" w:type="dxa"/>
            <w:tcBorders/>
            <w:shd w:fill="E6E6E6"/>
          </w:tcPr>
          <w:p>
            <w:pPr>
              <w:pStyle w:val="Normal"/>
              <w:spacing w:before="0" w:after="0"/>
              <w:rPr/>
            </w:pPr>
            <w:r>
              <w:rPr>
                <w:rFonts w:eastAsia="Courier New" w:cs="Courier New" w:ascii="Courier New" w:hAnsi="Courier New"/>
                <w:b/>
              </w:rPr>
              <w:t>trip_id</w:t>
            </w:r>
          </w:p>
        </w:tc>
        <w:tc>
          <w:tcPr>
            <w:tcW w:w="1920" w:type="dxa"/>
            <w:tcBorders/>
            <w:shd w:fill="E6E6E6"/>
          </w:tcPr>
          <w:p>
            <w:pPr>
              <w:pStyle w:val="Normal"/>
              <w:spacing w:before="0" w:after="0"/>
              <w:rPr/>
            </w:pPr>
            <w:r>
              <w:rPr>
                <w:rFonts w:eastAsia="Courier New" w:cs="Courier New" w:ascii="Courier New" w:hAnsi="Courier New"/>
                <w:b/>
              </w:rPr>
              <w:t>headway_secs</w:t>
            </w:r>
          </w:p>
        </w:tc>
        <w:tc>
          <w:tcPr>
            <w:tcW w:w="1635" w:type="dxa"/>
            <w:tcBorders/>
            <w:shd w:fill="E6E6E6"/>
          </w:tcPr>
          <w:p>
            <w:pPr>
              <w:pStyle w:val="Normal"/>
              <w:spacing w:before="0" w:after="0"/>
              <w:rPr/>
            </w:pPr>
            <w:r>
              <w:rPr>
                <w:rFonts w:eastAsia="Courier New" w:cs="Courier New" w:ascii="Courier New" w:hAnsi="Courier New"/>
                <w:b/>
              </w:rPr>
              <w:t>start_time</w:t>
            </w:r>
          </w:p>
        </w:tc>
        <w:tc>
          <w:tcPr>
            <w:tcW w:w="1289" w:type="dxa"/>
            <w:tcBorders/>
            <w:shd w:fill="E6E6E6"/>
          </w:tcPr>
          <w:p>
            <w:pPr>
              <w:pStyle w:val="Normal"/>
              <w:spacing w:before="0" w:after="0"/>
              <w:rPr/>
            </w:pPr>
            <w:r>
              <w:rPr>
                <w:rFonts w:eastAsia="Courier New" w:cs="Courier New" w:ascii="Courier New" w:hAnsi="Courier New"/>
                <w:b/>
              </w:rPr>
              <w:t>end_time</w:t>
            </w:r>
          </w:p>
        </w:tc>
      </w:tr>
      <w:tr>
        <w:trPr>
          <w:trHeight w:val="280" w:hRule="atLeast"/>
        </w:trPr>
        <w:tc>
          <w:tcPr>
            <w:tcW w:w="2415" w:type="dxa"/>
            <w:tcBorders/>
            <w:shd w:fill="E6E6E6"/>
          </w:tcPr>
          <w:p>
            <w:pPr>
              <w:pStyle w:val="Normal"/>
              <w:spacing w:before="0" w:after="0"/>
              <w:rPr/>
            </w:pPr>
            <w:r>
              <w:rPr>
                <w:rFonts w:eastAsia="Courier New" w:cs="Courier New" w:ascii="Courier New" w:hAnsi="Courier New"/>
                <w:color w:val="191919"/>
              </w:rPr>
              <w:t>trip_1</w:t>
            </w:r>
          </w:p>
        </w:tc>
        <w:tc>
          <w:tcPr>
            <w:tcW w:w="1920" w:type="dxa"/>
            <w:tcBorders/>
            <w:shd w:fill="E6E6E6"/>
          </w:tcPr>
          <w:p>
            <w:pPr>
              <w:pStyle w:val="Normal"/>
              <w:spacing w:before="0" w:after="0"/>
              <w:rPr/>
            </w:pPr>
            <w:r>
              <w:rPr>
                <w:rFonts w:eastAsia="Courier New" w:cs="Courier New" w:ascii="Courier New" w:hAnsi="Courier New"/>
                <w:color w:val="191919"/>
              </w:rPr>
              <w:t>3600</w:t>
            </w:r>
          </w:p>
        </w:tc>
        <w:tc>
          <w:tcPr>
            <w:tcW w:w="1635" w:type="dxa"/>
            <w:tcBorders/>
            <w:shd w:fill="E6E6E6"/>
          </w:tcPr>
          <w:p>
            <w:pPr>
              <w:pStyle w:val="Normal"/>
              <w:spacing w:before="0" w:after="0"/>
              <w:rPr/>
            </w:pPr>
            <w:r>
              <w:rPr>
                <w:rFonts w:eastAsia="Courier New" w:cs="Courier New" w:ascii="Courier New" w:hAnsi="Courier New"/>
                <w:color w:val="191919"/>
              </w:rPr>
              <w:t>9:00:00</w:t>
            </w:r>
          </w:p>
        </w:tc>
        <w:tc>
          <w:tcPr>
            <w:tcW w:w="1289" w:type="dxa"/>
            <w:tcBorders/>
            <w:shd w:fill="E6E6E6"/>
          </w:tcPr>
          <w:p>
            <w:pPr>
              <w:pStyle w:val="Normal"/>
              <w:spacing w:before="0" w:after="0"/>
              <w:rPr/>
            </w:pPr>
            <w:r>
              <w:rPr>
                <w:rFonts w:eastAsia="Courier New" w:cs="Courier New" w:ascii="Courier New" w:hAnsi="Courier New"/>
                <w:color w:val="191919"/>
              </w:rPr>
              <w:t>10:30:00</w:t>
            </w:r>
          </w:p>
        </w:tc>
      </w:tr>
      <w:tr>
        <w:trPr>
          <w:trHeight w:val="280" w:hRule="atLeast"/>
        </w:trPr>
        <w:tc>
          <w:tcPr>
            <w:tcW w:w="2415" w:type="dxa"/>
            <w:tcBorders/>
            <w:shd w:fill="E6E6E6"/>
          </w:tcPr>
          <w:p>
            <w:pPr>
              <w:pStyle w:val="Normal"/>
              <w:spacing w:before="0" w:after="0"/>
              <w:rPr/>
            </w:pPr>
            <w:r>
              <w:rPr>
                <w:rFonts w:eastAsia="Courier New" w:cs="Courier New" w:ascii="Courier New" w:hAnsi="Courier New"/>
                <w:color w:val="191919"/>
              </w:rPr>
              <w:t>trip_2</w:t>
            </w:r>
          </w:p>
        </w:tc>
        <w:tc>
          <w:tcPr>
            <w:tcW w:w="1920" w:type="dxa"/>
            <w:tcBorders/>
            <w:shd w:fill="E6E6E6"/>
          </w:tcPr>
          <w:p>
            <w:pPr>
              <w:pStyle w:val="Normal"/>
              <w:spacing w:before="0" w:after="0"/>
              <w:rPr/>
            </w:pPr>
            <w:r>
              <w:rPr>
                <w:rFonts w:eastAsia="Courier New" w:cs="Courier New" w:ascii="Courier New" w:hAnsi="Courier New"/>
                <w:color w:val="191919"/>
              </w:rPr>
              <w:t>3600</w:t>
            </w:r>
          </w:p>
        </w:tc>
        <w:tc>
          <w:tcPr>
            <w:tcW w:w="1635" w:type="dxa"/>
            <w:tcBorders/>
            <w:shd w:fill="E6E6E6"/>
          </w:tcPr>
          <w:p>
            <w:pPr>
              <w:pStyle w:val="Normal"/>
              <w:spacing w:before="0" w:after="0"/>
              <w:rPr/>
            </w:pPr>
            <w:r>
              <w:rPr>
                <w:rFonts w:eastAsia="Courier New" w:cs="Courier New" w:ascii="Courier New" w:hAnsi="Courier New"/>
                <w:color w:val="191919"/>
              </w:rPr>
              <w:t>9:30:00</w:t>
            </w:r>
          </w:p>
        </w:tc>
        <w:tc>
          <w:tcPr>
            <w:tcW w:w="1289" w:type="dxa"/>
            <w:tcBorders/>
            <w:shd w:fill="E6E6E6"/>
          </w:tcPr>
          <w:p>
            <w:pPr>
              <w:pStyle w:val="Normal"/>
              <w:spacing w:before="0" w:after="0"/>
              <w:rPr>
                <w:rFonts w:ascii="Courier New" w:hAnsi="Courier New" w:eastAsia="Courier New" w:cs="Courier New"/>
                <w:color w:val="191919"/>
              </w:rPr>
            </w:pPr>
            <w:r>
              <w:rPr>
                <w:rFonts w:eastAsia="Courier New" w:cs="Courier New" w:ascii="Courier New" w:hAnsi="Courier New"/>
                <w:color w:val="191919"/>
              </w:rPr>
              <w:t>11:00:00</w:t>
            </w:r>
          </w:p>
        </w:tc>
      </w:tr>
    </w:tbl>
    <w:p>
      <w:pPr>
        <w:pStyle w:val="Normal"/>
        <w:spacing w:before="0" w:after="0"/>
        <w:rPr>
          <w:rFonts w:ascii="Helvetica Neue" w:hAnsi="Helvetica Neue" w:eastAsia="Helvetica Neue" w:cs="Helvetica Neue"/>
          <w:b/>
          <w:b/>
          <w:sz w:val="30"/>
          <w:szCs w:val="30"/>
        </w:rPr>
      </w:pPr>
      <w:r>
        <w:rPr>
          <w:rFonts w:eastAsia="Helvetica Neue" w:cs="Helvetica Neue" w:ascii="Helvetica Neue" w:hAnsi="Helvetica Neue"/>
          <w:b/>
          <w:sz w:val="30"/>
          <w:szCs w:val="30"/>
        </w:rPr>
      </w:r>
    </w:p>
    <w:p>
      <w:pPr>
        <w:pStyle w:val="Normal"/>
        <w:spacing w:before="0" w:after="0"/>
        <w:rPr>
          <w:rFonts w:ascii="Helvetica Neue" w:hAnsi="Helvetica Neue" w:eastAsia="Helvetica Neue" w:cs="Helvetica Neue"/>
          <w:b/>
          <w:b/>
          <w:sz w:val="30"/>
          <w:szCs w:val="30"/>
        </w:rPr>
      </w:pPr>
      <w:r>
        <w:rPr>
          <w:rFonts w:eastAsia="Helvetica Neue" w:cs="Helvetica Neue" w:ascii="Helvetica Neue" w:hAnsi="Helvetica Neue"/>
          <w:b/>
          <w:sz w:val="30"/>
          <w:szCs w:val="30"/>
        </w:rPr>
      </w:r>
    </w:p>
    <w:p>
      <w:pPr>
        <w:pStyle w:val="Titolo3"/>
        <w:spacing w:lineRule="auto" w:line="288" w:before="0" w:after="0"/>
        <w:rPr/>
      </w:pPr>
      <w:bookmarkStart w:id="15" w:name="_8ymd4igmvm1y"/>
      <w:bookmarkEnd w:id="15"/>
      <w:r>
        <w:rPr/>
        <w:t>Example 7: Different but similar travel patterns are defined as separate routes</w:t>
      </w:r>
    </w:p>
    <w:p>
      <w:pPr>
        <w:pStyle w:val="Normal"/>
        <w:spacing w:lineRule="auto" w:line="288" w:before="0" w:after="0"/>
        <w:rPr>
          <w:sz w:val="28"/>
          <w:szCs w:val="28"/>
        </w:rPr>
      </w:pPr>
      <w:r>
        <w:rPr>
          <w:sz w:val="28"/>
          <w:szCs w:val="28"/>
        </w:rPr>
        <w:t>The schedule defined here is the same as is defined in example 5.  However, in this case, variations are presented to customers as different routes (1, 1A, and 1B).  Colors match to route_id.</w:t>
      </w:r>
    </w:p>
    <w:p>
      <w:pPr>
        <w:pStyle w:val="Normal"/>
        <w:spacing w:lineRule="auto" w:line="288" w:before="0" w:after="0"/>
        <w:rPr>
          <w:rFonts w:ascii="Helvetica Neue" w:hAnsi="Helvetica Neue" w:eastAsia="Helvetica Neue" w:cs="Helvetica Neue"/>
          <w:b/>
          <w:b/>
          <w:sz w:val="30"/>
          <w:szCs w:val="30"/>
        </w:rPr>
      </w:pPr>
      <w:r>
        <w:rPr>
          <w:i/>
          <w:sz w:val="22"/>
          <w:szCs w:val="22"/>
        </w:rPr>
        <w:t>Required file not shown: agency.txt</w:t>
      </w:r>
    </w:p>
    <w:p>
      <w:pPr>
        <w:pStyle w:val="Normal"/>
        <w:spacing w:before="0" w:after="0"/>
        <w:rPr/>
      </w:pPr>
      <w:r>
        <w:rPr/>
      </w:r>
    </w:p>
    <w:tbl>
      <w:tblPr>
        <w:tblStyle w:val="Table36"/>
        <w:tblW w:w="12510" w:type="dxa"/>
        <w:jc w:val="left"/>
        <w:tblInd w:w="-88" w:type="dxa"/>
        <w:tblBorders/>
        <w:tblCellMar>
          <w:top w:w="20" w:type="dxa"/>
          <w:left w:w="20" w:type="dxa"/>
          <w:bottom w:w="20" w:type="dxa"/>
          <w:right w:w="20" w:type="dxa"/>
        </w:tblCellMar>
        <w:tblLook w:val="0600"/>
      </w:tblPr>
      <w:tblGrid>
        <w:gridCol w:w="2264"/>
        <w:gridCol w:w="1530"/>
        <w:gridCol w:w="1260"/>
        <w:gridCol w:w="944"/>
        <w:gridCol w:w="1050"/>
        <w:gridCol w:w="1289"/>
        <w:gridCol w:w="1185"/>
        <w:gridCol w:w="930"/>
        <w:gridCol w:w="1154"/>
        <w:gridCol w:w="903"/>
      </w:tblGrid>
      <w:tr>
        <w:trPr>
          <w:trHeight w:val="280" w:hRule="atLeast"/>
        </w:trPr>
        <w:tc>
          <w:tcPr>
            <w:tcW w:w="2264" w:type="dxa"/>
            <w:tcBorders/>
            <w:shd w:fill="333333"/>
          </w:tcPr>
          <w:p>
            <w:pPr>
              <w:pStyle w:val="Normal"/>
              <w:spacing w:before="0" w:after="0"/>
              <w:rPr>
                <w:sz w:val="22"/>
                <w:szCs w:val="22"/>
              </w:rPr>
            </w:pPr>
            <w:r>
              <w:rPr>
                <w:rFonts w:eastAsia="Courier New" w:cs="Courier New" w:ascii="Courier New" w:hAnsi="Courier New"/>
                <w:b/>
                <w:color w:val="FFFFFF"/>
                <w:sz w:val="22"/>
                <w:szCs w:val="22"/>
              </w:rPr>
              <w:t>calendar.txt</w:t>
            </w:r>
          </w:p>
        </w:tc>
        <w:tc>
          <w:tcPr>
            <w:tcW w:w="1530" w:type="dxa"/>
            <w:tcBorders/>
            <w:shd w:fill="auto" w:val="clear"/>
            <w:tcMar>
              <w:top w:w="0" w:type="dxa"/>
              <w:left w:w="108" w:type="dxa"/>
              <w:bottom w:w="0" w:type="dxa"/>
              <w:right w:w="108" w:type="dxa"/>
            </w:tcMar>
          </w:tcPr>
          <w:p>
            <w:pPr>
              <w:pStyle w:val="Normal"/>
              <w:spacing w:before="0" w:after="0"/>
              <w:rPr>
                <w:sz w:val="22"/>
                <w:szCs w:val="22"/>
              </w:rPr>
            </w:pPr>
            <w:r>
              <w:rPr>
                <w:sz w:val="22"/>
                <w:szCs w:val="22"/>
              </w:rPr>
            </w:r>
          </w:p>
        </w:tc>
        <w:tc>
          <w:tcPr>
            <w:tcW w:w="1260" w:type="dxa"/>
            <w:tcBorders/>
            <w:shd w:fill="auto" w:val="clear"/>
            <w:tcMar>
              <w:top w:w="0" w:type="dxa"/>
              <w:left w:w="108" w:type="dxa"/>
              <w:bottom w:w="0" w:type="dxa"/>
              <w:right w:w="108" w:type="dxa"/>
            </w:tcMar>
          </w:tcPr>
          <w:p>
            <w:pPr>
              <w:pStyle w:val="Normal"/>
              <w:spacing w:before="0" w:after="0"/>
              <w:rPr>
                <w:sz w:val="22"/>
                <w:szCs w:val="22"/>
              </w:rPr>
            </w:pPr>
            <w:r>
              <w:rPr>
                <w:sz w:val="22"/>
                <w:szCs w:val="22"/>
              </w:rPr>
            </w:r>
          </w:p>
        </w:tc>
        <w:tc>
          <w:tcPr>
            <w:tcW w:w="944" w:type="dxa"/>
            <w:tcBorders/>
            <w:shd w:fill="auto" w:val="clear"/>
            <w:tcMar>
              <w:top w:w="0" w:type="dxa"/>
              <w:left w:w="108" w:type="dxa"/>
              <w:bottom w:w="0" w:type="dxa"/>
              <w:right w:w="108" w:type="dxa"/>
            </w:tcMar>
          </w:tcPr>
          <w:p>
            <w:pPr>
              <w:pStyle w:val="Normal"/>
              <w:spacing w:before="0" w:after="0"/>
              <w:rPr>
                <w:sz w:val="22"/>
                <w:szCs w:val="22"/>
              </w:rPr>
            </w:pPr>
            <w:r>
              <w:rPr>
                <w:sz w:val="22"/>
                <w:szCs w:val="22"/>
              </w:rPr>
            </w:r>
          </w:p>
        </w:tc>
        <w:tc>
          <w:tcPr>
            <w:tcW w:w="1050" w:type="dxa"/>
            <w:tcBorders/>
            <w:shd w:fill="auto" w:val="clear"/>
            <w:tcMar>
              <w:top w:w="0" w:type="dxa"/>
              <w:left w:w="108" w:type="dxa"/>
              <w:bottom w:w="0" w:type="dxa"/>
              <w:right w:w="108" w:type="dxa"/>
            </w:tcMar>
          </w:tcPr>
          <w:p>
            <w:pPr>
              <w:pStyle w:val="Normal"/>
              <w:spacing w:before="0" w:after="0"/>
              <w:rPr>
                <w:sz w:val="22"/>
                <w:szCs w:val="22"/>
              </w:rPr>
            </w:pPr>
            <w:r>
              <w:rPr>
                <w:sz w:val="22"/>
                <w:szCs w:val="22"/>
              </w:rPr>
            </w:r>
          </w:p>
        </w:tc>
        <w:tc>
          <w:tcPr>
            <w:tcW w:w="1289" w:type="dxa"/>
            <w:tcBorders/>
            <w:shd w:fill="auto" w:val="clear"/>
            <w:tcMar>
              <w:top w:w="0" w:type="dxa"/>
              <w:left w:w="108" w:type="dxa"/>
              <w:bottom w:w="0" w:type="dxa"/>
              <w:right w:w="108" w:type="dxa"/>
            </w:tcMar>
          </w:tcPr>
          <w:p>
            <w:pPr>
              <w:pStyle w:val="Normal"/>
              <w:spacing w:before="0" w:after="0"/>
              <w:rPr>
                <w:sz w:val="22"/>
                <w:szCs w:val="22"/>
              </w:rPr>
            </w:pPr>
            <w:r>
              <w:rPr>
                <w:sz w:val="22"/>
                <w:szCs w:val="22"/>
              </w:rPr>
            </w:r>
          </w:p>
        </w:tc>
        <w:tc>
          <w:tcPr>
            <w:tcW w:w="1185" w:type="dxa"/>
            <w:tcBorders/>
            <w:shd w:fill="auto" w:val="clear"/>
            <w:tcMar>
              <w:top w:w="0" w:type="dxa"/>
              <w:left w:w="108" w:type="dxa"/>
              <w:bottom w:w="0" w:type="dxa"/>
              <w:right w:w="108" w:type="dxa"/>
            </w:tcMar>
          </w:tcPr>
          <w:p>
            <w:pPr>
              <w:pStyle w:val="Normal"/>
              <w:spacing w:before="0" w:after="0"/>
              <w:rPr>
                <w:sz w:val="22"/>
                <w:szCs w:val="22"/>
              </w:rPr>
            </w:pPr>
            <w:r>
              <w:rPr>
                <w:sz w:val="22"/>
                <w:szCs w:val="22"/>
              </w:rPr>
            </w:r>
          </w:p>
        </w:tc>
        <w:tc>
          <w:tcPr>
            <w:tcW w:w="930" w:type="dxa"/>
            <w:tcBorders/>
            <w:shd w:fill="auto" w:val="clear"/>
            <w:tcMar>
              <w:top w:w="0" w:type="dxa"/>
              <w:left w:w="108" w:type="dxa"/>
              <w:bottom w:w="0" w:type="dxa"/>
              <w:right w:w="108" w:type="dxa"/>
            </w:tcMar>
          </w:tcPr>
          <w:p>
            <w:pPr>
              <w:pStyle w:val="Normal"/>
              <w:spacing w:before="0" w:after="0"/>
              <w:rPr>
                <w:sz w:val="22"/>
                <w:szCs w:val="22"/>
              </w:rPr>
            </w:pPr>
            <w:r>
              <w:rPr>
                <w:sz w:val="22"/>
                <w:szCs w:val="22"/>
              </w:rPr>
            </w:r>
          </w:p>
        </w:tc>
        <w:tc>
          <w:tcPr>
            <w:tcW w:w="1154" w:type="dxa"/>
            <w:tcBorders/>
            <w:shd w:fill="auto" w:val="clear"/>
            <w:tcMar>
              <w:top w:w="0" w:type="dxa"/>
              <w:left w:w="108" w:type="dxa"/>
              <w:bottom w:w="0" w:type="dxa"/>
              <w:right w:w="108" w:type="dxa"/>
            </w:tcMar>
          </w:tcPr>
          <w:p>
            <w:pPr>
              <w:pStyle w:val="Normal"/>
              <w:spacing w:before="0" w:after="0"/>
              <w:rPr>
                <w:sz w:val="22"/>
                <w:szCs w:val="22"/>
              </w:rPr>
            </w:pPr>
            <w:r>
              <w:rPr>
                <w:sz w:val="22"/>
                <w:szCs w:val="22"/>
              </w:rPr>
            </w:r>
          </w:p>
        </w:tc>
        <w:tc>
          <w:tcPr>
            <w:tcW w:w="903" w:type="dxa"/>
            <w:tcBorders/>
            <w:shd w:fill="auto" w:val="clear"/>
            <w:tcMar>
              <w:top w:w="0" w:type="dxa"/>
              <w:left w:w="108" w:type="dxa"/>
              <w:bottom w:w="0" w:type="dxa"/>
              <w:right w:w="108" w:type="dxa"/>
            </w:tcMar>
          </w:tcPr>
          <w:p>
            <w:pPr>
              <w:pStyle w:val="Normal"/>
              <w:spacing w:before="0" w:after="0"/>
              <w:rPr>
                <w:sz w:val="22"/>
                <w:szCs w:val="22"/>
              </w:rPr>
            </w:pPr>
            <w:r>
              <w:rPr>
                <w:sz w:val="22"/>
                <w:szCs w:val="22"/>
              </w:rPr>
            </w:r>
          </w:p>
        </w:tc>
      </w:tr>
      <w:tr>
        <w:trPr>
          <w:trHeight w:val="280" w:hRule="atLeast"/>
        </w:trPr>
        <w:tc>
          <w:tcPr>
            <w:tcW w:w="2264" w:type="dxa"/>
            <w:tcBorders/>
            <w:shd w:fill="E6E6E6"/>
          </w:tcPr>
          <w:p>
            <w:pPr>
              <w:pStyle w:val="Normal"/>
              <w:spacing w:before="0" w:after="0"/>
              <w:rPr>
                <w:sz w:val="22"/>
                <w:szCs w:val="22"/>
              </w:rPr>
            </w:pPr>
            <w:r>
              <w:rPr>
                <w:rFonts w:eastAsia="Courier New" w:cs="Courier New" w:ascii="Courier New" w:hAnsi="Courier New"/>
                <w:b/>
                <w:sz w:val="22"/>
                <w:szCs w:val="22"/>
              </w:rPr>
              <w:t>service_id</w:t>
            </w:r>
          </w:p>
        </w:tc>
        <w:tc>
          <w:tcPr>
            <w:tcW w:w="1530" w:type="dxa"/>
            <w:tcBorders/>
            <w:shd w:fill="E6E6E6"/>
          </w:tcPr>
          <w:p>
            <w:pPr>
              <w:pStyle w:val="Normal"/>
              <w:spacing w:before="0" w:after="0"/>
              <w:rPr>
                <w:sz w:val="22"/>
                <w:szCs w:val="22"/>
              </w:rPr>
            </w:pPr>
            <w:r>
              <w:rPr>
                <w:rFonts w:eastAsia="Courier New" w:cs="Courier New" w:ascii="Courier New" w:hAnsi="Courier New"/>
                <w:b/>
                <w:sz w:val="22"/>
                <w:szCs w:val="22"/>
              </w:rPr>
              <w:t>start_date</w:t>
            </w:r>
          </w:p>
        </w:tc>
        <w:tc>
          <w:tcPr>
            <w:tcW w:w="1260" w:type="dxa"/>
            <w:tcBorders/>
            <w:shd w:fill="E6E6E6"/>
          </w:tcPr>
          <w:p>
            <w:pPr>
              <w:pStyle w:val="Normal"/>
              <w:spacing w:before="0" w:after="0"/>
              <w:rPr>
                <w:sz w:val="22"/>
                <w:szCs w:val="22"/>
              </w:rPr>
            </w:pPr>
            <w:r>
              <w:rPr>
                <w:rFonts w:eastAsia="Courier New" w:cs="Courier New" w:ascii="Courier New" w:hAnsi="Courier New"/>
                <w:b/>
                <w:sz w:val="22"/>
                <w:szCs w:val="22"/>
              </w:rPr>
              <w:t>end_date</w:t>
            </w:r>
          </w:p>
        </w:tc>
        <w:tc>
          <w:tcPr>
            <w:tcW w:w="944" w:type="dxa"/>
            <w:tcBorders/>
            <w:shd w:fill="E6E6E6"/>
          </w:tcPr>
          <w:p>
            <w:pPr>
              <w:pStyle w:val="Normal"/>
              <w:spacing w:before="0" w:after="0"/>
              <w:rPr>
                <w:sz w:val="22"/>
                <w:szCs w:val="22"/>
              </w:rPr>
            </w:pPr>
            <w:r>
              <w:rPr>
                <w:rFonts w:eastAsia="Courier New" w:cs="Courier New" w:ascii="Courier New" w:hAnsi="Courier New"/>
                <w:b/>
                <w:sz w:val="22"/>
                <w:szCs w:val="22"/>
              </w:rPr>
              <w:t>monday</w:t>
            </w:r>
          </w:p>
        </w:tc>
        <w:tc>
          <w:tcPr>
            <w:tcW w:w="1050" w:type="dxa"/>
            <w:tcBorders/>
            <w:shd w:fill="E6E6E6"/>
          </w:tcPr>
          <w:p>
            <w:pPr>
              <w:pStyle w:val="Normal"/>
              <w:spacing w:before="0" w:after="0"/>
              <w:rPr>
                <w:sz w:val="22"/>
                <w:szCs w:val="22"/>
              </w:rPr>
            </w:pPr>
            <w:r>
              <w:rPr>
                <w:rFonts w:eastAsia="Courier New" w:cs="Courier New" w:ascii="Courier New" w:hAnsi="Courier New"/>
                <w:b/>
                <w:sz w:val="22"/>
                <w:szCs w:val="22"/>
              </w:rPr>
              <w:t>tuesday</w:t>
            </w:r>
          </w:p>
        </w:tc>
        <w:tc>
          <w:tcPr>
            <w:tcW w:w="1289" w:type="dxa"/>
            <w:tcBorders/>
            <w:shd w:fill="E6E6E6"/>
          </w:tcPr>
          <w:p>
            <w:pPr>
              <w:pStyle w:val="Normal"/>
              <w:spacing w:before="0" w:after="0"/>
              <w:rPr>
                <w:sz w:val="22"/>
                <w:szCs w:val="22"/>
              </w:rPr>
            </w:pPr>
            <w:r>
              <w:rPr>
                <w:rFonts w:eastAsia="Courier New" w:cs="Courier New" w:ascii="Courier New" w:hAnsi="Courier New"/>
                <w:b/>
                <w:sz w:val="22"/>
                <w:szCs w:val="22"/>
              </w:rPr>
              <w:t>wednesday</w:t>
            </w:r>
          </w:p>
        </w:tc>
        <w:tc>
          <w:tcPr>
            <w:tcW w:w="1185" w:type="dxa"/>
            <w:tcBorders/>
            <w:shd w:fill="E6E6E6"/>
          </w:tcPr>
          <w:p>
            <w:pPr>
              <w:pStyle w:val="Normal"/>
              <w:spacing w:before="0" w:after="0"/>
              <w:rPr>
                <w:sz w:val="22"/>
                <w:szCs w:val="22"/>
              </w:rPr>
            </w:pPr>
            <w:r>
              <w:rPr>
                <w:rFonts w:eastAsia="Courier New" w:cs="Courier New" w:ascii="Courier New" w:hAnsi="Courier New"/>
                <w:b/>
                <w:sz w:val="22"/>
                <w:szCs w:val="22"/>
              </w:rPr>
              <w:t>thursday</w:t>
            </w:r>
          </w:p>
        </w:tc>
        <w:tc>
          <w:tcPr>
            <w:tcW w:w="930" w:type="dxa"/>
            <w:tcBorders/>
            <w:shd w:fill="E6E6E6"/>
          </w:tcPr>
          <w:p>
            <w:pPr>
              <w:pStyle w:val="Normal"/>
              <w:spacing w:before="0" w:after="0"/>
              <w:rPr>
                <w:sz w:val="22"/>
                <w:szCs w:val="22"/>
              </w:rPr>
            </w:pPr>
            <w:r>
              <w:rPr>
                <w:rFonts w:eastAsia="Courier New" w:cs="Courier New" w:ascii="Courier New" w:hAnsi="Courier New"/>
                <w:b/>
                <w:sz w:val="22"/>
                <w:szCs w:val="22"/>
              </w:rPr>
              <w:t>friday</w:t>
            </w:r>
          </w:p>
        </w:tc>
        <w:tc>
          <w:tcPr>
            <w:tcW w:w="1154" w:type="dxa"/>
            <w:tcBorders/>
            <w:shd w:fill="E6E6E6"/>
          </w:tcPr>
          <w:p>
            <w:pPr>
              <w:pStyle w:val="Normal"/>
              <w:spacing w:before="0" w:after="0"/>
              <w:rPr>
                <w:sz w:val="22"/>
                <w:szCs w:val="22"/>
              </w:rPr>
            </w:pPr>
            <w:r>
              <w:rPr>
                <w:rFonts w:eastAsia="Courier New" w:cs="Courier New" w:ascii="Courier New" w:hAnsi="Courier New"/>
                <w:b/>
                <w:sz w:val="22"/>
                <w:szCs w:val="22"/>
              </w:rPr>
              <w:t>saturday</w:t>
            </w:r>
          </w:p>
        </w:tc>
        <w:tc>
          <w:tcPr>
            <w:tcW w:w="903" w:type="dxa"/>
            <w:tcBorders/>
            <w:shd w:fill="E6E6E6"/>
          </w:tcPr>
          <w:p>
            <w:pPr>
              <w:pStyle w:val="Normal"/>
              <w:spacing w:before="0" w:after="0"/>
              <w:rPr>
                <w:sz w:val="22"/>
                <w:szCs w:val="22"/>
              </w:rPr>
            </w:pPr>
            <w:r>
              <w:rPr>
                <w:rFonts w:eastAsia="Courier New" w:cs="Courier New" w:ascii="Courier New" w:hAnsi="Courier New"/>
                <w:b/>
                <w:sz w:val="22"/>
                <w:szCs w:val="22"/>
              </w:rPr>
              <w:t>sunday</w:t>
            </w:r>
          </w:p>
        </w:tc>
      </w:tr>
      <w:tr>
        <w:trPr>
          <w:trHeight w:val="280" w:hRule="atLeast"/>
        </w:trPr>
        <w:tc>
          <w:tcPr>
            <w:tcW w:w="2264" w:type="dxa"/>
            <w:tcBorders/>
            <w:shd w:fill="E6E6E6"/>
          </w:tcPr>
          <w:p>
            <w:pPr>
              <w:pStyle w:val="Normal"/>
              <w:spacing w:before="0" w:after="0"/>
              <w:rPr>
                <w:sz w:val="22"/>
                <w:szCs w:val="22"/>
              </w:rPr>
            </w:pPr>
            <w:r>
              <w:rPr>
                <w:rFonts w:eastAsia="Courier New" w:cs="Courier New" w:ascii="Courier New" w:hAnsi="Courier New"/>
                <w:sz w:val="22"/>
                <w:szCs w:val="22"/>
              </w:rPr>
              <w:t>winter_weekday</w:t>
            </w:r>
          </w:p>
        </w:tc>
        <w:tc>
          <w:tcPr>
            <w:tcW w:w="1530" w:type="dxa"/>
            <w:tcBorders/>
            <w:shd w:fill="E6E6E6"/>
          </w:tcPr>
          <w:p>
            <w:pPr>
              <w:pStyle w:val="Normal"/>
              <w:spacing w:before="0" w:after="0"/>
              <w:rPr>
                <w:sz w:val="22"/>
                <w:szCs w:val="22"/>
              </w:rPr>
            </w:pPr>
            <w:r>
              <w:rPr>
                <w:rFonts w:eastAsia="Courier New" w:cs="Courier New" w:ascii="Courier New" w:hAnsi="Courier New"/>
                <w:sz w:val="22"/>
                <w:szCs w:val="22"/>
              </w:rPr>
              <w:t>20130921</w:t>
            </w:r>
          </w:p>
        </w:tc>
        <w:tc>
          <w:tcPr>
            <w:tcW w:w="1260" w:type="dxa"/>
            <w:tcBorders/>
            <w:shd w:fill="E6E6E6"/>
          </w:tcPr>
          <w:p>
            <w:pPr>
              <w:pStyle w:val="Normal"/>
              <w:spacing w:before="0" w:after="0"/>
              <w:rPr>
                <w:sz w:val="22"/>
                <w:szCs w:val="22"/>
              </w:rPr>
            </w:pPr>
            <w:r>
              <w:rPr>
                <w:rFonts w:eastAsia="Courier New" w:cs="Courier New" w:ascii="Courier New" w:hAnsi="Courier New"/>
                <w:sz w:val="22"/>
                <w:szCs w:val="22"/>
              </w:rPr>
              <w:t>20140619</w:t>
            </w:r>
          </w:p>
        </w:tc>
        <w:tc>
          <w:tcPr>
            <w:tcW w:w="944" w:type="dxa"/>
            <w:tcBorders/>
            <w:shd w:fill="E6E6E6"/>
          </w:tcPr>
          <w:p>
            <w:pPr>
              <w:pStyle w:val="Normal"/>
              <w:spacing w:before="0" w:after="0"/>
              <w:rPr>
                <w:sz w:val="22"/>
                <w:szCs w:val="22"/>
              </w:rPr>
            </w:pPr>
            <w:r>
              <w:rPr>
                <w:rFonts w:eastAsia="Courier New" w:cs="Courier New" w:ascii="Courier New" w:hAnsi="Courier New"/>
                <w:sz w:val="22"/>
                <w:szCs w:val="22"/>
              </w:rPr>
              <w:t>1</w:t>
            </w:r>
          </w:p>
        </w:tc>
        <w:tc>
          <w:tcPr>
            <w:tcW w:w="1050" w:type="dxa"/>
            <w:tcBorders/>
            <w:shd w:fill="E6E6E6"/>
          </w:tcPr>
          <w:p>
            <w:pPr>
              <w:pStyle w:val="Normal"/>
              <w:spacing w:before="0" w:after="0"/>
              <w:rPr>
                <w:sz w:val="22"/>
                <w:szCs w:val="22"/>
              </w:rPr>
            </w:pPr>
            <w:r>
              <w:rPr>
                <w:rFonts w:eastAsia="Courier New" w:cs="Courier New" w:ascii="Courier New" w:hAnsi="Courier New"/>
                <w:sz w:val="22"/>
                <w:szCs w:val="22"/>
              </w:rPr>
              <w:t>1</w:t>
            </w:r>
          </w:p>
        </w:tc>
        <w:tc>
          <w:tcPr>
            <w:tcW w:w="1289" w:type="dxa"/>
            <w:tcBorders/>
            <w:shd w:fill="E6E6E6"/>
          </w:tcPr>
          <w:p>
            <w:pPr>
              <w:pStyle w:val="Normal"/>
              <w:spacing w:before="0" w:after="0"/>
              <w:rPr>
                <w:sz w:val="22"/>
                <w:szCs w:val="22"/>
              </w:rPr>
            </w:pPr>
            <w:r>
              <w:rPr>
                <w:rFonts w:eastAsia="Courier New" w:cs="Courier New" w:ascii="Courier New" w:hAnsi="Courier New"/>
                <w:sz w:val="22"/>
                <w:szCs w:val="22"/>
              </w:rPr>
              <w:t>1</w:t>
            </w:r>
          </w:p>
        </w:tc>
        <w:tc>
          <w:tcPr>
            <w:tcW w:w="1185" w:type="dxa"/>
            <w:tcBorders/>
            <w:shd w:fill="E6E6E6"/>
          </w:tcPr>
          <w:p>
            <w:pPr>
              <w:pStyle w:val="Normal"/>
              <w:spacing w:before="0" w:after="0"/>
              <w:rPr>
                <w:sz w:val="22"/>
                <w:szCs w:val="22"/>
              </w:rPr>
            </w:pPr>
            <w:r>
              <w:rPr>
                <w:rFonts w:eastAsia="Courier New" w:cs="Courier New" w:ascii="Courier New" w:hAnsi="Courier New"/>
                <w:sz w:val="22"/>
                <w:szCs w:val="22"/>
              </w:rPr>
              <w:t>1</w:t>
            </w:r>
          </w:p>
        </w:tc>
        <w:tc>
          <w:tcPr>
            <w:tcW w:w="930" w:type="dxa"/>
            <w:tcBorders/>
            <w:shd w:fill="E6E6E6"/>
          </w:tcPr>
          <w:p>
            <w:pPr>
              <w:pStyle w:val="Normal"/>
              <w:spacing w:before="0" w:after="0"/>
              <w:rPr>
                <w:sz w:val="22"/>
                <w:szCs w:val="22"/>
              </w:rPr>
            </w:pPr>
            <w:r>
              <w:rPr>
                <w:rFonts w:eastAsia="Courier New" w:cs="Courier New" w:ascii="Courier New" w:hAnsi="Courier New"/>
                <w:sz w:val="22"/>
                <w:szCs w:val="22"/>
              </w:rPr>
              <w:t>1</w:t>
            </w:r>
          </w:p>
        </w:tc>
        <w:tc>
          <w:tcPr>
            <w:tcW w:w="1154" w:type="dxa"/>
            <w:tcBorders/>
            <w:shd w:fill="E6E6E6"/>
          </w:tcPr>
          <w:p>
            <w:pPr>
              <w:pStyle w:val="Normal"/>
              <w:spacing w:before="0" w:after="0"/>
              <w:rPr>
                <w:sz w:val="22"/>
                <w:szCs w:val="22"/>
              </w:rPr>
            </w:pPr>
            <w:r>
              <w:rPr>
                <w:rFonts w:eastAsia="Courier New" w:cs="Courier New" w:ascii="Courier New" w:hAnsi="Courier New"/>
                <w:sz w:val="22"/>
                <w:szCs w:val="22"/>
              </w:rPr>
              <w:t>0</w:t>
            </w:r>
          </w:p>
        </w:tc>
        <w:tc>
          <w:tcPr>
            <w:tcW w:w="903" w:type="dxa"/>
            <w:tcBorders/>
            <w:shd w:fill="E6E6E6"/>
          </w:tcPr>
          <w:p>
            <w:pPr>
              <w:pStyle w:val="Normal"/>
              <w:spacing w:before="0" w:after="0"/>
              <w:rPr>
                <w:sz w:val="22"/>
                <w:szCs w:val="22"/>
              </w:rPr>
            </w:pPr>
            <w:r>
              <w:rPr>
                <w:rFonts w:eastAsia="Courier New" w:cs="Courier New" w:ascii="Courier New" w:hAnsi="Courier New"/>
                <w:sz w:val="22"/>
                <w:szCs w:val="22"/>
              </w:rPr>
              <w:t>0</w:t>
            </w:r>
          </w:p>
        </w:tc>
      </w:tr>
    </w:tbl>
    <w:p>
      <w:pPr>
        <w:pStyle w:val="Normal"/>
        <w:spacing w:before="0" w:after="0"/>
        <w:rPr/>
      </w:pPr>
      <w:r>
        <w:rPr/>
      </w:r>
    </w:p>
    <w:tbl>
      <w:tblPr>
        <w:tblStyle w:val="Table37"/>
        <w:tblW w:w="8415" w:type="dxa"/>
        <w:jc w:val="left"/>
        <w:tblInd w:w="-88" w:type="dxa"/>
        <w:tblBorders/>
        <w:tblCellMar>
          <w:top w:w="20" w:type="dxa"/>
          <w:left w:w="20" w:type="dxa"/>
          <w:bottom w:w="20" w:type="dxa"/>
          <w:right w:w="20" w:type="dxa"/>
        </w:tblCellMar>
        <w:tblLook w:val="0600"/>
      </w:tblPr>
      <w:tblGrid>
        <w:gridCol w:w="1650"/>
        <w:gridCol w:w="2565"/>
        <w:gridCol w:w="2595"/>
        <w:gridCol w:w="1604"/>
      </w:tblGrid>
      <w:tr>
        <w:trPr>
          <w:trHeight w:val="280" w:hRule="atLeast"/>
        </w:trPr>
        <w:tc>
          <w:tcPr>
            <w:tcW w:w="1650" w:type="dxa"/>
            <w:tcBorders/>
            <w:shd w:fill="333333"/>
          </w:tcPr>
          <w:p>
            <w:pPr>
              <w:pStyle w:val="Normal"/>
              <w:spacing w:before="0" w:after="0"/>
              <w:rPr/>
            </w:pPr>
            <w:r>
              <w:rPr>
                <w:rFonts w:eastAsia="Courier New" w:cs="Courier New" w:ascii="Courier New" w:hAnsi="Courier New"/>
                <w:b/>
                <w:color w:val="FFFFFF"/>
              </w:rPr>
              <w:t>routes.txt</w:t>
            </w:r>
          </w:p>
        </w:tc>
        <w:tc>
          <w:tcPr>
            <w:tcW w:w="2565" w:type="dxa"/>
            <w:tcBorders/>
            <w:shd w:fill="auto" w:val="clear"/>
            <w:tcMar>
              <w:top w:w="0" w:type="dxa"/>
              <w:left w:w="108" w:type="dxa"/>
              <w:bottom w:w="0" w:type="dxa"/>
              <w:right w:w="108" w:type="dxa"/>
            </w:tcMar>
          </w:tcPr>
          <w:p>
            <w:pPr>
              <w:pStyle w:val="Normal"/>
              <w:spacing w:before="0" w:after="0"/>
              <w:rPr/>
            </w:pPr>
            <w:r>
              <w:rPr/>
            </w:r>
          </w:p>
        </w:tc>
        <w:tc>
          <w:tcPr>
            <w:tcW w:w="2595" w:type="dxa"/>
            <w:tcBorders/>
            <w:shd w:fill="auto" w:val="clear"/>
            <w:tcMar>
              <w:top w:w="0" w:type="dxa"/>
              <w:left w:w="108" w:type="dxa"/>
              <w:bottom w:w="0" w:type="dxa"/>
              <w:right w:w="108" w:type="dxa"/>
            </w:tcMar>
          </w:tcPr>
          <w:p>
            <w:pPr>
              <w:pStyle w:val="Normal"/>
              <w:spacing w:before="0" w:after="0"/>
              <w:rPr/>
            </w:pPr>
            <w:r>
              <w:rPr/>
            </w:r>
          </w:p>
        </w:tc>
        <w:tc>
          <w:tcPr>
            <w:tcW w:w="1604" w:type="dxa"/>
            <w:tcBorders/>
            <w:shd w:fill="auto" w:val="clear"/>
            <w:tcMar>
              <w:top w:w="0" w:type="dxa"/>
              <w:left w:w="108" w:type="dxa"/>
              <w:bottom w:w="0" w:type="dxa"/>
              <w:right w:w="108" w:type="dxa"/>
            </w:tcMar>
          </w:tcPr>
          <w:p>
            <w:pPr>
              <w:pStyle w:val="Normal"/>
              <w:spacing w:before="0" w:after="0"/>
              <w:rPr/>
            </w:pPr>
            <w:r>
              <w:rPr/>
            </w:r>
          </w:p>
        </w:tc>
      </w:tr>
      <w:tr>
        <w:trPr>
          <w:trHeight w:val="280" w:hRule="atLeast"/>
        </w:trPr>
        <w:tc>
          <w:tcPr>
            <w:tcW w:w="1650" w:type="dxa"/>
            <w:tcBorders/>
            <w:shd w:fill="E6E6E6"/>
          </w:tcPr>
          <w:p>
            <w:pPr>
              <w:pStyle w:val="Normal"/>
              <w:spacing w:before="0" w:after="0"/>
              <w:rPr/>
            </w:pPr>
            <w:r>
              <w:rPr>
                <w:rFonts w:eastAsia="Courier New" w:cs="Courier New" w:ascii="Courier New" w:hAnsi="Courier New"/>
                <w:b/>
              </w:rPr>
              <w:t>route_id</w:t>
            </w:r>
          </w:p>
        </w:tc>
        <w:tc>
          <w:tcPr>
            <w:tcW w:w="2565" w:type="dxa"/>
            <w:tcBorders/>
            <w:shd w:fill="E6E6E6"/>
          </w:tcPr>
          <w:p>
            <w:pPr>
              <w:pStyle w:val="Normal"/>
              <w:spacing w:before="0" w:after="0"/>
              <w:rPr/>
            </w:pPr>
            <w:r>
              <w:rPr>
                <w:rFonts w:eastAsia="Courier New" w:cs="Courier New" w:ascii="Courier New" w:hAnsi="Courier New"/>
                <w:b/>
              </w:rPr>
              <w:t>route_short_name</w:t>
            </w:r>
          </w:p>
        </w:tc>
        <w:tc>
          <w:tcPr>
            <w:tcW w:w="2595" w:type="dxa"/>
            <w:tcBorders/>
            <w:shd w:fill="E6E6E6"/>
          </w:tcPr>
          <w:p>
            <w:pPr>
              <w:pStyle w:val="Normal"/>
              <w:spacing w:before="0" w:after="0"/>
              <w:rPr/>
            </w:pPr>
            <w:r>
              <w:rPr>
                <w:rFonts w:eastAsia="Courier New" w:cs="Courier New" w:ascii="Courier New" w:hAnsi="Courier New"/>
                <w:b/>
              </w:rPr>
              <w:t>route_long_name</w:t>
            </w:r>
          </w:p>
        </w:tc>
        <w:tc>
          <w:tcPr>
            <w:tcW w:w="1604" w:type="dxa"/>
            <w:tcBorders/>
            <w:shd w:fill="E6E6E6"/>
          </w:tcPr>
          <w:p>
            <w:pPr>
              <w:pStyle w:val="Normal"/>
              <w:spacing w:before="0" w:after="0"/>
              <w:rPr/>
            </w:pPr>
            <w:r>
              <w:rPr>
                <w:rFonts w:eastAsia="Courier New" w:cs="Courier New" w:ascii="Courier New" w:hAnsi="Courier New"/>
                <w:b/>
              </w:rPr>
              <w:t>route_type</w:t>
            </w:r>
          </w:p>
        </w:tc>
      </w:tr>
      <w:tr>
        <w:trPr>
          <w:trHeight w:val="280" w:hRule="atLeast"/>
        </w:trPr>
        <w:tc>
          <w:tcPr>
            <w:tcW w:w="1650" w:type="dxa"/>
            <w:tcBorders/>
            <w:shd w:fill="E6E6E6"/>
          </w:tcPr>
          <w:p>
            <w:pPr>
              <w:pStyle w:val="Normal"/>
              <w:spacing w:before="0" w:after="0"/>
              <w:rPr/>
            </w:pPr>
            <w:r>
              <w:rPr>
                <w:rFonts w:eastAsia="Courier New" w:cs="Courier New" w:ascii="Courier New" w:hAnsi="Courier New"/>
                <w:color w:val="0000FF"/>
              </w:rPr>
              <w:t>route_1</w:t>
            </w:r>
          </w:p>
        </w:tc>
        <w:tc>
          <w:tcPr>
            <w:tcW w:w="2565" w:type="dxa"/>
            <w:tcBorders/>
            <w:shd w:fill="E6E6E6"/>
          </w:tcPr>
          <w:p>
            <w:pPr>
              <w:pStyle w:val="Normal"/>
              <w:spacing w:before="0" w:after="0"/>
              <w:rPr/>
            </w:pPr>
            <w:r>
              <w:rPr>
                <w:rFonts w:eastAsia="Courier New" w:cs="Courier New" w:ascii="Courier New" w:hAnsi="Courier New"/>
                <w:color w:val="0000FF"/>
              </w:rPr>
              <w:t>1</w:t>
            </w:r>
          </w:p>
        </w:tc>
        <w:tc>
          <w:tcPr>
            <w:tcW w:w="2595" w:type="dxa"/>
            <w:tcBorders/>
            <w:shd w:fill="E6E6E6"/>
          </w:tcPr>
          <w:p>
            <w:pPr>
              <w:pStyle w:val="Normal"/>
              <w:spacing w:before="0" w:after="0"/>
              <w:rPr/>
            </w:pPr>
            <w:r>
              <w:rPr>
                <w:rFonts w:eastAsia="Courier New" w:cs="Courier New" w:ascii="Courier New" w:hAnsi="Courier New"/>
                <w:color w:val="0000FF"/>
              </w:rPr>
              <w:t>Downtown/Airport</w:t>
            </w:r>
          </w:p>
        </w:tc>
        <w:tc>
          <w:tcPr>
            <w:tcW w:w="1604" w:type="dxa"/>
            <w:tcBorders/>
            <w:shd w:fill="E6E6E6"/>
          </w:tcPr>
          <w:p>
            <w:pPr>
              <w:pStyle w:val="Normal"/>
              <w:spacing w:before="0" w:after="0"/>
              <w:rPr/>
            </w:pPr>
            <w:r>
              <w:rPr>
                <w:rFonts w:eastAsia="Courier New" w:cs="Courier New" w:ascii="Courier New" w:hAnsi="Courier New"/>
                <w:color w:val="0000FF"/>
              </w:rPr>
              <w:t>3</w:t>
            </w:r>
          </w:p>
        </w:tc>
      </w:tr>
      <w:tr>
        <w:trPr>
          <w:trHeight w:val="280" w:hRule="atLeast"/>
        </w:trPr>
        <w:tc>
          <w:tcPr>
            <w:tcW w:w="1650" w:type="dxa"/>
            <w:tcBorders/>
            <w:shd w:fill="E6E6E6"/>
          </w:tcPr>
          <w:p>
            <w:pPr>
              <w:pStyle w:val="Normal"/>
              <w:spacing w:before="0" w:after="0"/>
              <w:rPr/>
            </w:pPr>
            <w:r>
              <w:rPr>
                <w:rFonts w:eastAsia="Courier New" w:cs="Courier New" w:ascii="Courier New" w:hAnsi="Courier New"/>
                <w:color w:val="008000"/>
              </w:rPr>
              <w:t>route_1a</w:t>
            </w:r>
          </w:p>
        </w:tc>
        <w:tc>
          <w:tcPr>
            <w:tcW w:w="2565" w:type="dxa"/>
            <w:tcBorders/>
            <w:shd w:fill="E6E6E6"/>
          </w:tcPr>
          <w:p>
            <w:pPr>
              <w:pStyle w:val="Normal"/>
              <w:spacing w:before="0" w:after="0"/>
              <w:rPr/>
            </w:pPr>
            <w:r>
              <w:rPr>
                <w:rFonts w:eastAsia="Courier New" w:cs="Courier New" w:ascii="Courier New" w:hAnsi="Courier New"/>
                <w:color w:val="008000"/>
              </w:rPr>
              <w:t>1A</w:t>
            </w:r>
          </w:p>
        </w:tc>
        <w:tc>
          <w:tcPr>
            <w:tcW w:w="2595" w:type="dxa"/>
            <w:tcBorders/>
            <w:shd w:fill="E6E6E6"/>
          </w:tcPr>
          <w:p>
            <w:pPr>
              <w:pStyle w:val="Normal"/>
              <w:spacing w:before="0" w:after="0"/>
              <w:rPr/>
            </w:pPr>
            <w:r>
              <w:rPr>
                <w:rFonts w:eastAsia="Courier New" w:cs="Courier New" w:ascii="Courier New" w:hAnsi="Courier New"/>
                <w:color w:val="008000"/>
              </w:rPr>
              <w:t>Airport Express</w:t>
            </w:r>
          </w:p>
        </w:tc>
        <w:tc>
          <w:tcPr>
            <w:tcW w:w="1604" w:type="dxa"/>
            <w:tcBorders/>
            <w:shd w:fill="E6E6E6"/>
          </w:tcPr>
          <w:p>
            <w:pPr>
              <w:pStyle w:val="Normal"/>
              <w:spacing w:before="0" w:after="0"/>
              <w:rPr/>
            </w:pPr>
            <w:r>
              <w:rPr>
                <w:rFonts w:eastAsia="Courier New" w:cs="Courier New" w:ascii="Courier New" w:hAnsi="Courier New"/>
                <w:color w:val="008000"/>
              </w:rPr>
              <w:t>3</w:t>
            </w:r>
          </w:p>
        </w:tc>
      </w:tr>
      <w:tr>
        <w:trPr>
          <w:trHeight w:val="280" w:hRule="atLeast"/>
        </w:trPr>
        <w:tc>
          <w:tcPr>
            <w:tcW w:w="1650" w:type="dxa"/>
            <w:tcBorders/>
            <w:shd w:fill="E6E6E6"/>
          </w:tcPr>
          <w:p>
            <w:pPr>
              <w:pStyle w:val="Normal"/>
              <w:spacing w:before="0" w:after="0"/>
              <w:rPr>
                <w:color w:val="9900FF"/>
              </w:rPr>
            </w:pPr>
            <w:r>
              <w:rPr>
                <w:rFonts w:eastAsia="Courier New" w:cs="Courier New" w:ascii="Courier New" w:hAnsi="Courier New"/>
                <w:color w:val="9900FF"/>
              </w:rPr>
              <w:t>route_1b</w:t>
            </w:r>
          </w:p>
        </w:tc>
        <w:tc>
          <w:tcPr>
            <w:tcW w:w="2565" w:type="dxa"/>
            <w:tcBorders/>
            <w:shd w:fill="E6E6E6"/>
          </w:tcPr>
          <w:p>
            <w:pPr>
              <w:pStyle w:val="Normal"/>
              <w:spacing w:before="0" w:after="0"/>
              <w:rPr>
                <w:color w:val="9900FF"/>
              </w:rPr>
            </w:pPr>
            <w:r>
              <w:rPr>
                <w:rFonts w:eastAsia="Courier New" w:cs="Courier New" w:ascii="Courier New" w:hAnsi="Courier New"/>
                <w:color w:val="9900FF"/>
              </w:rPr>
              <w:t>1B</w:t>
            </w:r>
          </w:p>
        </w:tc>
        <w:tc>
          <w:tcPr>
            <w:tcW w:w="2595" w:type="dxa"/>
            <w:tcBorders/>
            <w:shd w:fill="E6E6E6"/>
          </w:tcPr>
          <w:p>
            <w:pPr>
              <w:pStyle w:val="Normal"/>
              <w:spacing w:before="0" w:after="0"/>
              <w:rPr>
                <w:color w:val="9900FF"/>
              </w:rPr>
            </w:pPr>
            <w:r>
              <w:rPr>
                <w:rFonts w:eastAsia="Courier New" w:cs="Courier New" w:ascii="Courier New" w:hAnsi="Courier New"/>
                <w:color w:val="9900FF"/>
              </w:rPr>
              <w:t>Downtown/Railway Station</w:t>
            </w:r>
          </w:p>
        </w:tc>
        <w:tc>
          <w:tcPr>
            <w:tcW w:w="1604" w:type="dxa"/>
            <w:tcBorders/>
            <w:shd w:fill="E6E6E6"/>
          </w:tcPr>
          <w:p>
            <w:pPr>
              <w:pStyle w:val="Normal"/>
              <w:spacing w:before="0" w:after="0"/>
              <w:rPr>
                <w:color w:val="9900FF"/>
              </w:rPr>
            </w:pPr>
            <w:r>
              <w:rPr>
                <w:rFonts w:eastAsia="Courier New" w:cs="Courier New" w:ascii="Courier New" w:hAnsi="Courier New"/>
                <w:color w:val="9900FF"/>
              </w:rPr>
              <w:t>3</w:t>
            </w:r>
          </w:p>
        </w:tc>
      </w:tr>
    </w:tbl>
    <w:p>
      <w:pPr>
        <w:pStyle w:val="Normal"/>
        <w:spacing w:before="0" w:after="0"/>
        <w:rPr/>
      </w:pPr>
      <w:r>
        <w:rPr/>
      </w:r>
    </w:p>
    <w:tbl>
      <w:tblPr>
        <w:tblStyle w:val="Table38"/>
        <w:tblW w:w="9705" w:type="dxa"/>
        <w:jc w:val="left"/>
        <w:tblInd w:w="-88" w:type="dxa"/>
        <w:tblBorders/>
        <w:tblCellMar>
          <w:top w:w="20" w:type="dxa"/>
          <w:left w:w="20" w:type="dxa"/>
          <w:bottom w:w="20" w:type="dxa"/>
          <w:right w:w="20" w:type="dxa"/>
        </w:tblCellMar>
        <w:tblLook w:val="0600"/>
      </w:tblPr>
      <w:tblGrid>
        <w:gridCol w:w="1590"/>
        <w:gridCol w:w="1455"/>
        <w:gridCol w:w="2340"/>
        <w:gridCol w:w="2025"/>
        <w:gridCol w:w="2295"/>
      </w:tblGrid>
      <w:tr>
        <w:trPr>
          <w:trHeight w:val="280" w:hRule="atLeast"/>
        </w:trPr>
        <w:tc>
          <w:tcPr>
            <w:tcW w:w="1590" w:type="dxa"/>
            <w:tcBorders/>
            <w:shd w:fill="333333"/>
          </w:tcPr>
          <w:p>
            <w:pPr>
              <w:pStyle w:val="Normal"/>
              <w:spacing w:before="0" w:after="0"/>
              <w:rPr/>
            </w:pPr>
            <w:r>
              <w:rPr>
                <w:rFonts w:eastAsia="Courier New" w:cs="Courier New" w:ascii="Courier New" w:hAnsi="Courier New"/>
                <w:b/>
                <w:color w:val="FFFFFF"/>
              </w:rPr>
              <w:t>trips.txt</w:t>
            </w:r>
          </w:p>
        </w:tc>
        <w:tc>
          <w:tcPr>
            <w:tcW w:w="1455" w:type="dxa"/>
            <w:tcBorders/>
            <w:shd w:fill="auto" w:val="clear"/>
            <w:tcMar>
              <w:top w:w="0" w:type="dxa"/>
              <w:left w:w="108" w:type="dxa"/>
              <w:bottom w:w="0" w:type="dxa"/>
              <w:right w:w="108" w:type="dxa"/>
            </w:tcMar>
          </w:tcPr>
          <w:p>
            <w:pPr>
              <w:pStyle w:val="Normal"/>
              <w:spacing w:before="0" w:after="0"/>
              <w:rPr/>
            </w:pPr>
            <w:r>
              <w:rPr/>
            </w:r>
          </w:p>
        </w:tc>
        <w:tc>
          <w:tcPr>
            <w:tcW w:w="2340" w:type="dxa"/>
            <w:tcBorders/>
            <w:shd w:fill="auto" w:val="clear"/>
            <w:tcMar>
              <w:top w:w="0" w:type="dxa"/>
              <w:left w:w="108" w:type="dxa"/>
              <w:bottom w:w="0" w:type="dxa"/>
              <w:right w:w="108" w:type="dxa"/>
            </w:tcMar>
          </w:tcPr>
          <w:p>
            <w:pPr>
              <w:pStyle w:val="Normal"/>
              <w:spacing w:before="0" w:after="0"/>
              <w:rPr/>
            </w:pPr>
            <w:r>
              <w:rPr/>
            </w:r>
          </w:p>
        </w:tc>
        <w:tc>
          <w:tcPr>
            <w:tcW w:w="2025" w:type="dxa"/>
            <w:tcBorders/>
            <w:shd w:fill="auto" w:val="clear"/>
            <w:tcMar>
              <w:top w:w="0" w:type="dxa"/>
              <w:left w:w="108" w:type="dxa"/>
              <w:bottom w:w="0" w:type="dxa"/>
              <w:right w:w="108" w:type="dxa"/>
            </w:tcMar>
          </w:tcPr>
          <w:p>
            <w:pPr>
              <w:pStyle w:val="Normal"/>
              <w:spacing w:before="0" w:after="0"/>
              <w:rPr/>
            </w:pPr>
            <w:r>
              <w:rPr/>
            </w:r>
          </w:p>
        </w:tc>
        <w:tc>
          <w:tcPr>
            <w:tcW w:w="2295" w:type="dxa"/>
            <w:tcBorders/>
            <w:shd w:fill="auto" w:val="clear"/>
            <w:tcMar>
              <w:top w:w="0" w:type="dxa"/>
              <w:left w:w="108" w:type="dxa"/>
              <w:bottom w:w="0" w:type="dxa"/>
              <w:right w:w="108" w:type="dxa"/>
            </w:tcMar>
          </w:tcPr>
          <w:p>
            <w:pPr>
              <w:pStyle w:val="Normal"/>
              <w:spacing w:before="0" w:after="0"/>
              <w:rPr/>
            </w:pPr>
            <w:r>
              <w:rPr/>
            </w:r>
          </w:p>
        </w:tc>
      </w:tr>
      <w:tr>
        <w:trPr>
          <w:trHeight w:val="280" w:hRule="atLeast"/>
        </w:trPr>
        <w:tc>
          <w:tcPr>
            <w:tcW w:w="1590" w:type="dxa"/>
            <w:tcBorders/>
            <w:shd w:fill="E6E6E6"/>
          </w:tcPr>
          <w:p>
            <w:pPr>
              <w:pStyle w:val="Normal"/>
              <w:spacing w:before="0" w:after="0"/>
              <w:rPr/>
            </w:pPr>
            <w:r>
              <w:rPr>
                <w:rFonts w:eastAsia="Courier New" w:cs="Courier New" w:ascii="Courier New" w:hAnsi="Courier New"/>
                <w:b/>
              </w:rPr>
              <w:t>trip_id</w:t>
            </w:r>
          </w:p>
        </w:tc>
        <w:tc>
          <w:tcPr>
            <w:tcW w:w="1455" w:type="dxa"/>
            <w:tcBorders/>
            <w:shd w:fill="E6E6E6"/>
          </w:tcPr>
          <w:p>
            <w:pPr>
              <w:pStyle w:val="Normal"/>
              <w:spacing w:before="0" w:after="0"/>
              <w:rPr/>
            </w:pPr>
            <w:r>
              <w:rPr>
                <w:rFonts w:eastAsia="Courier New" w:cs="Courier New" w:ascii="Courier New" w:hAnsi="Courier New"/>
                <w:b/>
              </w:rPr>
              <w:t>route_id</w:t>
            </w:r>
          </w:p>
        </w:tc>
        <w:tc>
          <w:tcPr>
            <w:tcW w:w="2340" w:type="dxa"/>
            <w:tcBorders/>
            <w:shd w:fill="E6E6E6"/>
          </w:tcPr>
          <w:p>
            <w:pPr>
              <w:pStyle w:val="Normal"/>
              <w:spacing w:before="0" w:after="0"/>
              <w:rPr/>
            </w:pPr>
            <w:r>
              <w:rPr>
                <w:rFonts w:eastAsia="Courier New" w:cs="Courier New" w:ascii="Courier New" w:hAnsi="Courier New"/>
                <w:b/>
              </w:rPr>
              <w:t>service_id</w:t>
            </w:r>
          </w:p>
        </w:tc>
        <w:tc>
          <w:tcPr>
            <w:tcW w:w="2025" w:type="dxa"/>
            <w:tcBorders/>
            <w:shd w:fill="E6E6E6"/>
          </w:tcPr>
          <w:p>
            <w:pPr>
              <w:pStyle w:val="Normal"/>
              <w:spacing w:before="0" w:after="0"/>
              <w:rPr/>
            </w:pPr>
            <w:r>
              <w:rPr>
                <w:rFonts w:eastAsia="Courier New" w:cs="Courier New" w:ascii="Courier New" w:hAnsi="Courier New"/>
                <w:b/>
              </w:rPr>
              <w:t>direction_id</w:t>
            </w:r>
          </w:p>
        </w:tc>
        <w:tc>
          <w:tcPr>
            <w:tcW w:w="2295" w:type="dxa"/>
            <w:tcBorders/>
            <w:shd w:fill="E6E6E6"/>
          </w:tcPr>
          <w:p>
            <w:pPr>
              <w:pStyle w:val="Normal"/>
              <w:spacing w:before="0" w:after="0"/>
              <w:rPr/>
            </w:pPr>
            <w:r>
              <w:rPr>
                <w:rFonts w:eastAsia="Courier New" w:cs="Courier New" w:ascii="Courier New" w:hAnsi="Courier New"/>
                <w:b/>
              </w:rPr>
              <w:t>trip_headsign</w:t>
            </w:r>
          </w:p>
        </w:tc>
      </w:tr>
      <w:tr>
        <w:trPr>
          <w:trHeight w:val="280" w:hRule="atLeast"/>
        </w:trPr>
        <w:tc>
          <w:tcPr>
            <w:tcW w:w="1590" w:type="dxa"/>
            <w:tcBorders/>
            <w:shd w:fill="E6E6E6"/>
          </w:tcPr>
          <w:p>
            <w:pPr>
              <w:pStyle w:val="Normal"/>
              <w:spacing w:before="0" w:after="0"/>
              <w:rPr/>
            </w:pPr>
            <w:r>
              <w:rPr>
                <w:rFonts w:eastAsia="Courier New" w:cs="Courier New" w:ascii="Courier New" w:hAnsi="Courier New"/>
                <w:color w:val="0000FF"/>
              </w:rPr>
              <w:t>trip_1</w:t>
            </w:r>
          </w:p>
        </w:tc>
        <w:tc>
          <w:tcPr>
            <w:tcW w:w="1455" w:type="dxa"/>
            <w:tcBorders/>
            <w:shd w:fill="E6E6E6"/>
          </w:tcPr>
          <w:p>
            <w:pPr>
              <w:pStyle w:val="Normal"/>
              <w:spacing w:before="0" w:after="0"/>
              <w:rPr/>
            </w:pPr>
            <w:r>
              <w:rPr>
                <w:rFonts w:eastAsia="Courier New" w:cs="Courier New" w:ascii="Courier New" w:hAnsi="Courier New"/>
                <w:color w:val="0000FF"/>
              </w:rPr>
              <w:t>route_1</w:t>
            </w:r>
          </w:p>
        </w:tc>
        <w:tc>
          <w:tcPr>
            <w:tcW w:w="2340" w:type="dxa"/>
            <w:tcBorders/>
            <w:shd w:fill="E6E6E6"/>
          </w:tcPr>
          <w:p>
            <w:pPr>
              <w:pStyle w:val="Normal"/>
              <w:spacing w:before="0" w:after="0"/>
              <w:rPr/>
            </w:pPr>
            <w:r>
              <w:rPr>
                <w:rFonts w:eastAsia="Courier New" w:cs="Courier New" w:ascii="Courier New" w:hAnsi="Courier New"/>
                <w:color w:val="0000FF"/>
              </w:rPr>
              <w:t>winter_weekday</w:t>
            </w:r>
          </w:p>
        </w:tc>
        <w:tc>
          <w:tcPr>
            <w:tcW w:w="2025" w:type="dxa"/>
            <w:tcBorders/>
            <w:shd w:fill="E6E6E6"/>
          </w:tcPr>
          <w:p>
            <w:pPr>
              <w:pStyle w:val="Normal"/>
              <w:spacing w:before="0" w:after="0"/>
              <w:rPr/>
            </w:pPr>
            <w:r>
              <w:rPr>
                <w:rFonts w:eastAsia="Courier New" w:cs="Courier New" w:ascii="Courier New" w:hAnsi="Courier New"/>
                <w:color w:val="0000FF"/>
              </w:rPr>
              <w:t>0</w:t>
            </w:r>
          </w:p>
        </w:tc>
        <w:tc>
          <w:tcPr>
            <w:tcW w:w="2295" w:type="dxa"/>
            <w:tcBorders/>
            <w:shd w:fill="E6E6E6"/>
          </w:tcPr>
          <w:p>
            <w:pPr>
              <w:pStyle w:val="Normal"/>
              <w:spacing w:before="0" w:after="0"/>
              <w:rPr/>
            </w:pPr>
            <w:r>
              <w:rPr>
                <w:rFonts w:eastAsia="Courier New" w:cs="Courier New" w:ascii="Courier New" w:hAnsi="Courier New"/>
                <w:color w:val="0000FF"/>
              </w:rPr>
              <w:t>Airport</w:t>
            </w:r>
          </w:p>
        </w:tc>
      </w:tr>
      <w:tr>
        <w:trPr>
          <w:trHeight w:val="280" w:hRule="atLeast"/>
        </w:trPr>
        <w:tc>
          <w:tcPr>
            <w:tcW w:w="1590" w:type="dxa"/>
            <w:tcBorders/>
            <w:shd w:fill="E6E6E6"/>
          </w:tcPr>
          <w:p>
            <w:pPr>
              <w:pStyle w:val="Normal"/>
              <w:spacing w:before="0" w:after="0"/>
              <w:rPr/>
            </w:pPr>
            <w:r>
              <w:rPr>
                <w:rFonts w:eastAsia="Courier New" w:cs="Courier New" w:ascii="Courier New" w:hAnsi="Courier New"/>
                <w:color w:val="0000FF"/>
              </w:rPr>
              <w:t>trip_2</w:t>
            </w:r>
          </w:p>
        </w:tc>
        <w:tc>
          <w:tcPr>
            <w:tcW w:w="1455" w:type="dxa"/>
            <w:tcBorders/>
            <w:shd w:fill="E6E6E6"/>
          </w:tcPr>
          <w:p>
            <w:pPr>
              <w:pStyle w:val="Normal"/>
              <w:spacing w:before="0" w:after="0"/>
              <w:rPr/>
            </w:pPr>
            <w:r>
              <w:rPr>
                <w:rFonts w:eastAsia="Courier New" w:cs="Courier New" w:ascii="Courier New" w:hAnsi="Courier New"/>
                <w:color w:val="0000FF"/>
              </w:rPr>
              <w:t>route_1</w:t>
            </w:r>
          </w:p>
        </w:tc>
        <w:tc>
          <w:tcPr>
            <w:tcW w:w="2340" w:type="dxa"/>
            <w:tcBorders/>
            <w:shd w:fill="E6E6E6"/>
          </w:tcPr>
          <w:p>
            <w:pPr>
              <w:pStyle w:val="Normal"/>
              <w:spacing w:before="0" w:after="0"/>
              <w:rPr/>
            </w:pPr>
            <w:r>
              <w:rPr>
                <w:rFonts w:eastAsia="Courier New" w:cs="Courier New" w:ascii="Courier New" w:hAnsi="Courier New"/>
                <w:color w:val="0000FF"/>
              </w:rPr>
              <w:t>winter_weekday</w:t>
            </w:r>
          </w:p>
        </w:tc>
        <w:tc>
          <w:tcPr>
            <w:tcW w:w="2025" w:type="dxa"/>
            <w:tcBorders/>
            <w:shd w:fill="E6E6E6"/>
          </w:tcPr>
          <w:p>
            <w:pPr>
              <w:pStyle w:val="Normal"/>
              <w:spacing w:before="0" w:after="0"/>
              <w:rPr/>
            </w:pPr>
            <w:r>
              <w:rPr>
                <w:rFonts w:eastAsia="Courier New" w:cs="Courier New" w:ascii="Courier New" w:hAnsi="Courier New"/>
                <w:color w:val="0000FF"/>
              </w:rPr>
              <w:t>1</w:t>
            </w:r>
          </w:p>
        </w:tc>
        <w:tc>
          <w:tcPr>
            <w:tcW w:w="2295" w:type="dxa"/>
            <w:tcBorders/>
            <w:shd w:fill="E6E6E6"/>
          </w:tcPr>
          <w:p>
            <w:pPr>
              <w:pStyle w:val="Normal"/>
              <w:spacing w:before="0" w:after="0"/>
              <w:rPr/>
            </w:pPr>
            <w:r>
              <w:rPr>
                <w:rFonts w:eastAsia="Courier New" w:cs="Courier New" w:ascii="Courier New" w:hAnsi="Courier New"/>
                <w:color w:val="0000FF"/>
              </w:rPr>
              <w:t>Downtown</w:t>
            </w:r>
          </w:p>
        </w:tc>
      </w:tr>
      <w:tr>
        <w:trPr>
          <w:trHeight w:val="280" w:hRule="atLeast"/>
        </w:trPr>
        <w:tc>
          <w:tcPr>
            <w:tcW w:w="1590" w:type="dxa"/>
            <w:tcBorders/>
            <w:shd w:fill="E6E6E6"/>
          </w:tcPr>
          <w:p>
            <w:pPr>
              <w:pStyle w:val="Normal"/>
              <w:spacing w:before="0" w:after="0"/>
              <w:rPr/>
            </w:pPr>
            <w:r>
              <w:rPr>
                <w:rFonts w:eastAsia="Courier New" w:cs="Courier New" w:ascii="Courier New" w:hAnsi="Courier New"/>
                <w:color w:val="008000"/>
              </w:rPr>
              <w:t>trip_3</w:t>
            </w:r>
          </w:p>
        </w:tc>
        <w:tc>
          <w:tcPr>
            <w:tcW w:w="1455" w:type="dxa"/>
            <w:tcBorders/>
            <w:shd w:fill="E6E6E6"/>
          </w:tcPr>
          <w:p>
            <w:pPr>
              <w:pStyle w:val="Normal"/>
              <w:spacing w:before="0" w:after="0"/>
              <w:rPr/>
            </w:pPr>
            <w:r>
              <w:rPr>
                <w:rFonts w:eastAsia="Courier New" w:cs="Courier New" w:ascii="Courier New" w:hAnsi="Courier New"/>
                <w:color w:val="008000"/>
              </w:rPr>
              <w:t>route_1a</w:t>
            </w:r>
          </w:p>
        </w:tc>
        <w:tc>
          <w:tcPr>
            <w:tcW w:w="2340" w:type="dxa"/>
            <w:tcBorders/>
            <w:shd w:fill="E6E6E6"/>
          </w:tcPr>
          <w:p>
            <w:pPr>
              <w:pStyle w:val="Normal"/>
              <w:spacing w:before="0" w:after="0"/>
              <w:rPr/>
            </w:pPr>
            <w:r>
              <w:rPr>
                <w:rFonts w:eastAsia="Courier New" w:cs="Courier New" w:ascii="Courier New" w:hAnsi="Courier New"/>
                <w:color w:val="008000"/>
              </w:rPr>
              <w:t>winter_weekday</w:t>
            </w:r>
          </w:p>
        </w:tc>
        <w:tc>
          <w:tcPr>
            <w:tcW w:w="2025" w:type="dxa"/>
            <w:tcBorders/>
            <w:shd w:fill="E6E6E6"/>
          </w:tcPr>
          <w:p>
            <w:pPr>
              <w:pStyle w:val="Normal"/>
              <w:spacing w:before="0" w:after="0"/>
              <w:rPr/>
            </w:pPr>
            <w:r>
              <w:rPr>
                <w:rFonts w:eastAsia="Courier New" w:cs="Courier New" w:ascii="Courier New" w:hAnsi="Courier New"/>
                <w:color w:val="008000"/>
              </w:rPr>
              <w:t>0</w:t>
            </w:r>
          </w:p>
        </w:tc>
        <w:tc>
          <w:tcPr>
            <w:tcW w:w="2295" w:type="dxa"/>
            <w:tcBorders/>
            <w:shd w:fill="E6E6E6"/>
          </w:tcPr>
          <w:p>
            <w:pPr>
              <w:pStyle w:val="Normal"/>
              <w:spacing w:before="0" w:after="0"/>
              <w:rPr/>
            </w:pPr>
            <w:r>
              <w:rPr>
                <w:rFonts w:eastAsia="Courier New" w:cs="Courier New" w:ascii="Courier New" w:hAnsi="Courier New"/>
                <w:color w:val="008000"/>
              </w:rPr>
              <w:t>Airport</w:t>
            </w:r>
          </w:p>
        </w:tc>
      </w:tr>
      <w:tr>
        <w:trPr>
          <w:trHeight w:val="280" w:hRule="atLeast"/>
        </w:trPr>
        <w:tc>
          <w:tcPr>
            <w:tcW w:w="1590" w:type="dxa"/>
            <w:tcBorders/>
            <w:shd w:fill="E6E6E6"/>
          </w:tcPr>
          <w:p>
            <w:pPr>
              <w:pStyle w:val="Normal"/>
              <w:spacing w:before="0" w:after="0"/>
              <w:rPr/>
            </w:pPr>
            <w:r>
              <w:rPr>
                <w:rFonts w:eastAsia="Courier New" w:cs="Courier New" w:ascii="Courier New" w:hAnsi="Courier New"/>
                <w:color w:val="008000"/>
              </w:rPr>
              <w:t>trip_4</w:t>
            </w:r>
          </w:p>
        </w:tc>
        <w:tc>
          <w:tcPr>
            <w:tcW w:w="1455" w:type="dxa"/>
            <w:tcBorders/>
            <w:shd w:fill="E6E6E6"/>
          </w:tcPr>
          <w:p>
            <w:pPr>
              <w:pStyle w:val="Normal"/>
              <w:spacing w:before="0" w:after="0"/>
              <w:rPr/>
            </w:pPr>
            <w:r>
              <w:rPr>
                <w:rFonts w:eastAsia="Courier New" w:cs="Courier New" w:ascii="Courier New" w:hAnsi="Courier New"/>
                <w:color w:val="008000"/>
              </w:rPr>
              <w:t>route_1a</w:t>
            </w:r>
          </w:p>
        </w:tc>
        <w:tc>
          <w:tcPr>
            <w:tcW w:w="2340" w:type="dxa"/>
            <w:tcBorders/>
            <w:shd w:fill="E6E6E6"/>
          </w:tcPr>
          <w:p>
            <w:pPr>
              <w:pStyle w:val="Normal"/>
              <w:spacing w:before="0" w:after="0"/>
              <w:rPr/>
            </w:pPr>
            <w:r>
              <w:rPr>
                <w:rFonts w:eastAsia="Courier New" w:cs="Courier New" w:ascii="Courier New" w:hAnsi="Courier New"/>
                <w:color w:val="008000"/>
              </w:rPr>
              <w:t>winter_weekday</w:t>
            </w:r>
          </w:p>
        </w:tc>
        <w:tc>
          <w:tcPr>
            <w:tcW w:w="2025" w:type="dxa"/>
            <w:tcBorders/>
            <w:shd w:fill="E6E6E6"/>
          </w:tcPr>
          <w:p>
            <w:pPr>
              <w:pStyle w:val="Normal"/>
              <w:spacing w:before="0" w:after="0"/>
              <w:rPr/>
            </w:pPr>
            <w:r>
              <w:rPr>
                <w:rFonts w:eastAsia="Courier New" w:cs="Courier New" w:ascii="Courier New" w:hAnsi="Courier New"/>
                <w:color w:val="008000"/>
              </w:rPr>
              <w:t>1</w:t>
            </w:r>
          </w:p>
        </w:tc>
        <w:tc>
          <w:tcPr>
            <w:tcW w:w="2295" w:type="dxa"/>
            <w:tcBorders/>
            <w:shd w:fill="E6E6E6"/>
          </w:tcPr>
          <w:p>
            <w:pPr>
              <w:pStyle w:val="Normal"/>
              <w:spacing w:before="0" w:after="0"/>
              <w:rPr/>
            </w:pPr>
            <w:r>
              <w:rPr>
                <w:rFonts w:eastAsia="Courier New" w:cs="Courier New" w:ascii="Courier New" w:hAnsi="Courier New"/>
                <w:color w:val="008000"/>
              </w:rPr>
              <w:t>Downtown</w:t>
            </w:r>
          </w:p>
        </w:tc>
      </w:tr>
      <w:tr>
        <w:trPr>
          <w:trHeight w:val="280" w:hRule="atLeast"/>
        </w:trPr>
        <w:tc>
          <w:tcPr>
            <w:tcW w:w="1590" w:type="dxa"/>
            <w:tcBorders/>
            <w:shd w:fill="E6E6E6"/>
          </w:tcPr>
          <w:p>
            <w:pPr>
              <w:pStyle w:val="Normal"/>
              <w:spacing w:before="0" w:after="0"/>
              <w:rPr/>
            </w:pPr>
            <w:r>
              <w:rPr>
                <w:rFonts w:eastAsia="Courier New" w:cs="Courier New" w:ascii="Courier New" w:hAnsi="Courier New"/>
                <w:color w:val="8000FF"/>
              </w:rPr>
              <w:t>trip_5</w:t>
            </w:r>
          </w:p>
        </w:tc>
        <w:tc>
          <w:tcPr>
            <w:tcW w:w="1455" w:type="dxa"/>
            <w:tcBorders/>
            <w:shd w:fill="E6E6E6"/>
          </w:tcPr>
          <w:p>
            <w:pPr>
              <w:pStyle w:val="Normal"/>
              <w:spacing w:before="0" w:after="0"/>
              <w:rPr/>
            </w:pPr>
            <w:r>
              <w:rPr>
                <w:rFonts w:eastAsia="Courier New" w:cs="Courier New" w:ascii="Courier New" w:hAnsi="Courier New"/>
                <w:color w:val="8000FF"/>
              </w:rPr>
              <w:t>route_1b</w:t>
            </w:r>
          </w:p>
        </w:tc>
        <w:tc>
          <w:tcPr>
            <w:tcW w:w="2340" w:type="dxa"/>
            <w:tcBorders/>
            <w:shd w:fill="E6E6E6"/>
          </w:tcPr>
          <w:p>
            <w:pPr>
              <w:pStyle w:val="Normal"/>
              <w:spacing w:before="0" w:after="0"/>
              <w:rPr/>
            </w:pPr>
            <w:r>
              <w:rPr>
                <w:rFonts w:eastAsia="Courier New" w:cs="Courier New" w:ascii="Courier New" w:hAnsi="Courier New"/>
                <w:color w:val="8000FF"/>
              </w:rPr>
              <w:t>winter_weekday</w:t>
            </w:r>
          </w:p>
        </w:tc>
        <w:tc>
          <w:tcPr>
            <w:tcW w:w="2025" w:type="dxa"/>
            <w:tcBorders/>
            <w:shd w:fill="E6E6E6"/>
          </w:tcPr>
          <w:p>
            <w:pPr>
              <w:pStyle w:val="Normal"/>
              <w:spacing w:before="0" w:after="0"/>
              <w:rPr/>
            </w:pPr>
            <w:r>
              <w:rPr>
                <w:rFonts w:eastAsia="Courier New" w:cs="Courier New" w:ascii="Courier New" w:hAnsi="Courier New"/>
                <w:color w:val="8000FF"/>
              </w:rPr>
              <w:t>0</w:t>
            </w:r>
          </w:p>
        </w:tc>
        <w:tc>
          <w:tcPr>
            <w:tcW w:w="2295" w:type="dxa"/>
            <w:tcBorders/>
            <w:shd w:fill="E6E6E6"/>
          </w:tcPr>
          <w:p>
            <w:pPr>
              <w:pStyle w:val="Normal"/>
              <w:spacing w:before="0" w:after="0"/>
              <w:rPr/>
            </w:pPr>
            <w:r>
              <w:rPr>
                <w:rFonts w:eastAsia="Courier New" w:cs="Courier New" w:ascii="Courier New" w:hAnsi="Courier New"/>
                <w:color w:val="8000FF"/>
              </w:rPr>
              <w:t>Railway Station</w:t>
            </w:r>
          </w:p>
        </w:tc>
      </w:tr>
      <w:tr>
        <w:trPr>
          <w:trHeight w:val="280" w:hRule="atLeast"/>
        </w:trPr>
        <w:tc>
          <w:tcPr>
            <w:tcW w:w="1590" w:type="dxa"/>
            <w:tcBorders/>
            <w:shd w:fill="E6E6E6"/>
          </w:tcPr>
          <w:p>
            <w:pPr>
              <w:pStyle w:val="Normal"/>
              <w:spacing w:before="0" w:after="0"/>
              <w:rPr/>
            </w:pPr>
            <w:r>
              <w:rPr>
                <w:rFonts w:eastAsia="Courier New" w:cs="Courier New" w:ascii="Courier New" w:hAnsi="Courier New"/>
                <w:color w:val="8000FF"/>
              </w:rPr>
              <w:t>trip_6</w:t>
            </w:r>
          </w:p>
        </w:tc>
        <w:tc>
          <w:tcPr>
            <w:tcW w:w="1455" w:type="dxa"/>
            <w:tcBorders/>
            <w:shd w:fill="E6E6E6"/>
          </w:tcPr>
          <w:p>
            <w:pPr>
              <w:pStyle w:val="Normal"/>
              <w:spacing w:before="0" w:after="0"/>
              <w:rPr/>
            </w:pPr>
            <w:r>
              <w:rPr>
                <w:rFonts w:eastAsia="Courier New" w:cs="Courier New" w:ascii="Courier New" w:hAnsi="Courier New"/>
                <w:color w:val="8000FF"/>
              </w:rPr>
              <w:t>route_1b</w:t>
            </w:r>
          </w:p>
        </w:tc>
        <w:tc>
          <w:tcPr>
            <w:tcW w:w="2340" w:type="dxa"/>
            <w:tcBorders/>
            <w:shd w:fill="E6E6E6"/>
          </w:tcPr>
          <w:p>
            <w:pPr>
              <w:pStyle w:val="Normal"/>
              <w:spacing w:before="0" w:after="0"/>
              <w:rPr/>
            </w:pPr>
            <w:r>
              <w:rPr>
                <w:rFonts w:eastAsia="Courier New" w:cs="Courier New" w:ascii="Courier New" w:hAnsi="Courier New"/>
                <w:color w:val="8000FF"/>
              </w:rPr>
              <w:t>winter_weekday</w:t>
            </w:r>
          </w:p>
        </w:tc>
        <w:tc>
          <w:tcPr>
            <w:tcW w:w="2025" w:type="dxa"/>
            <w:tcBorders/>
            <w:shd w:fill="E6E6E6"/>
          </w:tcPr>
          <w:p>
            <w:pPr>
              <w:pStyle w:val="Normal"/>
              <w:spacing w:before="0" w:after="0"/>
              <w:rPr/>
            </w:pPr>
            <w:r>
              <w:rPr>
                <w:rFonts w:eastAsia="Courier New" w:cs="Courier New" w:ascii="Courier New" w:hAnsi="Courier New"/>
                <w:color w:val="8000FF"/>
              </w:rPr>
              <w:t>1</w:t>
            </w:r>
          </w:p>
        </w:tc>
        <w:tc>
          <w:tcPr>
            <w:tcW w:w="2295" w:type="dxa"/>
            <w:tcBorders/>
            <w:shd w:fill="E6E6E6"/>
          </w:tcPr>
          <w:p>
            <w:pPr>
              <w:pStyle w:val="Normal"/>
              <w:spacing w:before="0" w:after="0"/>
              <w:rPr/>
            </w:pPr>
            <w:r>
              <w:rPr>
                <w:rFonts w:eastAsia="Courier New" w:cs="Courier New" w:ascii="Courier New" w:hAnsi="Courier New"/>
                <w:color w:val="8000FF"/>
              </w:rPr>
              <w:t>Downtown</w:t>
            </w:r>
          </w:p>
        </w:tc>
      </w:tr>
    </w:tbl>
    <w:p>
      <w:pPr>
        <w:pStyle w:val="Normal"/>
        <w:spacing w:before="0" w:after="0"/>
        <w:rPr/>
      </w:pPr>
      <w:r>
        <w:rPr/>
      </w:r>
    </w:p>
    <w:tbl>
      <w:tblPr>
        <w:tblStyle w:val="Table39"/>
        <w:tblW w:w="6675" w:type="dxa"/>
        <w:jc w:val="left"/>
        <w:tblInd w:w="-88" w:type="dxa"/>
        <w:tblBorders/>
        <w:tblCellMar>
          <w:top w:w="20" w:type="dxa"/>
          <w:left w:w="20" w:type="dxa"/>
          <w:bottom w:w="20" w:type="dxa"/>
          <w:right w:w="20" w:type="dxa"/>
        </w:tblCellMar>
        <w:tblLook w:val="0600"/>
      </w:tblPr>
      <w:tblGrid>
        <w:gridCol w:w="1575"/>
        <w:gridCol w:w="2490"/>
        <w:gridCol w:w="1320"/>
        <w:gridCol w:w="1289"/>
      </w:tblGrid>
      <w:tr>
        <w:trPr>
          <w:trHeight w:val="280" w:hRule="atLeast"/>
        </w:trPr>
        <w:tc>
          <w:tcPr>
            <w:tcW w:w="1575" w:type="dxa"/>
            <w:tcBorders/>
            <w:shd w:fill="333333"/>
          </w:tcPr>
          <w:p>
            <w:pPr>
              <w:pStyle w:val="Normal"/>
              <w:spacing w:before="0" w:after="0"/>
              <w:rPr/>
            </w:pPr>
            <w:r>
              <w:rPr>
                <w:rFonts w:eastAsia="Courier New" w:cs="Courier New" w:ascii="Courier New" w:hAnsi="Courier New"/>
                <w:b/>
                <w:color w:val="FFFFFF"/>
              </w:rPr>
              <w:t>stops.txt</w:t>
            </w:r>
          </w:p>
        </w:tc>
        <w:tc>
          <w:tcPr>
            <w:tcW w:w="2490" w:type="dxa"/>
            <w:tcBorders/>
            <w:shd w:fill="auto" w:val="clear"/>
            <w:tcMar>
              <w:top w:w="0" w:type="dxa"/>
              <w:left w:w="108" w:type="dxa"/>
              <w:bottom w:w="0" w:type="dxa"/>
              <w:right w:w="108" w:type="dxa"/>
            </w:tcMar>
          </w:tcPr>
          <w:p>
            <w:pPr>
              <w:pStyle w:val="Normal"/>
              <w:spacing w:before="0" w:after="0"/>
              <w:rPr/>
            </w:pPr>
            <w:r>
              <w:rPr/>
            </w:r>
          </w:p>
        </w:tc>
        <w:tc>
          <w:tcPr>
            <w:tcW w:w="1320" w:type="dxa"/>
            <w:tcBorders/>
            <w:shd w:fill="auto" w:val="clear"/>
            <w:tcMar>
              <w:top w:w="0" w:type="dxa"/>
              <w:left w:w="108" w:type="dxa"/>
              <w:bottom w:w="0" w:type="dxa"/>
              <w:right w:w="108" w:type="dxa"/>
            </w:tcMar>
          </w:tcPr>
          <w:p>
            <w:pPr>
              <w:pStyle w:val="Normal"/>
              <w:spacing w:before="0" w:after="0"/>
              <w:rPr/>
            </w:pPr>
            <w:r>
              <w:rPr/>
            </w:r>
          </w:p>
        </w:tc>
        <w:tc>
          <w:tcPr>
            <w:tcW w:w="1289" w:type="dxa"/>
            <w:tcBorders/>
            <w:shd w:fill="auto" w:val="clear"/>
            <w:tcMar>
              <w:top w:w="0" w:type="dxa"/>
              <w:left w:w="108" w:type="dxa"/>
              <w:bottom w:w="0" w:type="dxa"/>
              <w:right w:w="108" w:type="dxa"/>
            </w:tcMar>
          </w:tcPr>
          <w:p>
            <w:pPr>
              <w:pStyle w:val="Normal"/>
              <w:spacing w:before="0" w:after="0"/>
              <w:rPr/>
            </w:pPr>
            <w:r>
              <w:rPr/>
            </w:r>
          </w:p>
        </w:tc>
      </w:tr>
      <w:tr>
        <w:trPr>
          <w:trHeight w:val="280" w:hRule="atLeast"/>
        </w:trPr>
        <w:tc>
          <w:tcPr>
            <w:tcW w:w="1575" w:type="dxa"/>
            <w:tcBorders/>
            <w:shd w:fill="E6E6E6"/>
          </w:tcPr>
          <w:p>
            <w:pPr>
              <w:pStyle w:val="Normal"/>
              <w:spacing w:before="0" w:after="0"/>
              <w:rPr/>
            </w:pPr>
            <w:r>
              <w:rPr>
                <w:rFonts w:eastAsia="Courier New" w:cs="Courier New" w:ascii="Courier New" w:hAnsi="Courier New"/>
                <w:b/>
              </w:rPr>
              <w:t>stop_id</w:t>
            </w:r>
          </w:p>
        </w:tc>
        <w:tc>
          <w:tcPr>
            <w:tcW w:w="2490" w:type="dxa"/>
            <w:tcBorders/>
            <w:shd w:fill="E6E6E6"/>
          </w:tcPr>
          <w:p>
            <w:pPr>
              <w:pStyle w:val="Normal"/>
              <w:spacing w:before="0" w:after="0"/>
              <w:rPr/>
            </w:pPr>
            <w:r>
              <w:rPr>
                <w:rFonts w:eastAsia="Courier New" w:cs="Courier New" w:ascii="Courier New" w:hAnsi="Courier New"/>
                <w:b/>
              </w:rPr>
              <w:t>stop_name</w:t>
            </w:r>
          </w:p>
        </w:tc>
        <w:tc>
          <w:tcPr>
            <w:tcW w:w="1320" w:type="dxa"/>
            <w:tcBorders/>
            <w:shd w:fill="E6E6E6"/>
          </w:tcPr>
          <w:p>
            <w:pPr>
              <w:pStyle w:val="Normal"/>
              <w:spacing w:before="0" w:after="0"/>
              <w:rPr/>
            </w:pPr>
            <w:r>
              <w:rPr>
                <w:rFonts w:eastAsia="Courier New" w:cs="Courier New" w:ascii="Courier New" w:hAnsi="Courier New"/>
                <w:b/>
              </w:rPr>
              <w:t>stop_lat</w:t>
            </w:r>
          </w:p>
        </w:tc>
        <w:tc>
          <w:tcPr>
            <w:tcW w:w="1289" w:type="dxa"/>
            <w:tcBorders/>
            <w:shd w:fill="E6E6E6"/>
          </w:tcPr>
          <w:p>
            <w:pPr>
              <w:pStyle w:val="Normal"/>
              <w:spacing w:before="0" w:after="0"/>
              <w:rPr/>
            </w:pPr>
            <w:r>
              <w:rPr>
                <w:rFonts w:eastAsia="Courier New" w:cs="Courier New" w:ascii="Courier New" w:hAnsi="Courier New"/>
                <w:b/>
              </w:rPr>
              <w:t>stop_lon</w:t>
            </w:r>
          </w:p>
        </w:tc>
      </w:tr>
      <w:tr>
        <w:trPr>
          <w:trHeight w:val="280" w:hRule="atLeast"/>
        </w:trPr>
        <w:tc>
          <w:tcPr>
            <w:tcW w:w="1575" w:type="dxa"/>
            <w:tcBorders/>
            <w:shd w:fill="E6E6E6"/>
          </w:tcPr>
          <w:p>
            <w:pPr>
              <w:pStyle w:val="Normal"/>
              <w:spacing w:before="0" w:after="0"/>
              <w:rPr/>
            </w:pPr>
            <w:r>
              <w:rPr>
                <w:rFonts w:eastAsia="Courier New" w:cs="Courier New" w:ascii="Courier New" w:hAnsi="Courier New"/>
              </w:rPr>
              <w:t>stop_1</w:t>
            </w:r>
          </w:p>
        </w:tc>
        <w:tc>
          <w:tcPr>
            <w:tcW w:w="2490" w:type="dxa"/>
            <w:tcBorders/>
            <w:shd w:fill="E6E6E6"/>
          </w:tcPr>
          <w:p>
            <w:pPr>
              <w:pStyle w:val="Normal"/>
              <w:spacing w:before="0" w:after="0"/>
              <w:rPr/>
            </w:pPr>
            <w:r>
              <w:rPr>
                <w:rFonts w:eastAsia="Courier New" w:cs="Courier New" w:ascii="Courier New" w:hAnsi="Courier New"/>
              </w:rPr>
              <w:t>Main and 1st St.</w:t>
            </w:r>
          </w:p>
        </w:tc>
        <w:tc>
          <w:tcPr>
            <w:tcW w:w="1320" w:type="dxa"/>
            <w:tcBorders/>
            <w:shd w:fill="E6E6E6"/>
          </w:tcPr>
          <w:p>
            <w:pPr>
              <w:pStyle w:val="Normal"/>
              <w:spacing w:before="0" w:after="0"/>
              <w:rPr/>
            </w:pPr>
            <w:r>
              <w:rPr>
                <w:rFonts w:eastAsia="Courier New" w:cs="Courier New" w:ascii="Courier New" w:hAnsi="Courier New"/>
              </w:rPr>
              <w:t>28.8</w:t>
            </w:r>
          </w:p>
        </w:tc>
        <w:tc>
          <w:tcPr>
            <w:tcW w:w="1289" w:type="dxa"/>
            <w:tcBorders/>
            <w:shd w:fill="E6E6E6"/>
          </w:tcPr>
          <w:p>
            <w:pPr>
              <w:pStyle w:val="Normal"/>
              <w:spacing w:before="0" w:after="0"/>
              <w:rPr/>
            </w:pPr>
            <w:r>
              <w:rPr>
                <w:rFonts w:eastAsia="Courier New" w:cs="Courier New" w:ascii="Courier New" w:hAnsi="Courier New"/>
              </w:rPr>
              <w:t>115.9</w:t>
            </w:r>
          </w:p>
        </w:tc>
      </w:tr>
      <w:tr>
        <w:trPr>
          <w:trHeight w:val="280" w:hRule="atLeast"/>
        </w:trPr>
        <w:tc>
          <w:tcPr>
            <w:tcW w:w="1575" w:type="dxa"/>
            <w:tcBorders/>
            <w:shd w:fill="E6E6E6"/>
          </w:tcPr>
          <w:p>
            <w:pPr>
              <w:pStyle w:val="Normal"/>
              <w:spacing w:before="0" w:after="0"/>
              <w:rPr/>
            </w:pPr>
            <w:r>
              <w:rPr>
                <w:rFonts w:eastAsia="Courier New" w:cs="Courier New" w:ascii="Courier New" w:hAnsi="Courier New"/>
              </w:rPr>
              <w:t>stop_2</w:t>
            </w:r>
          </w:p>
        </w:tc>
        <w:tc>
          <w:tcPr>
            <w:tcW w:w="2490" w:type="dxa"/>
            <w:tcBorders/>
            <w:shd w:fill="E6E6E6"/>
          </w:tcPr>
          <w:p>
            <w:pPr>
              <w:pStyle w:val="Normal"/>
              <w:spacing w:before="0" w:after="0"/>
              <w:rPr/>
            </w:pPr>
            <w:r>
              <w:rPr>
                <w:rFonts w:eastAsia="Courier New" w:cs="Courier New" w:ascii="Courier New" w:hAnsi="Courier New"/>
              </w:rPr>
              <w:t>Railway Station</w:t>
            </w:r>
          </w:p>
        </w:tc>
        <w:tc>
          <w:tcPr>
            <w:tcW w:w="1320" w:type="dxa"/>
            <w:tcBorders/>
            <w:shd w:fill="E6E6E6"/>
          </w:tcPr>
          <w:p>
            <w:pPr>
              <w:pStyle w:val="Normal"/>
              <w:spacing w:before="0" w:after="0"/>
              <w:rPr/>
            </w:pPr>
            <w:r>
              <w:rPr>
                <w:rFonts w:eastAsia="Courier New" w:cs="Courier New" w:ascii="Courier New" w:hAnsi="Courier New"/>
              </w:rPr>
              <w:t>28.9</w:t>
            </w:r>
          </w:p>
        </w:tc>
        <w:tc>
          <w:tcPr>
            <w:tcW w:w="1289" w:type="dxa"/>
            <w:tcBorders/>
            <w:shd w:fill="E6E6E6"/>
          </w:tcPr>
          <w:p>
            <w:pPr>
              <w:pStyle w:val="Normal"/>
              <w:spacing w:before="0" w:after="0"/>
              <w:rPr/>
            </w:pPr>
            <w:r>
              <w:rPr>
                <w:rFonts w:eastAsia="Courier New" w:cs="Courier New" w:ascii="Courier New" w:hAnsi="Courier New"/>
              </w:rPr>
              <w:t>116</w:t>
            </w:r>
          </w:p>
        </w:tc>
      </w:tr>
      <w:tr>
        <w:trPr>
          <w:trHeight w:val="280" w:hRule="atLeast"/>
        </w:trPr>
        <w:tc>
          <w:tcPr>
            <w:tcW w:w="1575" w:type="dxa"/>
            <w:tcBorders/>
            <w:shd w:fill="E6E6E6"/>
          </w:tcPr>
          <w:p>
            <w:pPr>
              <w:pStyle w:val="Normal"/>
              <w:spacing w:before="0" w:after="0"/>
              <w:rPr/>
            </w:pPr>
            <w:r>
              <w:rPr>
                <w:rFonts w:eastAsia="Courier New" w:cs="Courier New" w:ascii="Courier New" w:hAnsi="Courier New"/>
              </w:rPr>
              <w:t>stop_3</w:t>
            </w:r>
          </w:p>
        </w:tc>
        <w:tc>
          <w:tcPr>
            <w:tcW w:w="2490" w:type="dxa"/>
            <w:tcBorders/>
            <w:shd w:fill="E6E6E6"/>
          </w:tcPr>
          <w:p>
            <w:pPr>
              <w:pStyle w:val="Normal"/>
              <w:spacing w:before="0" w:after="0"/>
              <w:rPr/>
            </w:pPr>
            <w:r>
              <w:rPr>
                <w:rFonts w:eastAsia="Courier New" w:cs="Courier New" w:ascii="Courier New" w:hAnsi="Courier New"/>
              </w:rPr>
              <w:t>Airport</w:t>
            </w:r>
          </w:p>
        </w:tc>
        <w:tc>
          <w:tcPr>
            <w:tcW w:w="1320" w:type="dxa"/>
            <w:tcBorders/>
            <w:shd w:fill="E6E6E6"/>
          </w:tcPr>
          <w:p>
            <w:pPr>
              <w:pStyle w:val="Normal"/>
              <w:spacing w:before="0" w:after="0"/>
              <w:rPr/>
            </w:pPr>
            <w:r>
              <w:rPr>
                <w:rFonts w:eastAsia="Courier New" w:cs="Courier New" w:ascii="Courier New" w:hAnsi="Courier New"/>
              </w:rPr>
              <w:t>29</w:t>
            </w:r>
          </w:p>
        </w:tc>
        <w:tc>
          <w:tcPr>
            <w:tcW w:w="1289" w:type="dxa"/>
            <w:tcBorders/>
            <w:shd w:fill="E6E6E6"/>
          </w:tcPr>
          <w:p>
            <w:pPr>
              <w:pStyle w:val="Normal"/>
              <w:spacing w:before="0" w:after="0"/>
              <w:rPr/>
            </w:pPr>
            <w:r>
              <w:rPr>
                <w:rFonts w:eastAsia="Courier New" w:cs="Courier New" w:ascii="Courier New" w:hAnsi="Courier New"/>
              </w:rPr>
              <w:t>116.1</w:t>
            </w:r>
          </w:p>
        </w:tc>
      </w:tr>
    </w:tbl>
    <w:p>
      <w:pPr>
        <w:pStyle w:val="Normal"/>
        <w:spacing w:before="0" w:after="0"/>
        <w:rPr/>
      </w:pPr>
      <w:r>
        <w:rPr/>
      </w:r>
    </w:p>
    <w:tbl>
      <w:tblPr>
        <w:tblStyle w:val="Table40"/>
        <w:tblW w:w="10185" w:type="dxa"/>
        <w:jc w:val="left"/>
        <w:tblInd w:w="-88" w:type="dxa"/>
        <w:tblBorders/>
        <w:tblCellMar>
          <w:top w:w="20" w:type="dxa"/>
          <w:left w:w="20" w:type="dxa"/>
          <w:bottom w:w="20" w:type="dxa"/>
          <w:right w:w="20" w:type="dxa"/>
        </w:tblCellMar>
        <w:tblLook w:val="0600"/>
      </w:tblPr>
      <w:tblGrid>
        <w:gridCol w:w="2354"/>
        <w:gridCol w:w="2145"/>
        <w:gridCol w:w="1575"/>
        <w:gridCol w:w="1980"/>
        <w:gridCol w:w="2131"/>
      </w:tblGrid>
      <w:tr>
        <w:trPr>
          <w:trHeight w:val="280" w:hRule="atLeast"/>
        </w:trPr>
        <w:tc>
          <w:tcPr>
            <w:tcW w:w="2354" w:type="dxa"/>
            <w:tcBorders/>
            <w:shd w:fill="333333"/>
          </w:tcPr>
          <w:p>
            <w:pPr>
              <w:pStyle w:val="Normal"/>
              <w:spacing w:before="0" w:after="0"/>
              <w:rPr/>
            </w:pPr>
            <w:r>
              <w:rPr>
                <w:rFonts w:eastAsia="Courier New" w:cs="Courier New" w:ascii="Courier New" w:hAnsi="Courier New"/>
                <w:b/>
                <w:color w:val="FFFFFF"/>
              </w:rPr>
              <w:t>stop_times.txt</w:t>
            </w:r>
          </w:p>
        </w:tc>
        <w:tc>
          <w:tcPr>
            <w:tcW w:w="2145" w:type="dxa"/>
            <w:tcBorders/>
            <w:shd w:fill="auto" w:val="clear"/>
            <w:tcMar>
              <w:top w:w="0" w:type="dxa"/>
              <w:left w:w="108" w:type="dxa"/>
              <w:bottom w:w="0" w:type="dxa"/>
              <w:right w:w="108" w:type="dxa"/>
            </w:tcMar>
          </w:tcPr>
          <w:p>
            <w:pPr>
              <w:pStyle w:val="Normal"/>
              <w:spacing w:before="0" w:after="0"/>
              <w:rPr/>
            </w:pPr>
            <w:r>
              <w:rPr/>
            </w:r>
          </w:p>
        </w:tc>
        <w:tc>
          <w:tcPr>
            <w:tcW w:w="1575" w:type="dxa"/>
            <w:tcBorders/>
            <w:shd w:fill="auto" w:val="clear"/>
            <w:tcMar>
              <w:top w:w="0" w:type="dxa"/>
              <w:left w:w="108" w:type="dxa"/>
              <w:bottom w:w="0" w:type="dxa"/>
              <w:right w:w="108" w:type="dxa"/>
            </w:tcMar>
          </w:tcPr>
          <w:p>
            <w:pPr>
              <w:pStyle w:val="Normal"/>
              <w:spacing w:before="0" w:after="0"/>
              <w:rPr/>
            </w:pPr>
            <w:r>
              <w:rPr/>
            </w:r>
          </w:p>
        </w:tc>
        <w:tc>
          <w:tcPr>
            <w:tcW w:w="1980" w:type="dxa"/>
            <w:tcBorders/>
            <w:shd w:fill="auto" w:val="clear"/>
            <w:tcMar>
              <w:top w:w="0" w:type="dxa"/>
              <w:left w:w="108" w:type="dxa"/>
              <w:bottom w:w="0" w:type="dxa"/>
              <w:right w:w="108" w:type="dxa"/>
            </w:tcMar>
          </w:tcPr>
          <w:p>
            <w:pPr>
              <w:pStyle w:val="Normal"/>
              <w:spacing w:before="0" w:after="0"/>
              <w:rPr/>
            </w:pPr>
            <w:r>
              <w:rPr/>
            </w:r>
          </w:p>
        </w:tc>
        <w:tc>
          <w:tcPr>
            <w:tcW w:w="2131" w:type="dxa"/>
            <w:tcBorders/>
            <w:shd w:fill="auto" w:val="clear"/>
            <w:tcMar>
              <w:top w:w="0" w:type="dxa"/>
              <w:left w:w="108" w:type="dxa"/>
              <w:bottom w:w="0" w:type="dxa"/>
              <w:right w:w="108" w:type="dxa"/>
            </w:tcMar>
          </w:tcPr>
          <w:p>
            <w:pPr>
              <w:pStyle w:val="Normal"/>
              <w:spacing w:before="0" w:after="0"/>
              <w:rPr/>
            </w:pPr>
            <w:r>
              <w:rPr/>
            </w:r>
          </w:p>
        </w:tc>
      </w:tr>
      <w:tr>
        <w:trPr>
          <w:trHeight w:val="280" w:hRule="atLeast"/>
        </w:trPr>
        <w:tc>
          <w:tcPr>
            <w:tcW w:w="2354" w:type="dxa"/>
            <w:tcBorders/>
            <w:shd w:fill="E6E6E6"/>
          </w:tcPr>
          <w:p>
            <w:pPr>
              <w:pStyle w:val="Normal"/>
              <w:spacing w:before="0" w:after="0"/>
              <w:rPr/>
            </w:pPr>
            <w:r>
              <w:rPr>
                <w:rFonts w:eastAsia="Courier New" w:cs="Courier New" w:ascii="Courier New" w:hAnsi="Courier New"/>
                <w:b/>
              </w:rPr>
              <w:t>trip_id</w:t>
            </w:r>
          </w:p>
        </w:tc>
        <w:tc>
          <w:tcPr>
            <w:tcW w:w="2145" w:type="dxa"/>
            <w:tcBorders/>
            <w:shd w:fill="E6E6E6"/>
          </w:tcPr>
          <w:p>
            <w:pPr>
              <w:pStyle w:val="Normal"/>
              <w:spacing w:before="0" w:after="0"/>
              <w:rPr/>
            </w:pPr>
            <w:r>
              <w:rPr>
                <w:rFonts w:eastAsia="Courier New" w:cs="Courier New" w:ascii="Courier New" w:hAnsi="Courier New"/>
                <w:b/>
              </w:rPr>
              <w:t>stop_sequence</w:t>
            </w:r>
          </w:p>
        </w:tc>
        <w:tc>
          <w:tcPr>
            <w:tcW w:w="1575" w:type="dxa"/>
            <w:tcBorders/>
            <w:shd w:fill="E6E6E6"/>
          </w:tcPr>
          <w:p>
            <w:pPr>
              <w:pStyle w:val="Normal"/>
              <w:spacing w:before="0" w:after="0"/>
              <w:rPr/>
            </w:pPr>
            <w:r>
              <w:rPr>
                <w:rFonts w:eastAsia="Courier New" w:cs="Courier New" w:ascii="Courier New" w:hAnsi="Courier New"/>
                <w:b/>
              </w:rPr>
              <w:t>stop_id</w:t>
            </w:r>
          </w:p>
        </w:tc>
        <w:tc>
          <w:tcPr>
            <w:tcW w:w="1980" w:type="dxa"/>
            <w:tcBorders/>
            <w:shd w:fill="E6E6E6"/>
          </w:tcPr>
          <w:p>
            <w:pPr>
              <w:pStyle w:val="Normal"/>
              <w:spacing w:before="0" w:after="0"/>
              <w:rPr/>
            </w:pPr>
            <w:r>
              <w:rPr>
                <w:rFonts w:eastAsia="Courier New" w:cs="Courier New" w:ascii="Courier New" w:hAnsi="Courier New"/>
                <w:b/>
              </w:rPr>
              <w:t>arrival_time</w:t>
            </w:r>
          </w:p>
        </w:tc>
        <w:tc>
          <w:tcPr>
            <w:tcW w:w="2131" w:type="dxa"/>
            <w:tcBorders/>
            <w:shd w:fill="E6E6E6"/>
          </w:tcPr>
          <w:p>
            <w:pPr>
              <w:pStyle w:val="Normal"/>
              <w:spacing w:before="0" w:after="0"/>
              <w:rPr/>
            </w:pPr>
            <w:r>
              <w:rPr>
                <w:rFonts w:eastAsia="Courier New" w:cs="Courier New" w:ascii="Courier New" w:hAnsi="Courier New"/>
                <w:b/>
              </w:rPr>
              <w:t>departure_time</w:t>
            </w:r>
          </w:p>
        </w:tc>
      </w:tr>
      <w:tr>
        <w:trPr>
          <w:trHeight w:val="280" w:hRule="atLeast"/>
        </w:trPr>
        <w:tc>
          <w:tcPr>
            <w:tcW w:w="2354" w:type="dxa"/>
            <w:tcBorders/>
            <w:shd w:fill="E6E6E6"/>
          </w:tcPr>
          <w:p>
            <w:pPr>
              <w:pStyle w:val="Normal"/>
              <w:spacing w:before="0" w:after="0"/>
              <w:rPr/>
            </w:pPr>
            <w:r>
              <w:rPr>
                <w:rFonts w:eastAsia="Courier New" w:cs="Courier New" w:ascii="Courier New" w:hAnsi="Courier New"/>
                <w:color w:val="0000FF"/>
              </w:rPr>
              <w:t>trip_1</w:t>
            </w:r>
          </w:p>
        </w:tc>
        <w:tc>
          <w:tcPr>
            <w:tcW w:w="2145" w:type="dxa"/>
            <w:tcBorders/>
            <w:shd w:fill="E6E6E6"/>
          </w:tcPr>
          <w:p>
            <w:pPr>
              <w:pStyle w:val="Normal"/>
              <w:spacing w:before="0" w:after="0"/>
              <w:rPr/>
            </w:pPr>
            <w:r>
              <w:rPr>
                <w:rFonts w:eastAsia="Courier New" w:cs="Courier New" w:ascii="Courier New" w:hAnsi="Courier New"/>
                <w:color w:val="0000FF"/>
              </w:rPr>
              <w:t>1</w:t>
            </w:r>
          </w:p>
        </w:tc>
        <w:tc>
          <w:tcPr>
            <w:tcW w:w="1575" w:type="dxa"/>
            <w:tcBorders/>
            <w:shd w:fill="E6E6E6"/>
          </w:tcPr>
          <w:p>
            <w:pPr>
              <w:pStyle w:val="Normal"/>
              <w:spacing w:before="0" w:after="0"/>
              <w:rPr/>
            </w:pPr>
            <w:r>
              <w:rPr>
                <w:rFonts w:eastAsia="Courier New" w:cs="Courier New" w:ascii="Courier New" w:hAnsi="Courier New"/>
                <w:color w:val="0000FF"/>
              </w:rPr>
              <w:t>stop_1</w:t>
            </w:r>
          </w:p>
        </w:tc>
        <w:tc>
          <w:tcPr>
            <w:tcW w:w="1980" w:type="dxa"/>
            <w:tcBorders/>
            <w:shd w:fill="E6E6E6"/>
          </w:tcPr>
          <w:p>
            <w:pPr>
              <w:pStyle w:val="Normal"/>
              <w:spacing w:before="0" w:after="0"/>
              <w:rPr/>
            </w:pPr>
            <w:r>
              <w:rPr>
                <w:rFonts w:eastAsia="Courier New" w:cs="Courier New" w:ascii="Courier New" w:hAnsi="Courier New"/>
                <w:color w:val="0000FF"/>
              </w:rPr>
              <w:t>0:00:00</w:t>
            </w:r>
          </w:p>
        </w:tc>
        <w:tc>
          <w:tcPr>
            <w:tcW w:w="2131" w:type="dxa"/>
            <w:tcBorders/>
            <w:shd w:fill="E6E6E6"/>
          </w:tcPr>
          <w:p>
            <w:pPr>
              <w:pStyle w:val="Normal"/>
              <w:spacing w:before="0" w:after="0"/>
              <w:rPr/>
            </w:pPr>
            <w:r>
              <w:rPr>
                <w:rFonts w:eastAsia="Courier New" w:cs="Courier New" w:ascii="Courier New" w:hAnsi="Courier New"/>
                <w:color w:val="0000FF"/>
              </w:rPr>
              <w:t>0:00:00</w:t>
            </w:r>
          </w:p>
        </w:tc>
      </w:tr>
      <w:tr>
        <w:trPr>
          <w:trHeight w:val="280" w:hRule="atLeast"/>
        </w:trPr>
        <w:tc>
          <w:tcPr>
            <w:tcW w:w="2354" w:type="dxa"/>
            <w:tcBorders/>
            <w:shd w:fill="E6E6E6"/>
          </w:tcPr>
          <w:p>
            <w:pPr>
              <w:pStyle w:val="Normal"/>
              <w:spacing w:before="0" w:after="0"/>
              <w:rPr/>
            </w:pPr>
            <w:r>
              <w:rPr>
                <w:rFonts w:eastAsia="Courier New" w:cs="Courier New" w:ascii="Courier New" w:hAnsi="Courier New"/>
                <w:color w:val="0000FF"/>
              </w:rPr>
              <w:t>trip_1</w:t>
            </w:r>
          </w:p>
        </w:tc>
        <w:tc>
          <w:tcPr>
            <w:tcW w:w="2145" w:type="dxa"/>
            <w:tcBorders/>
            <w:shd w:fill="E6E6E6"/>
          </w:tcPr>
          <w:p>
            <w:pPr>
              <w:pStyle w:val="Normal"/>
              <w:spacing w:before="0" w:after="0"/>
              <w:rPr/>
            </w:pPr>
            <w:r>
              <w:rPr>
                <w:rFonts w:eastAsia="Courier New" w:cs="Courier New" w:ascii="Courier New" w:hAnsi="Courier New"/>
                <w:color w:val="0000FF"/>
              </w:rPr>
              <w:t>2</w:t>
            </w:r>
          </w:p>
        </w:tc>
        <w:tc>
          <w:tcPr>
            <w:tcW w:w="1575" w:type="dxa"/>
            <w:tcBorders/>
            <w:shd w:fill="E6E6E6"/>
          </w:tcPr>
          <w:p>
            <w:pPr>
              <w:pStyle w:val="Normal"/>
              <w:spacing w:before="0" w:after="0"/>
              <w:rPr/>
            </w:pPr>
            <w:r>
              <w:rPr>
                <w:rFonts w:eastAsia="Courier New" w:cs="Courier New" w:ascii="Courier New" w:hAnsi="Courier New"/>
                <w:color w:val="0000FF"/>
              </w:rPr>
              <w:t>stop_2</w:t>
            </w:r>
          </w:p>
        </w:tc>
        <w:tc>
          <w:tcPr>
            <w:tcW w:w="1980" w:type="dxa"/>
            <w:tcBorders/>
            <w:shd w:fill="E6E6E6"/>
          </w:tcPr>
          <w:p>
            <w:pPr>
              <w:pStyle w:val="Normal"/>
              <w:spacing w:before="0" w:after="0"/>
              <w:rPr/>
            </w:pPr>
            <w:r>
              <w:rPr>
                <w:rFonts w:eastAsia="Courier New" w:cs="Courier New" w:ascii="Courier New" w:hAnsi="Courier New"/>
                <w:color w:val="0000FF"/>
              </w:rPr>
              <w:t>0:10:00</w:t>
            </w:r>
          </w:p>
        </w:tc>
        <w:tc>
          <w:tcPr>
            <w:tcW w:w="2131" w:type="dxa"/>
            <w:tcBorders/>
            <w:shd w:fill="E6E6E6"/>
          </w:tcPr>
          <w:p>
            <w:pPr>
              <w:pStyle w:val="Normal"/>
              <w:spacing w:before="0" w:after="0"/>
              <w:rPr/>
            </w:pPr>
            <w:r>
              <w:rPr>
                <w:rFonts w:eastAsia="Courier New" w:cs="Courier New" w:ascii="Courier New" w:hAnsi="Courier New"/>
                <w:color w:val="0000FF"/>
              </w:rPr>
              <w:t>0:10:00</w:t>
            </w:r>
          </w:p>
        </w:tc>
      </w:tr>
      <w:tr>
        <w:trPr>
          <w:trHeight w:val="280" w:hRule="atLeast"/>
        </w:trPr>
        <w:tc>
          <w:tcPr>
            <w:tcW w:w="2354" w:type="dxa"/>
            <w:tcBorders/>
            <w:shd w:fill="E6E6E6"/>
          </w:tcPr>
          <w:p>
            <w:pPr>
              <w:pStyle w:val="Normal"/>
              <w:spacing w:before="0" w:after="0"/>
              <w:rPr/>
            </w:pPr>
            <w:r>
              <w:rPr>
                <w:rFonts w:eastAsia="Courier New" w:cs="Courier New" w:ascii="Courier New" w:hAnsi="Courier New"/>
                <w:color w:val="0000FF"/>
              </w:rPr>
              <w:t>trip_1</w:t>
            </w:r>
          </w:p>
        </w:tc>
        <w:tc>
          <w:tcPr>
            <w:tcW w:w="2145" w:type="dxa"/>
            <w:tcBorders/>
            <w:shd w:fill="E6E6E6"/>
          </w:tcPr>
          <w:p>
            <w:pPr>
              <w:pStyle w:val="Normal"/>
              <w:spacing w:before="0" w:after="0"/>
              <w:rPr/>
            </w:pPr>
            <w:r>
              <w:rPr>
                <w:rFonts w:eastAsia="Courier New" w:cs="Courier New" w:ascii="Courier New" w:hAnsi="Courier New"/>
                <w:color w:val="0000FF"/>
              </w:rPr>
              <w:t>3</w:t>
            </w:r>
          </w:p>
        </w:tc>
        <w:tc>
          <w:tcPr>
            <w:tcW w:w="1575" w:type="dxa"/>
            <w:tcBorders/>
            <w:shd w:fill="E6E6E6"/>
          </w:tcPr>
          <w:p>
            <w:pPr>
              <w:pStyle w:val="Normal"/>
              <w:spacing w:before="0" w:after="0"/>
              <w:rPr/>
            </w:pPr>
            <w:r>
              <w:rPr>
                <w:rFonts w:eastAsia="Courier New" w:cs="Courier New" w:ascii="Courier New" w:hAnsi="Courier New"/>
                <w:color w:val="0000FF"/>
              </w:rPr>
              <w:t>stop_3</w:t>
            </w:r>
          </w:p>
        </w:tc>
        <w:tc>
          <w:tcPr>
            <w:tcW w:w="1980" w:type="dxa"/>
            <w:tcBorders/>
            <w:shd w:fill="E6E6E6"/>
          </w:tcPr>
          <w:p>
            <w:pPr>
              <w:pStyle w:val="Normal"/>
              <w:spacing w:before="0" w:after="0"/>
              <w:rPr/>
            </w:pPr>
            <w:r>
              <w:rPr>
                <w:rFonts w:eastAsia="Courier New" w:cs="Courier New" w:ascii="Courier New" w:hAnsi="Courier New"/>
                <w:color w:val="0000FF"/>
              </w:rPr>
              <w:t>0:30:00</w:t>
            </w:r>
          </w:p>
        </w:tc>
        <w:tc>
          <w:tcPr>
            <w:tcW w:w="2131" w:type="dxa"/>
            <w:tcBorders/>
            <w:shd w:fill="E6E6E6"/>
          </w:tcPr>
          <w:p>
            <w:pPr>
              <w:pStyle w:val="Normal"/>
              <w:spacing w:before="0" w:after="0"/>
              <w:rPr/>
            </w:pPr>
            <w:r>
              <w:rPr>
                <w:rFonts w:eastAsia="Courier New" w:cs="Courier New" w:ascii="Courier New" w:hAnsi="Courier New"/>
                <w:color w:val="0000FF"/>
              </w:rPr>
              <w:t>0:30:00</w:t>
            </w:r>
          </w:p>
        </w:tc>
      </w:tr>
      <w:tr>
        <w:trPr>
          <w:trHeight w:val="280" w:hRule="atLeast"/>
        </w:trPr>
        <w:tc>
          <w:tcPr>
            <w:tcW w:w="2354" w:type="dxa"/>
            <w:tcBorders/>
            <w:shd w:fill="E6E6E6"/>
          </w:tcPr>
          <w:p>
            <w:pPr>
              <w:pStyle w:val="Normal"/>
              <w:spacing w:before="0" w:after="0"/>
              <w:rPr/>
            </w:pPr>
            <w:r>
              <w:rPr>
                <w:rFonts w:eastAsia="Courier New" w:cs="Courier New" w:ascii="Courier New" w:hAnsi="Courier New"/>
                <w:color w:val="0000FF"/>
              </w:rPr>
              <w:t>trip_2</w:t>
            </w:r>
          </w:p>
        </w:tc>
        <w:tc>
          <w:tcPr>
            <w:tcW w:w="2145" w:type="dxa"/>
            <w:tcBorders/>
            <w:shd w:fill="E6E6E6"/>
          </w:tcPr>
          <w:p>
            <w:pPr>
              <w:pStyle w:val="Normal"/>
              <w:spacing w:before="0" w:after="0"/>
              <w:rPr/>
            </w:pPr>
            <w:r>
              <w:rPr>
                <w:rFonts w:eastAsia="Courier New" w:cs="Courier New" w:ascii="Courier New" w:hAnsi="Courier New"/>
                <w:color w:val="0000FF"/>
              </w:rPr>
              <w:t>1</w:t>
            </w:r>
          </w:p>
        </w:tc>
        <w:tc>
          <w:tcPr>
            <w:tcW w:w="1575" w:type="dxa"/>
            <w:tcBorders/>
            <w:shd w:fill="E6E6E6"/>
          </w:tcPr>
          <w:p>
            <w:pPr>
              <w:pStyle w:val="Normal"/>
              <w:spacing w:before="0" w:after="0"/>
              <w:rPr/>
            </w:pPr>
            <w:r>
              <w:rPr>
                <w:rFonts w:eastAsia="Courier New" w:cs="Courier New" w:ascii="Courier New" w:hAnsi="Courier New"/>
                <w:color w:val="0000FF"/>
              </w:rPr>
              <w:t>stop_3</w:t>
            </w:r>
          </w:p>
        </w:tc>
        <w:tc>
          <w:tcPr>
            <w:tcW w:w="1980" w:type="dxa"/>
            <w:tcBorders/>
            <w:shd w:fill="E6E6E6"/>
          </w:tcPr>
          <w:p>
            <w:pPr>
              <w:pStyle w:val="Normal"/>
              <w:spacing w:before="0" w:after="0"/>
              <w:rPr/>
            </w:pPr>
            <w:r>
              <w:rPr>
                <w:rFonts w:eastAsia="Courier New" w:cs="Courier New" w:ascii="Courier New" w:hAnsi="Courier New"/>
                <w:color w:val="0000FF"/>
              </w:rPr>
              <w:t>0:00:00</w:t>
            </w:r>
          </w:p>
        </w:tc>
        <w:tc>
          <w:tcPr>
            <w:tcW w:w="2131" w:type="dxa"/>
            <w:tcBorders/>
            <w:shd w:fill="E6E6E6"/>
          </w:tcPr>
          <w:p>
            <w:pPr>
              <w:pStyle w:val="Normal"/>
              <w:spacing w:before="0" w:after="0"/>
              <w:rPr/>
            </w:pPr>
            <w:r>
              <w:rPr>
                <w:rFonts w:eastAsia="Courier New" w:cs="Courier New" w:ascii="Courier New" w:hAnsi="Courier New"/>
                <w:color w:val="0000FF"/>
              </w:rPr>
              <w:t>0:00:00</w:t>
            </w:r>
          </w:p>
        </w:tc>
      </w:tr>
      <w:tr>
        <w:trPr>
          <w:trHeight w:val="60" w:hRule="atLeast"/>
        </w:trPr>
        <w:tc>
          <w:tcPr>
            <w:tcW w:w="2354" w:type="dxa"/>
            <w:tcBorders/>
            <w:shd w:fill="E6E6E6"/>
          </w:tcPr>
          <w:p>
            <w:pPr>
              <w:pStyle w:val="Normal"/>
              <w:spacing w:before="0" w:after="0"/>
              <w:rPr/>
            </w:pPr>
            <w:r>
              <w:rPr>
                <w:rFonts w:eastAsia="Courier New" w:cs="Courier New" w:ascii="Courier New" w:hAnsi="Courier New"/>
                <w:color w:val="0000FF"/>
              </w:rPr>
              <w:t>trip_2</w:t>
            </w:r>
          </w:p>
        </w:tc>
        <w:tc>
          <w:tcPr>
            <w:tcW w:w="2145" w:type="dxa"/>
            <w:tcBorders/>
            <w:shd w:fill="E6E6E6"/>
          </w:tcPr>
          <w:p>
            <w:pPr>
              <w:pStyle w:val="Normal"/>
              <w:spacing w:before="0" w:after="0"/>
              <w:rPr/>
            </w:pPr>
            <w:r>
              <w:rPr>
                <w:rFonts w:eastAsia="Courier New" w:cs="Courier New" w:ascii="Courier New" w:hAnsi="Courier New"/>
                <w:color w:val="0000FF"/>
              </w:rPr>
              <w:t>2</w:t>
            </w:r>
          </w:p>
        </w:tc>
        <w:tc>
          <w:tcPr>
            <w:tcW w:w="1575" w:type="dxa"/>
            <w:tcBorders/>
            <w:shd w:fill="E6E6E6"/>
          </w:tcPr>
          <w:p>
            <w:pPr>
              <w:pStyle w:val="Normal"/>
              <w:spacing w:before="0" w:after="0"/>
              <w:rPr/>
            </w:pPr>
            <w:r>
              <w:rPr>
                <w:rFonts w:eastAsia="Courier New" w:cs="Courier New" w:ascii="Courier New" w:hAnsi="Courier New"/>
                <w:color w:val="0000FF"/>
              </w:rPr>
              <w:t>stop_2</w:t>
            </w:r>
          </w:p>
        </w:tc>
        <w:tc>
          <w:tcPr>
            <w:tcW w:w="1980" w:type="dxa"/>
            <w:tcBorders/>
            <w:shd w:fill="E6E6E6"/>
          </w:tcPr>
          <w:p>
            <w:pPr>
              <w:pStyle w:val="Normal"/>
              <w:spacing w:before="0" w:after="0"/>
              <w:rPr/>
            </w:pPr>
            <w:r>
              <w:rPr>
                <w:rFonts w:eastAsia="Courier New" w:cs="Courier New" w:ascii="Courier New" w:hAnsi="Courier New"/>
                <w:color w:val="0000FF"/>
              </w:rPr>
              <w:t>0:10:00</w:t>
            </w:r>
          </w:p>
        </w:tc>
        <w:tc>
          <w:tcPr>
            <w:tcW w:w="2131" w:type="dxa"/>
            <w:tcBorders/>
            <w:shd w:fill="E6E6E6"/>
          </w:tcPr>
          <w:p>
            <w:pPr>
              <w:pStyle w:val="Normal"/>
              <w:spacing w:before="0" w:after="0"/>
              <w:rPr/>
            </w:pPr>
            <w:r>
              <w:rPr>
                <w:rFonts w:eastAsia="Courier New" w:cs="Courier New" w:ascii="Courier New" w:hAnsi="Courier New"/>
                <w:color w:val="0000FF"/>
              </w:rPr>
              <w:t>0:10:00</w:t>
            </w:r>
          </w:p>
        </w:tc>
      </w:tr>
      <w:tr>
        <w:trPr>
          <w:trHeight w:val="280" w:hRule="atLeast"/>
        </w:trPr>
        <w:tc>
          <w:tcPr>
            <w:tcW w:w="2354" w:type="dxa"/>
            <w:tcBorders/>
            <w:shd w:fill="E6E6E6"/>
          </w:tcPr>
          <w:p>
            <w:pPr>
              <w:pStyle w:val="Normal"/>
              <w:spacing w:before="0" w:after="0"/>
              <w:rPr/>
            </w:pPr>
            <w:r>
              <w:rPr>
                <w:rFonts w:eastAsia="Courier New" w:cs="Courier New" w:ascii="Courier New" w:hAnsi="Courier New"/>
                <w:color w:val="0000FF"/>
              </w:rPr>
              <w:t>trip_2</w:t>
            </w:r>
          </w:p>
        </w:tc>
        <w:tc>
          <w:tcPr>
            <w:tcW w:w="2145" w:type="dxa"/>
            <w:tcBorders/>
            <w:shd w:fill="E6E6E6"/>
          </w:tcPr>
          <w:p>
            <w:pPr>
              <w:pStyle w:val="Normal"/>
              <w:spacing w:before="0" w:after="0"/>
              <w:rPr/>
            </w:pPr>
            <w:r>
              <w:rPr>
                <w:rFonts w:eastAsia="Courier New" w:cs="Courier New" w:ascii="Courier New" w:hAnsi="Courier New"/>
                <w:color w:val="0000FF"/>
              </w:rPr>
              <w:t>3</w:t>
            </w:r>
          </w:p>
        </w:tc>
        <w:tc>
          <w:tcPr>
            <w:tcW w:w="1575" w:type="dxa"/>
            <w:tcBorders/>
            <w:shd w:fill="E6E6E6"/>
          </w:tcPr>
          <w:p>
            <w:pPr>
              <w:pStyle w:val="Normal"/>
              <w:spacing w:before="0" w:after="0"/>
              <w:rPr/>
            </w:pPr>
            <w:r>
              <w:rPr>
                <w:rFonts w:eastAsia="Courier New" w:cs="Courier New" w:ascii="Courier New" w:hAnsi="Courier New"/>
                <w:color w:val="0000FF"/>
              </w:rPr>
              <w:t>stop_1</w:t>
            </w:r>
          </w:p>
        </w:tc>
        <w:tc>
          <w:tcPr>
            <w:tcW w:w="1980" w:type="dxa"/>
            <w:tcBorders/>
            <w:shd w:fill="E6E6E6"/>
          </w:tcPr>
          <w:p>
            <w:pPr>
              <w:pStyle w:val="Normal"/>
              <w:spacing w:before="0" w:after="0"/>
              <w:rPr/>
            </w:pPr>
            <w:r>
              <w:rPr>
                <w:rFonts w:eastAsia="Courier New" w:cs="Courier New" w:ascii="Courier New" w:hAnsi="Courier New"/>
                <w:color w:val="0000FF"/>
              </w:rPr>
              <w:t>0:30:00</w:t>
            </w:r>
          </w:p>
        </w:tc>
        <w:tc>
          <w:tcPr>
            <w:tcW w:w="2131" w:type="dxa"/>
            <w:tcBorders/>
            <w:shd w:fill="E6E6E6"/>
          </w:tcPr>
          <w:p>
            <w:pPr>
              <w:pStyle w:val="Normal"/>
              <w:spacing w:before="0" w:after="0"/>
              <w:rPr/>
            </w:pPr>
            <w:r>
              <w:rPr>
                <w:rFonts w:eastAsia="Courier New" w:cs="Courier New" w:ascii="Courier New" w:hAnsi="Courier New"/>
                <w:color w:val="0000FF"/>
              </w:rPr>
              <w:t>0:30:00</w:t>
            </w:r>
          </w:p>
        </w:tc>
      </w:tr>
      <w:tr>
        <w:trPr>
          <w:trHeight w:val="280" w:hRule="atLeast"/>
        </w:trPr>
        <w:tc>
          <w:tcPr>
            <w:tcW w:w="2354" w:type="dxa"/>
            <w:tcBorders/>
            <w:shd w:fill="E6E6E6"/>
          </w:tcPr>
          <w:p>
            <w:pPr>
              <w:pStyle w:val="Normal"/>
              <w:spacing w:before="0" w:after="0"/>
              <w:rPr>
                <w:color w:val="008000"/>
              </w:rPr>
            </w:pPr>
            <w:r>
              <w:rPr>
                <w:rFonts w:eastAsia="Courier New" w:cs="Courier New" w:ascii="Courier New" w:hAnsi="Courier New"/>
                <w:color w:val="008000"/>
              </w:rPr>
              <w:t>trip_3</w:t>
            </w:r>
          </w:p>
        </w:tc>
        <w:tc>
          <w:tcPr>
            <w:tcW w:w="2145" w:type="dxa"/>
            <w:tcBorders/>
            <w:shd w:fill="E6E6E6"/>
          </w:tcPr>
          <w:p>
            <w:pPr>
              <w:pStyle w:val="Normal"/>
              <w:spacing w:before="0" w:after="0"/>
              <w:rPr>
                <w:color w:val="008000"/>
              </w:rPr>
            </w:pPr>
            <w:r>
              <w:rPr>
                <w:rFonts w:eastAsia="Courier New" w:cs="Courier New" w:ascii="Courier New" w:hAnsi="Courier New"/>
                <w:color w:val="008000"/>
              </w:rPr>
              <w:t>1</w:t>
            </w:r>
          </w:p>
        </w:tc>
        <w:tc>
          <w:tcPr>
            <w:tcW w:w="1575" w:type="dxa"/>
            <w:tcBorders/>
            <w:shd w:fill="E6E6E6"/>
          </w:tcPr>
          <w:p>
            <w:pPr>
              <w:pStyle w:val="Normal"/>
              <w:spacing w:before="0" w:after="0"/>
              <w:rPr>
                <w:color w:val="008000"/>
              </w:rPr>
            </w:pPr>
            <w:r>
              <w:rPr>
                <w:rFonts w:eastAsia="Courier New" w:cs="Courier New" w:ascii="Courier New" w:hAnsi="Courier New"/>
                <w:color w:val="008000"/>
              </w:rPr>
              <w:t>stop_1</w:t>
            </w:r>
          </w:p>
        </w:tc>
        <w:tc>
          <w:tcPr>
            <w:tcW w:w="1980" w:type="dxa"/>
            <w:tcBorders/>
            <w:shd w:fill="E6E6E6"/>
          </w:tcPr>
          <w:p>
            <w:pPr>
              <w:pStyle w:val="Normal"/>
              <w:spacing w:before="0" w:after="0"/>
              <w:rPr>
                <w:color w:val="008000"/>
              </w:rPr>
            </w:pPr>
            <w:r>
              <w:rPr>
                <w:rFonts w:eastAsia="Courier New" w:cs="Courier New" w:ascii="Courier New" w:hAnsi="Courier New"/>
                <w:color w:val="008000"/>
              </w:rPr>
              <w:t>9:00:00</w:t>
            </w:r>
          </w:p>
        </w:tc>
        <w:tc>
          <w:tcPr>
            <w:tcW w:w="2131" w:type="dxa"/>
            <w:tcBorders/>
            <w:shd w:fill="E6E6E6"/>
          </w:tcPr>
          <w:p>
            <w:pPr>
              <w:pStyle w:val="Normal"/>
              <w:spacing w:before="0" w:after="0"/>
              <w:rPr>
                <w:color w:val="008000"/>
              </w:rPr>
            </w:pPr>
            <w:r>
              <w:rPr>
                <w:rFonts w:eastAsia="Courier New" w:cs="Courier New" w:ascii="Courier New" w:hAnsi="Courier New"/>
                <w:color w:val="008000"/>
              </w:rPr>
              <w:t>9:00:00</w:t>
            </w:r>
          </w:p>
        </w:tc>
      </w:tr>
      <w:tr>
        <w:trPr>
          <w:trHeight w:val="280" w:hRule="atLeast"/>
        </w:trPr>
        <w:tc>
          <w:tcPr>
            <w:tcW w:w="2354" w:type="dxa"/>
            <w:tcBorders/>
            <w:shd w:fill="E6E6E6"/>
          </w:tcPr>
          <w:p>
            <w:pPr>
              <w:pStyle w:val="Normal"/>
              <w:spacing w:before="0" w:after="0"/>
              <w:rPr>
                <w:color w:val="008000"/>
              </w:rPr>
            </w:pPr>
            <w:r>
              <w:rPr>
                <w:rFonts w:eastAsia="Courier New" w:cs="Courier New" w:ascii="Courier New" w:hAnsi="Courier New"/>
                <w:color w:val="008000"/>
              </w:rPr>
              <w:t>trip_3</w:t>
            </w:r>
          </w:p>
        </w:tc>
        <w:tc>
          <w:tcPr>
            <w:tcW w:w="2145" w:type="dxa"/>
            <w:tcBorders/>
            <w:shd w:fill="E6E6E6"/>
          </w:tcPr>
          <w:p>
            <w:pPr>
              <w:pStyle w:val="Normal"/>
              <w:spacing w:before="0" w:after="0"/>
              <w:rPr>
                <w:color w:val="008000"/>
              </w:rPr>
            </w:pPr>
            <w:r>
              <w:rPr>
                <w:rFonts w:eastAsia="Courier New" w:cs="Courier New" w:ascii="Courier New" w:hAnsi="Courier New"/>
                <w:color w:val="008000"/>
              </w:rPr>
              <w:t>2</w:t>
            </w:r>
          </w:p>
        </w:tc>
        <w:tc>
          <w:tcPr>
            <w:tcW w:w="1575" w:type="dxa"/>
            <w:tcBorders/>
            <w:shd w:fill="E6E6E6"/>
          </w:tcPr>
          <w:p>
            <w:pPr>
              <w:pStyle w:val="Normal"/>
              <w:spacing w:before="0" w:after="0"/>
              <w:rPr>
                <w:color w:val="008000"/>
              </w:rPr>
            </w:pPr>
            <w:r>
              <w:rPr>
                <w:rFonts w:eastAsia="Courier New" w:cs="Courier New" w:ascii="Courier New" w:hAnsi="Courier New"/>
                <w:color w:val="008000"/>
              </w:rPr>
              <w:t>stop_3</w:t>
            </w:r>
          </w:p>
        </w:tc>
        <w:tc>
          <w:tcPr>
            <w:tcW w:w="1980" w:type="dxa"/>
            <w:tcBorders/>
            <w:shd w:fill="E6E6E6"/>
          </w:tcPr>
          <w:p>
            <w:pPr>
              <w:pStyle w:val="Normal"/>
              <w:spacing w:before="0" w:after="0"/>
              <w:rPr>
                <w:color w:val="008000"/>
              </w:rPr>
            </w:pPr>
            <w:r>
              <w:rPr>
                <w:rFonts w:eastAsia="Courier New" w:cs="Courier New" w:ascii="Courier New" w:hAnsi="Courier New"/>
                <w:color w:val="008000"/>
              </w:rPr>
              <w:t>9:22:00</w:t>
            </w:r>
          </w:p>
        </w:tc>
        <w:tc>
          <w:tcPr>
            <w:tcW w:w="2131" w:type="dxa"/>
            <w:tcBorders/>
            <w:shd w:fill="E6E6E6"/>
          </w:tcPr>
          <w:p>
            <w:pPr>
              <w:pStyle w:val="Normal"/>
              <w:spacing w:before="0" w:after="0"/>
              <w:rPr>
                <w:color w:val="008000"/>
              </w:rPr>
            </w:pPr>
            <w:r>
              <w:rPr>
                <w:rFonts w:eastAsia="Courier New" w:cs="Courier New" w:ascii="Courier New" w:hAnsi="Courier New"/>
                <w:color w:val="008000"/>
              </w:rPr>
              <w:t>9:22:00</w:t>
            </w:r>
          </w:p>
        </w:tc>
      </w:tr>
      <w:tr>
        <w:trPr>
          <w:trHeight w:val="280" w:hRule="atLeast"/>
        </w:trPr>
        <w:tc>
          <w:tcPr>
            <w:tcW w:w="2354" w:type="dxa"/>
            <w:tcBorders/>
            <w:shd w:fill="E6E6E6"/>
          </w:tcPr>
          <w:p>
            <w:pPr>
              <w:pStyle w:val="Normal"/>
              <w:spacing w:before="0" w:after="0"/>
              <w:rPr>
                <w:color w:val="008000"/>
              </w:rPr>
            </w:pPr>
            <w:r>
              <w:rPr>
                <w:rFonts w:eastAsia="Courier New" w:cs="Courier New" w:ascii="Courier New" w:hAnsi="Courier New"/>
                <w:color w:val="008000"/>
              </w:rPr>
              <w:t>trip_4</w:t>
            </w:r>
          </w:p>
        </w:tc>
        <w:tc>
          <w:tcPr>
            <w:tcW w:w="2145" w:type="dxa"/>
            <w:tcBorders/>
            <w:shd w:fill="E6E6E6"/>
          </w:tcPr>
          <w:p>
            <w:pPr>
              <w:pStyle w:val="Normal"/>
              <w:spacing w:before="0" w:after="0"/>
              <w:rPr>
                <w:color w:val="008000"/>
              </w:rPr>
            </w:pPr>
            <w:r>
              <w:rPr>
                <w:rFonts w:eastAsia="Courier New" w:cs="Courier New" w:ascii="Courier New" w:hAnsi="Courier New"/>
                <w:color w:val="008000"/>
              </w:rPr>
              <w:t>1</w:t>
            </w:r>
          </w:p>
        </w:tc>
        <w:tc>
          <w:tcPr>
            <w:tcW w:w="1575" w:type="dxa"/>
            <w:tcBorders/>
            <w:shd w:fill="E6E6E6"/>
          </w:tcPr>
          <w:p>
            <w:pPr>
              <w:pStyle w:val="Normal"/>
              <w:spacing w:before="0" w:after="0"/>
              <w:rPr>
                <w:color w:val="008000"/>
              </w:rPr>
            </w:pPr>
            <w:r>
              <w:rPr>
                <w:rFonts w:eastAsia="Courier New" w:cs="Courier New" w:ascii="Courier New" w:hAnsi="Courier New"/>
                <w:color w:val="008000"/>
              </w:rPr>
              <w:t>stop_3</w:t>
            </w:r>
          </w:p>
        </w:tc>
        <w:tc>
          <w:tcPr>
            <w:tcW w:w="1980" w:type="dxa"/>
            <w:tcBorders/>
            <w:shd w:fill="E6E6E6"/>
          </w:tcPr>
          <w:p>
            <w:pPr>
              <w:pStyle w:val="Normal"/>
              <w:spacing w:before="0" w:after="0"/>
              <w:rPr>
                <w:color w:val="008000"/>
              </w:rPr>
            </w:pPr>
            <w:r>
              <w:rPr>
                <w:rFonts w:eastAsia="Courier New" w:cs="Courier New" w:ascii="Courier New" w:hAnsi="Courier New"/>
                <w:color w:val="008000"/>
              </w:rPr>
              <w:t>9:22:00</w:t>
            </w:r>
          </w:p>
        </w:tc>
        <w:tc>
          <w:tcPr>
            <w:tcW w:w="2131" w:type="dxa"/>
            <w:tcBorders/>
            <w:shd w:fill="E6E6E6"/>
          </w:tcPr>
          <w:p>
            <w:pPr>
              <w:pStyle w:val="Normal"/>
              <w:spacing w:before="0" w:after="0"/>
              <w:rPr>
                <w:color w:val="008000"/>
              </w:rPr>
            </w:pPr>
            <w:r>
              <w:rPr>
                <w:rFonts w:eastAsia="Courier New" w:cs="Courier New" w:ascii="Courier New" w:hAnsi="Courier New"/>
                <w:color w:val="008000"/>
              </w:rPr>
              <w:t>9:22:00</w:t>
            </w:r>
          </w:p>
        </w:tc>
      </w:tr>
      <w:tr>
        <w:trPr>
          <w:trHeight w:val="280" w:hRule="atLeast"/>
        </w:trPr>
        <w:tc>
          <w:tcPr>
            <w:tcW w:w="2354" w:type="dxa"/>
            <w:tcBorders/>
            <w:shd w:fill="E6E6E6"/>
          </w:tcPr>
          <w:p>
            <w:pPr>
              <w:pStyle w:val="Normal"/>
              <w:spacing w:before="0" w:after="0"/>
              <w:rPr>
                <w:color w:val="008000"/>
              </w:rPr>
            </w:pPr>
            <w:r>
              <w:rPr>
                <w:rFonts w:eastAsia="Courier New" w:cs="Courier New" w:ascii="Courier New" w:hAnsi="Courier New"/>
                <w:color w:val="008000"/>
              </w:rPr>
              <w:t>trip_4</w:t>
            </w:r>
          </w:p>
        </w:tc>
        <w:tc>
          <w:tcPr>
            <w:tcW w:w="2145" w:type="dxa"/>
            <w:tcBorders/>
            <w:shd w:fill="E6E6E6"/>
          </w:tcPr>
          <w:p>
            <w:pPr>
              <w:pStyle w:val="Normal"/>
              <w:spacing w:before="0" w:after="0"/>
              <w:rPr>
                <w:color w:val="008000"/>
              </w:rPr>
            </w:pPr>
            <w:r>
              <w:rPr>
                <w:rFonts w:eastAsia="Courier New" w:cs="Courier New" w:ascii="Courier New" w:hAnsi="Courier New"/>
                <w:color w:val="008000"/>
              </w:rPr>
              <w:t>2</w:t>
            </w:r>
          </w:p>
        </w:tc>
        <w:tc>
          <w:tcPr>
            <w:tcW w:w="1575" w:type="dxa"/>
            <w:tcBorders/>
            <w:shd w:fill="E6E6E6"/>
          </w:tcPr>
          <w:p>
            <w:pPr>
              <w:pStyle w:val="Normal"/>
              <w:spacing w:before="0" w:after="0"/>
              <w:rPr>
                <w:color w:val="008000"/>
              </w:rPr>
            </w:pPr>
            <w:r>
              <w:rPr>
                <w:rFonts w:eastAsia="Courier New" w:cs="Courier New" w:ascii="Courier New" w:hAnsi="Courier New"/>
                <w:color w:val="008000"/>
              </w:rPr>
              <w:t>stop_1</w:t>
            </w:r>
          </w:p>
        </w:tc>
        <w:tc>
          <w:tcPr>
            <w:tcW w:w="1980" w:type="dxa"/>
            <w:tcBorders/>
            <w:shd w:fill="E6E6E6"/>
          </w:tcPr>
          <w:p>
            <w:pPr>
              <w:pStyle w:val="Normal"/>
              <w:spacing w:before="0" w:after="0"/>
              <w:rPr>
                <w:color w:val="008000"/>
              </w:rPr>
            </w:pPr>
            <w:r>
              <w:rPr>
                <w:rFonts w:eastAsia="Courier New" w:cs="Courier New" w:ascii="Courier New" w:hAnsi="Courier New"/>
                <w:color w:val="008000"/>
              </w:rPr>
              <w:t>9:42:00</w:t>
            </w:r>
          </w:p>
        </w:tc>
        <w:tc>
          <w:tcPr>
            <w:tcW w:w="2131" w:type="dxa"/>
            <w:tcBorders/>
            <w:shd w:fill="E6E6E6"/>
          </w:tcPr>
          <w:p>
            <w:pPr>
              <w:pStyle w:val="Normal"/>
              <w:spacing w:before="0" w:after="0"/>
              <w:rPr>
                <w:color w:val="008000"/>
              </w:rPr>
            </w:pPr>
            <w:r>
              <w:rPr>
                <w:rFonts w:eastAsia="Courier New" w:cs="Courier New" w:ascii="Courier New" w:hAnsi="Courier New"/>
                <w:color w:val="008000"/>
              </w:rPr>
              <w:t>9:42:00</w:t>
            </w:r>
          </w:p>
        </w:tc>
      </w:tr>
      <w:tr>
        <w:trPr>
          <w:trHeight w:val="280" w:hRule="atLeast"/>
        </w:trPr>
        <w:tc>
          <w:tcPr>
            <w:tcW w:w="2354" w:type="dxa"/>
            <w:tcBorders/>
            <w:shd w:fill="E6E6E6"/>
          </w:tcPr>
          <w:p>
            <w:pPr>
              <w:pStyle w:val="Normal"/>
              <w:spacing w:before="0" w:after="0"/>
              <w:rPr>
                <w:color w:val="9900FF"/>
              </w:rPr>
            </w:pPr>
            <w:r>
              <w:rPr>
                <w:rFonts w:eastAsia="Courier New" w:cs="Courier New" w:ascii="Courier New" w:hAnsi="Courier New"/>
                <w:color w:val="9900FF"/>
              </w:rPr>
              <w:t>trip_5</w:t>
            </w:r>
          </w:p>
        </w:tc>
        <w:tc>
          <w:tcPr>
            <w:tcW w:w="2145" w:type="dxa"/>
            <w:tcBorders/>
            <w:shd w:fill="E6E6E6"/>
          </w:tcPr>
          <w:p>
            <w:pPr>
              <w:pStyle w:val="Normal"/>
              <w:spacing w:before="0" w:after="0"/>
              <w:rPr>
                <w:color w:val="9900FF"/>
              </w:rPr>
            </w:pPr>
            <w:r>
              <w:rPr>
                <w:rFonts w:eastAsia="Courier New" w:cs="Courier New" w:ascii="Courier New" w:hAnsi="Courier New"/>
                <w:color w:val="9900FF"/>
              </w:rPr>
              <w:t>1</w:t>
            </w:r>
          </w:p>
        </w:tc>
        <w:tc>
          <w:tcPr>
            <w:tcW w:w="1575" w:type="dxa"/>
            <w:tcBorders/>
            <w:shd w:fill="E6E6E6"/>
          </w:tcPr>
          <w:p>
            <w:pPr>
              <w:pStyle w:val="Normal"/>
              <w:spacing w:before="0" w:after="0"/>
              <w:rPr>
                <w:color w:val="9900FF"/>
              </w:rPr>
            </w:pPr>
            <w:r>
              <w:rPr>
                <w:rFonts w:eastAsia="Courier New" w:cs="Courier New" w:ascii="Courier New" w:hAnsi="Courier New"/>
                <w:color w:val="9900FF"/>
              </w:rPr>
              <w:t>stop_1</w:t>
            </w:r>
          </w:p>
        </w:tc>
        <w:tc>
          <w:tcPr>
            <w:tcW w:w="1980" w:type="dxa"/>
            <w:tcBorders/>
            <w:shd w:fill="E6E6E6"/>
          </w:tcPr>
          <w:p>
            <w:pPr>
              <w:pStyle w:val="Normal"/>
              <w:spacing w:before="0" w:after="0"/>
              <w:rPr>
                <w:color w:val="9900FF"/>
              </w:rPr>
            </w:pPr>
            <w:r>
              <w:rPr>
                <w:rFonts w:eastAsia="Courier New" w:cs="Courier New" w:ascii="Courier New" w:hAnsi="Courier New"/>
                <w:color w:val="9900FF"/>
              </w:rPr>
              <w:t>10:00:00</w:t>
            </w:r>
          </w:p>
        </w:tc>
        <w:tc>
          <w:tcPr>
            <w:tcW w:w="2131" w:type="dxa"/>
            <w:tcBorders/>
            <w:shd w:fill="E6E6E6"/>
          </w:tcPr>
          <w:p>
            <w:pPr>
              <w:pStyle w:val="Normal"/>
              <w:spacing w:before="0" w:after="0"/>
              <w:rPr>
                <w:color w:val="9900FF"/>
              </w:rPr>
            </w:pPr>
            <w:r>
              <w:rPr>
                <w:rFonts w:eastAsia="Courier New" w:cs="Courier New" w:ascii="Courier New" w:hAnsi="Courier New"/>
                <w:color w:val="9900FF"/>
              </w:rPr>
              <w:t>10:00:00</w:t>
            </w:r>
          </w:p>
        </w:tc>
      </w:tr>
      <w:tr>
        <w:trPr>
          <w:trHeight w:val="280" w:hRule="atLeast"/>
        </w:trPr>
        <w:tc>
          <w:tcPr>
            <w:tcW w:w="2354" w:type="dxa"/>
            <w:tcBorders/>
            <w:shd w:fill="E6E6E6"/>
          </w:tcPr>
          <w:p>
            <w:pPr>
              <w:pStyle w:val="Normal"/>
              <w:spacing w:before="0" w:after="0"/>
              <w:rPr>
                <w:color w:val="9900FF"/>
              </w:rPr>
            </w:pPr>
            <w:r>
              <w:rPr>
                <w:rFonts w:eastAsia="Courier New" w:cs="Courier New" w:ascii="Courier New" w:hAnsi="Courier New"/>
                <w:color w:val="9900FF"/>
              </w:rPr>
              <w:t>trip_5</w:t>
            </w:r>
          </w:p>
        </w:tc>
        <w:tc>
          <w:tcPr>
            <w:tcW w:w="2145" w:type="dxa"/>
            <w:tcBorders/>
            <w:shd w:fill="E6E6E6"/>
          </w:tcPr>
          <w:p>
            <w:pPr>
              <w:pStyle w:val="Normal"/>
              <w:spacing w:before="0" w:after="0"/>
              <w:rPr>
                <w:color w:val="9900FF"/>
              </w:rPr>
            </w:pPr>
            <w:r>
              <w:rPr>
                <w:rFonts w:eastAsia="Courier New" w:cs="Courier New" w:ascii="Courier New" w:hAnsi="Courier New"/>
                <w:color w:val="9900FF"/>
              </w:rPr>
              <w:t>2</w:t>
            </w:r>
          </w:p>
        </w:tc>
        <w:tc>
          <w:tcPr>
            <w:tcW w:w="1575" w:type="dxa"/>
            <w:tcBorders/>
            <w:shd w:fill="E6E6E6"/>
          </w:tcPr>
          <w:p>
            <w:pPr>
              <w:pStyle w:val="Normal"/>
              <w:spacing w:before="0" w:after="0"/>
              <w:rPr>
                <w:color w:val="9900FF"/>
              </w:rPr>
            </w:pPr>
            <w:r>
              <w:rPr>
                <w:rFonts w:eastAsia="Courier New" w:cs="Courier New" w:ascii="Courier New" w:hAnsi="Courier New"/>
                <w:color w:val="9900FF"/>
              </w:rPr>
              <w:t>stop_2</w:t>
            </w:r>
          </w:p>
        </w:tc>
        <w:tc>
          <w:tcPr>
            <w:tcW w:w="1980" w:type="dxa"/>
            <w:tcBorders/>
            <w:shd w:fill="E6E6E6"/>
          </w:tcPr>
          <w:p>
            <w:pPr>
              <w:pStyle w:val="Normal"/>
              <w:spacing w:before="0" w:after="0"/>
              <w:rPr>
                <w:color w:val="9900FF"/>
              </w:rPr>
            </w:pPr>
            <w:r>
              <w:rPr>
                <w:rFonts w:eastAsia="Courier New" w:cs="Courier New" w:ascii="Courier New" w:hAnsi="Courier New"/>
                <w:color w:val="9900FF"/>
              </w:rPr>
              <w:t>10:10:00</w:t>
            </w:r>
          </w:p>
        </w:tc>
        <w:tc>
          <w:tcPr>
            <w:tcW w:w="2131" w:type="dxa"/>
            <w:tcBorders/>
            <w:shd w:fill="E6E6E6"/>
          </w:tcPr>
          <w:p>
            <w:pPr>
              <w:pStyle w:val="Normal"/>
              <w:spacing w:before="0" w:after="0"/>
              <w:rPr>
                <w:color w:val="9900FF"/>
              </w:rPr>
            </w:pPr>
            <w:r>
              <w:rPr>
                <w:rFonts w:eastAsia="Courier New" w:cs="Courier New" w:ascii="Courier New" w:hAnsi="Courier New"/>
                <w:color w:val="9900FF"/>
              </w:rPr>
              <w:t>10:10:00</w:t>
            </w:r>
          </w:p>
        </w:tc>
      </w:tr>
      <w:tr>
        <w:trPr>
          <w:trHeight w:val="280" w:hRule="atLeast"/>
        </w:trPr>
        <w:tc>
          <w:tcPr>
            <w:tcW w:w="2354" w:type="dxa"/>
            <w:tcBorders/>
            <w:shd w:fill="E6E6E6"/>
          </w:tcPr>
          <w:p>
            <w:pPr>
              <w:pStyle w:val="Normal"/>
              <w:spacing w:before="0" w:after="0"/>
              <w:rPr>
                <w:color w:val="9900FF"/>
              </w:rPr>
            </w:pPr>
            <w:r>
              <w:rPr>
                <w:rFonts w:eastAsia="Courier New" w:cs="Courier New" w:ascii="Courier New" w:hAnsi="Courier New"/>
                <w:color w:val="9900FF"/>
              </w:rPr>
              <w:t>trip_6</w:t>
            </w:r>
          </w:p>
        </w:tc>
        <w:tc>
          <w:tcPr>
            <w:tcW w:w="2145" w:type="dxa"/>
            <w:tcBorders/>
            <w:shd w:fill="E6E6E6"/>
          </w:tcPr>
          <w:p>
            <w:pPr>
              <w:pStyle w:val="Normal"/>
              <w:spacing w:before="0" w:after="0"/>
              <w:rPr>
                <w:color w:val="9900FF"/>
              </w:rPr>
            </w:pPr>
            <w:r>
              <w:rPr>
                <w:rFonts w:eastAsia="Courier New" w:cs="Courier New" w:ascii="Courier New" w:hAnsi="Courier New"/>
                <w:color w:val="9900FF"/>
              </w:rPr>
              <w:t>1</w:t>
            </w:r>
          </w:p>
        </w:tc>
        <w:tc>
          <w:tcPr>
            <w:tcW w:w="1575" w:type="dxa"/>
            <w:tcBorders/>
            <w:shd w:fill="E6E6E6"/>
          </w:tcPr>
          <w:p>
            <w:pPr>
              <w:pStyle w:val="Normal"/>
              <w:spacing w:before="0" w:after="0"/>
              <w:rPr>
                <w:color w:val="9900FF"/>
              </w:rPr>
            </w:pPr>
            <w:r>
              <w:rPr>
                <w:rFonts w:eastAsia="Courier New" w:cs="Courier New" w:ascii="Courier New" w:hAnsi="Courier New"/>
                <w:color w:val="9900FF"/>
              </w:rPr>
              <w:t>stop_2</w:t>
            </w:r>
          </w:p>
        </w:tc>
        <w:tc>
          <w:tcPr>
            <w:tcW w:w="1980" w:type="dxa"/>
            <w:tcBorders/>
            <w:shd w:fill="E6E6E6"/>
          </w:tcPr>
          <w:p>
            <w:pPr>
              <w:pStyle w:val="Normal"/>
              <w:spacing w:before="0" w:after="0"/>
              <w:rPr>
                <w:color w:val="9900FF"/>
              </w:rPr>
            </w:pPr>
            <w:r>
              <w:rPr>
                <w:rFonts w:eastAsia="Courier New" w:cs="Courier New" w:ascii="Courier New" w:hAnsi="Courier New"/>
                <w:color w:val="9900FF"/>
              </w:rPr>
              <w:t>10:10:00</w:t>
            </w:r>
          </w:p>
        </w:tc>
        <w:tc>
          <w:tcPr>
            <w:tcW w:w="2131" w:type="dxa"/>
            <w:tcBorders/>
            <w:shd w:fill="E6E6E6"/>
          </w:tcPr>
          <w:p>
            <w:pPr>
              <w:pStyle w:val="Normal"/>
              <w:spacing w:before="0" w:after="0"/>
              <w:rPr>
                <w:color w:val="9900FF"/>
              </w:rPr>
            </w:pPr>
            <w:r>
              <w:rPr>
                <w:rFonts w:eastAsia="Courier New" w:cs="Courier New" w:ascii="Courier New" w:hAnsi="Courier New"/>
                <w:color w:val="9900FF"/>
              </w:rPr>
              <w:t>10:10:00</w:t>
            </w:r>
          </w:p>
        </w:tc>
      </w:tr>
      <w:tr>
        <w:trPr>
          <w:trHeight w:val="280" w:hRule="atLeast"/>
        </w:trPr>
        <w:tc>
          <w:tcPr>
            <w:tcW w:w="2354" w:type="dxa"/>
            <w:tcBorders/>
            <w:shd w:fill="E6E6E6"/>
          </w:tcPr>
          <w:p>
            <w:pPr>
              <w:pStyle w:val="Normal"/>
              <w:spacing w:before="0" w:after="0"/>
              <w:rPr>
                <w:color w:val="9900FF"/>
              </w:rPr>
            </w:pPr>
            <w:r>
              <w:rPr>
                <w:rFonts w:eastAsia="Courier New" w:cs="Courier New" w:ascii="Courier New" w:hAnsi="Courier New"/>
                <w:color w:val="9900FF"/>
              </w:rPr>
              <w:t>trip_6</w:t>
            </w:r>
          </w:p>
        </w:tc>
        <w:tc>
          <w:tcPr>
            <w:tcW w:w="2145" w:type="dxa"/>
            <w:tcBorders/>
            <w:shd w:fill="E6E6E6"/>
          </w:tcPr>
          <w:p>
            <w:pPr>
              <w:pStyle w:val="Normal"/>
              <w:spacing w:before="0" w:after="0"/>
              <w:rPr>
                <w:color w:val="9900FF"/>
              </w:rPr>
            </w:pPr>
            <w:r>
              <w:rPr>
                <w:rFonts w:eastAsia="Courier New" w:cs="Courier New" w:ascii="Courier New" w:hAnsi="Courier New"/>
                <w:color w:val="9900FF"/>
              </w:rPr>
              <w:t>2</w:t>
            </w:r>
          </w:p>
        </w:tc>
        <w:tc>
          <w:tcPr>
            <w:tcW w:w="1575" w:type="dxa"/>
            <w:tcBorders/>
            <w:shd w:fill="E6E6E6"/>
          </w:tcPr>
          <w:p>
            <w:pPr>
              <w:pStyle w:val="Normal"/>
              <w:spacing w:before="0" w:after="0"/>
              <w:rPr>
                <w:color w:val="9900FF"/>
              </w:rPr>
            </w:pPr>
            <w:r>
              <w:rPr>
                <w:rFonts w:eastAsia="Courier New" w:cs="Courier New" w:ascii="Courier New" w:hAnsi="Courier New"/>
                <w:color w:val="9900FF"/>
              </w:rPr>
              <w:t>stop_1</w:t>
            </w:r>
          </w:p>
        </w:tc>
        <w:tc>
          <w:tcPr>
            <w:tcW w:w="1980" w:type="dxa"/>
            <w:tcBorders/>
            <w:shd w:fill="E6E6E6"/>
          </w:tcPr>
          <w:p>
            <w:pPr>
              <w:pStyle w:val="Normal"/>
              <w:spacing w:before="0" w:after="0"/>
              <w:rPr>
                <w:color w:val="9900FF"/>
              </w:rPr>
            </w:pPr>
            <w:r>
              <w:rPr>
                <w:rFonts w:eastAsia="Courier New" w:cs="Courier New" w:ascii="Courier New" w:hAnsi="Courier New"/>
                <w:color w:val="9900FF"/>
              </w:rPr>
              <w:t>10:20:00</w:t>
            </w:r>
          </w:p>
        </w:tc>
        <w:tc>
          <w:tcPr>
            <w:tcW w:w="2131" w:type="dxa"/>
            <w:tcBorders/>
            <w:shd w:fill="E6E6E6"/>
          </w:tcPr>
          <w:p>
            <w:pPr>
              <w:pStyle w:val="Normal"/>
              <w:spacing w:before="0" w:after="0"/>
              <w:rPr>
                <w:color w:val="9900FF"/>
              </w:rPr>
            </w:pPr>
            <w:r>
              <w:rPr>
                <w:rFonts w:eastAsia="Courier New" w:cs="Courier New" w:ascii="Courier New" w:hAnsi="Courier New"/>
                <w:color w:val="9900FF"/>
              </w:rPr>
              <w:t>10:20:00</w:t>
            </w:r>
          </w:p>
        </w:tc>
      </w:tr>
    </w:tbl>
    <w:p>
      <w:pPr>
        <w:pStyle w:val="Normal"/>
        <w:spacing w:before="0" w:after="0"/>
        <w:rPr/>
      </w:pPr>
      <w:r>
        <w:rPr/>
      </w:r>
    </w:p>
    <w:tbl>
      <w:tblPr>
        <w:tblStyle w:val="Table41"/>
        <w:tblW w:w="7332" w:type="dxa"/>
        <w:jc w:val="left"/>
        <w:tblInd w:w="-88" w:type="dxa"/>
        <w:tblBorders/>
        <w:tblCellMar>
          <w:top w:w="20" w:type="dxa"/>
          <w:left w:w="20" w:type="dxa"/>
          <w:bottom w:w="20" w:type="dxa"/>
          <w:right w:w="20" w:type="dxa"/>
        </w:tblCellMar>
        <w:tblLook w:val="0600"/>
      </w:tblPr>
      <w:tblGrid>
        <w:gridCol w:w="2415"/>
        <w:gridCol w:w="2009"/>
        <w:gridCol w:w="1650"/>
        <w:gridCol w:w="1257"/>
      </w:tblGrid>
      <w:tr>
        <w:trPr>
          <w:trHeight w:val="280" w:hRule="atLeast"/>
        </w:trPr>
        <w:tc>
          <w:tcPr>
            <w:tcW w:w="2415" w:type="dxa"/>
            <w:tcBorders/>
            <w:shd w:fill="333333"/>
          </w:tcPr>
          <w:p>
            <w:pPr>
              <w:pStyle w:val="Normal"/>
              <w:spacing w:before="0" w:after="0"/>
              <w:rPr/>
            </w:pPr>
            <w:r>
              <w:rPr>
                <w:rFonts w:eastAsia="Courier New" w:cs="Courier New" w:ascii="Courier New" w:hAnsi="Courier New"/>
                <w:b/>
                <w:color w:val="FFFFFF"/>
              </w:rPr>
              <w:t>frequencies.txt</w:t>
            </w:r>
          </w:p>
        </w:tc>
        <w:tc>
          <w:tcPr>
            <w:tcW w:w="2009" w:type="dxa"/>
            <w:tcBorders/>
            <w:shd w:fill="auto" w:val="clear"/>
            <w:tcMar>
              <w:top w:w="0" w:type="dxa"/>
              <w:left w:w="108" w:type="dxa"/>
              <w:bottom w:w="0" w:type="dxa"/>
              <w:right w:w="108" w:type="dxa"/>
            </w:tcMar>
          </w:tcPr>
          <w:p>
            <w:pPr>
              <w:pStyle w:val="Normal"/>
              <w:spacing w:before="0" w:after="0"/>
              <w:rPr/>
            </w:pPr>
            <w:r>
              <w:rPr/>
            </w:r>
          </w:p>
        </w:tc>
        <w:tc>
          <w:tcPr>
            <w:tcW w:w="1650" w:type="dxa"/>
            <w:tcBorders/>
            <w:shd w:fill="auto" w:val="clear"/>
            <w:tcMar>
              <w:top w:w="0" w:type="dxa"/>
              <w:left w:w="108" w:type="dxa"/>
              <w:bottom w:w="0" w:type="dxa"/>
              <w:right w:w="108" w:type="dxa"/>
            </w:tcMar>
          </w:tcPr>
          <w:p>
            <w:pPr>
              <w:pStyle w:val="Normal"/>
              <w:spacing w:before="0" w:after="0"/>
              <w:rPr/>
            </w:pPr>
            <w:r>
              <w:rPr/>
            </w:r>
          </w:p>
        </w:tc>
        <w:tc>
          <w:tcPr>
            <w:tcW w:w="1257" w:type="dxa"/>
            <w:tcBorders/>
            <w:shd w:fill="auto" w:val="clear"/>
            <w:tcMar>
              <w:top w:w="0" w:type="dxa"/>
              <w:left w:w="108" w:type="dxa"/>
              <w:bottom w:w="0" w:type="dxa"/>
              <w:right w:w="108" w:type="dxa"/>
            </w:tcMar>
          </w:tcPr>
          <w:p>
            <w:pPr>
              <w:pStyle w:val="Normal"/>
              <w:spacing w:before="0" w:after="0"/>
              <w:rPr/>
            </w:pPr>
            <w:r>
              <w:rPr/>
            </w:r>
          </w:p>
        </w:tc>
      </w:tr>
      <w:tr>
        <w:trPr>
          <w:trHeight w:val="280" w:hRule="atLeast"/>
        </w:trPr>
        <w:tc>
          <w:tcPr>
            <w:tcW w:w="2415" w:type="dxa"/>
            <w:tcBorders/>
            <w:shd w:fill="E6E6E6"/>
          </w:tcPr>
          <w:p>
            <w:pPr>
              <w:pStyle w:val="Normal"/>
              <w:spacing w:before="0" w:after="0"/>
              <w:rPr/>
            </w:pPr>
            <w:r>
              <w:rPr>
                <w:rFonts w:eastAsia="Courier New" w:cs="Courier New" w:ascii="Courier New" w:hAnsi="Courier New"/>
                <w:b/>
              </w:rPr>
              <w:t>trip_id</w:t>
            </w:r>
          </w:p>
        </w:tc>
        <w:tc>
          <w:tcPr>
            <w:tcW w:w="2009" w:type="dxa"/>
            <w:tcBorders/>
            <w:shd w:fill="E6E6E6"/>
          </w:tcPr>
          <w:p>
            <w:pPr>
              <w:pStyle w:val="Normal"/>
              <w:spacing w:before="0" w:after="0"/>
              <w:rPr/>
            </w:pPr>
            <w:r>
              <w:rPr>
                <w:rFonts w:eastAsia="Courier New" w:cs="Courier New" w:ascii="Courier New" w:hAnsi="Courier New"/>
                <w:b/>
              </w:rPr>
              <w:t>headway_secs</w:t>
            </w:r>
          </w:p>
        </w:tc>
        <w:tc>
          <w:tcPr>
            <w:tcW w:w="1650" w:type="dxa"/>
            <w:tcBorders/>
            <w:shd w:fill="E6E6E6"/>
          </w:tcPr>
          <w:p>
            <w:pPr>
              <w:pStyle w:val="Normal"/>
              <w:spacing w:before="0" w:after="0"/>
              <w:rPr/>
            </w:pPr>
            <w:r>
              <w:rPr>
                <w:rFonts w:eastAsia="Courier New" w:cs="Courier New" w:ascii="Courier New" w:hAnsi="Courier New"/>
                <w:b/>
              </w:rPr>
              <w:t>start_time</w:t>
            </w:r>
          </w:p>
        </w:tc>
        <w:tc>
          <w:tcPr>
            <w:tcW w:w="1257" w:type="dxa"/>
            <w:tcBorders/>
            <w:shd w:fill="E6E6E6"/>
          </w:tcPr>
          <w:p>
            <w:pPr>
              <w:pStyle w:val="Normal"/>
              <w:spacing w:before="0" w:after="0"/>
              <w:rPr/>
            </w:pPr>
            <w:r>
              <w:rPr>
                <w:rFonts w:eastAsia="Courier New" w:cs="Courier New" w:ascii="Courier New" w:hAnsi="Courier New"/>
                <w:b/>
              </w:rPr>
              <w:t>end_time</w:t>
            </w:r>
          </w:p>
        </w:tc>
      </w:tr>
      <w:tr>
        <w:trPr>
          <w:trHeight w:val="280" w:hRule="atLeast"/>
        </w:trPr>
        <w:tc>
          <w:tcPr>
            <w:tcW w:w="2415" w:type="dxa"/>
            <w:tcBorders/>
            <w:shd w:fill="E6E6E6"/>
          </w:tcPr>
          <w:p>
            <w:pPr>
              <w:pStyle w:val="Normal"/>
              <w:spacing w:before="0" w:after="0"/>
              <w:rPr/>
            </w:pPr>
            <w:r>
              <w:rPr>
                <w:rFonts w:eastAsia="Courier New" w:cs="Courier New" w:ascii="Courier New" w:hAnsi="Courier New"/>
                <w:color w:val="0000FF"/>
              </w:rPr>
              <w:t>trip_1</w:t>
            </w:r>
          </w:p>
        </w:tc>
        <w:tc>
          <w:tcPr>
            <w:tcW w:w="2009" w:type="dxa"/>
            <w:tcBorders/>
            <w:shd w:fill="E6E6E6"/>
          </w:tcPr>
          <w:p>
            <w:pPr>
              <w:pStyle w:val="Normal"/>
              <w:spacing w:before="0" w:after="0"/>
              <w:rPr/>
            </w:pPr>
            <w:r>
              <w:rPr>
                <w:rFonts w:eastAsia="Courier New" w:cs="Courier New" w:ascii="Courier New" w:hAnsi="Courier New"/>
                <w:color w:val="0000FF"/>
              </w:rPr>
              <w:t>3600</w:t>
            </w:r>
          </w:p>
        </w:tc>
        <w:tc>
          <w:tcPr>
            <w:tcW w:w="1650" w:type="dxa"/>
            <w:tcBorders/>
            <w:shd w:fill="E6E6E6"/>
          </w:tcPr>
          <w:p>
            <w:pPr>
              <w:pStyle w:val="Normal"/>
              <w:spacing w:before="0" w:after="0"/>
              <w:rPr/>
            </w:pPr>
            <w:r>
              <w:rPr>
                <w:rFonts w:eastAsia="Courier New" w:cs="Courier New" w:ascii="Courier New" w:hAnsi="Courier New"/>
                <w:color w:val="0000FF"/>
              </w:rPr>
              <w:t>9:00:00</w:t>
            </w:r>
          </w:p>
        </w:tc>
        <w:tc>
          <w:tcPr>
            <w:tcW w:w="1257" w:type="dxa"/>
            <w:tcBorders/>
            <w:shd w:fill="E6E6E6"/>
          </w:tcPr>
          <w:p>
            <w:pPr>
              <w:pStyle w:val="Normal"/>
              <w:spacing w:before="0" w:after="0"/>
              <w:rPr/>
            </w:pPr>
            <w:r>
              <w:rPr>
                <w:rFonts w:eastAsia="Courier New" w:cs="Courier New" w:ascii="Courier New" w:hAnsi="Courier New"/>
                <w:color w:val="0000FF"/>
              </w:rPr>
              <w:t>10:30:00</w:t>
            </w:r>
          </w:p>
        </w:tc>
      </w:tr>
      <w:tr>
        <w:trPr>
          <w:trHeight w:val="280" w:hRule="atLeast"/>
        </w:trPr>
        <w:tc>
          <w:tcPr>
            <w:tcW w:w="2415" w:type="dxa"/>
            <w:tcBorders/>
            <w:shd w:fill="E6E6E6"/>
          </w:tcPr>
          <w:p>
            <w:pPr>
              <w:pStyle w:val="Normal"/>
              <w:spacing w:before="0" w:after="0"/>
              <w:rPr/>
            </w:pPr>
            <w:r>
              <w:rPr>
                <w:rFonts w:eastAsia="Courier New" w:cs="Courier New" w:ascii="Courier New" w:hAnsi="Courier New"/>
                <w:color w:val="0000FF"/>
              </w:rPr>
              <w:t>trip_2</w:t>
            </w:r>
          </w:p>
        </w:tc>
        <w:tc>
          <w:tcPr>
            <w:tcW w:w="2009" w:type="dxa"/>
            <w:tcBorders/>
            <w:shd w:fill="E6E6E6"/>
          </w:tcPr>
          <w:p>
            <w:pPr>
              <w:pStyle w:val="Normal"/>
              <w:spacing w:before="0" w:after="0"/>
              <w:rPr/>
            </w:pPr>
            <w:r>
              <w:rPr>
                <w:rFonts w:eastAsia="Courier New" w:cs="Courier New" w:ascii="Courier New" w:hAnsi="Courier New"/>
                <w:color w:val="0000FF"/>
              </w:rPr>
              <w:t>3600</w:t>
            </w:r>
          </w:p>
        </w:tc>
        <w:tc>
          <w:tcPr>
            <w:tcW w:w="1650" w:type="dxa"/>
            <w:tcBorders/>
            <w:shd w:fill="E6E6E6"/>
          </w:tcPr>
          <w:p>
            <w:pPr>
              <w:pStyle w:val="Normal"/>
              <w:spacing w:before="0" w:after="0"/>
              <w:rPr/>
            </w:pPr>
            <w:r>
              <w:rPr>
                <w:rFonts w:eastAsia="Courier New" w:cs="Courier New" w:ascii="Courier New" w:hAnsi="Courier New"/>
                <w:color w:val="0000FF"/>
              </w:rPr>
              <w:t>9:30:00</w:t>
            </w:r>
          </w:p>
        </w:tc>
        <w:tc>
          <w:tcPr>
            <w:tcW w:w="1257" w:type="dxa"/>
            <w:tcBorders/>
            <w:shd w:fill="E6E6E6"/>
          </w:tcPr>
          <w:p>
            <w:pPr>
              <w:pStyle w:val="Normal"/>
              <w:spacing w:before="0" w:after="0"/>
              <w:rPr/>
            </w:pPr>
            <w:r>
              <w:rPr>
                <w:rFonts w:eastAsia="Courier New" w:cs="Courier New" w:ascii="Courier New" w:hAnsi="Courier New"/>
                <w:color w:val="0000FF"/>
              </w:rPr>
              <w:t>11:00:00</w:t>
            </w:r>
          </w:p>
        </w:tc>
      </w:tr>
      <w:tr>
        <w:trPr>
          <w:trHeight w:val="280" w:hRule="atLeast"/>
        </w:trPr>
        <w:tc>
          <w:tcPr>
            <w:tcW w:w="2415" w:type="dxa"/>
            <w:tcBorders/>
            <w:shd w:fill="auto" w:val="clear"/>
          </w:tcPr>
          <w:p>
            <w:pPr>
              <w:pStyle w:val="Normal"/>
              <w:spacing w:before="0" w:after="0"/>
              <w:rPr/>
            </w:pPr>
            <w:r>
              <w:rPr/>
            </w:r>
          </w:p>
        </w:tc>
        <w:tc>
          <w:tcPr>
            <w:tcW w:w="2009" w:type="dxa"/>
            <w:tcBorders/>
            <w:shd w:fill="auto" w:val="clear"/>
          </w:tcPr>
          <w:p>
            <w:pPr>
              <w:pStyle w:val="Normal"/>
              <w:spacing w:before="0" w:after="0"/>
              <w:rPr/>
            </w:pPr>
            <w:r>
              <w:rPr/>
            </w:r>
          </w:p>
        </w:tc>
        <w:tc>
          <w:tcPr>
            <w:tcW w:w="1650" w:type="dxa"/>
            <w:tcBorders/>
            <w:shd w:fill="auto" w:val="clear"/>
          </w:tcPr>
          <w:p>
            <w:pPr>
              <w:pStyle w:val="Normal"/>
              <w:spacing w:before="0" w:after="0"/>
              <w:rPr/>
            </w:pPr>
            <w:r>
              <w:rPr/>
            </w:r>
          </w:p>
        </w:tc>
        <w:tc>
          <w:tcPr>
            <w:tcW w:w="1257" w:type="dxa"/>
            <w:tcBorders/>
            <w:shd w:fill="auto" w:val="clear"/>
          </w:tcPr>
          <w:p>
            <w:pPr>
              <w:pStyle w:val="Normal"/>
              <w:spacing w:before="0" w:after="0"/>
              <w:rPr/>
            </w:pPr>
            <w:r>
              <w:rPr/>
            </w:r>
          </w:p>
        </w:tc>
      </w:tr>
    </w:tbl>
    <w:p>
      <w:pPr>
        <w:pStyle w:val="Titolo3"/>
        <w:spacing w:lineRule="auto" w:line="288" w:before="0" w:after="0"/>
        <w:rPr/>
      </w:pPr>
      <w:bookmarkStart w:id="16" w:name="_8skuq2h1q55c"/>
      <w:bookmarkEnd w:id="16"/>
      <w:r>
        <w:rPr/>
        <w:t>Example 8: Fares, a combination of free and discounted transfers</w:t>
      </w:r>
    </w:p>
    <w:p>
      <w:pPr>
        <w:pStyle w:val="Normal"/>
        <w:spacing w:lineRule="auto" w:line="288" w:before="0" w:after="0"/>
        <w:rPr>
          <w:sz w:val="28"/>
          <w:szCs w:val="28"/>
        </w:rPr>
      </w:pPr>
      <w:r>
        <w:rPr>
          <w:sz w:val="28"/>
          <w:szCs w:val="28"/>
        </w:rPr>
        <w:t>One ride is 2 RMB, but customers may purchase a transfer for an additional 1 RMB.  This fare structure is applied across the system.</w:t>
      </w:r>
    </w:p>
    <w:p>
      <w:pPr>
        <w:pStyle w:val="Normal"/>
        <w:spacing w:before="0" w:after="0"/>
        <w:rPr/>
      </w:pPr>
      <w:r>
        <w:rPr/>
      </w:r>
    </w:p>
    <w:p>
      <w:pPr>
        <w:pStyle w:val="Normal"/>
        <w:spacing w:before="0" w:after="0"/>
        <w:rPr/>
      </w:pPr>
      <w:r>
        <w:rPr/>
      </w:r>
    </w:p>
    <w:tbl>
      <w:tblPr>
        <w:tblStyle w:val="Table42"/>
        <w:tblW w:w="12570" w:type="dxa"/>
        <w:jc w:val="left"/>
        <w:tblInd w:w="-88" w:type="dxa"/>
        <w:tblBorders/>
        <w:tblCellMar>
          <w:top w:w="20" w:type="dxa"/>
          <w:left w:w="20" w:type="dxa"/>
          <w:bottom w:w="20" w:type="dxa"/>
          <w:right w:w="20" w:type="dxa"/>
        </w:tblCellMar>
        <w:tblLook w:val="0600"/>
      </w:tblPr>
      <w:tblGrid>
        <w:gridCol w:w="2925"/>
        <w:gridCol w:w="1019"/>
        <w:gridCol w:w="2265"/>
        <w:gridCol w:w="2310"/>
        <w:gridCol w:w="1411"/>
        <w:gridCol w:w="2639"/>
      </w:tblGrid>
      <w:tr>
        <w:trPr>
          <w:trHeight w:val="280" w:hRule="atLeast"/>
        </w:trPr>
        <w:tc>
          <w:tcPr>
            <w:tcW w:w="2925" w:type="dxa"/>
            <w:tcBorders/>
            <w:shd w:fill="333333"/>
          </w:tcPr>
          <w:p>
            <w:pPr>
              <w:pStyle w:val="Normal"/>
              <w:spacing w:before="0" w:after="0"/>
              <w:rPr/>
            </w:pPr>
            <w:r>
              <w:rPr>
                <w:rFonts w:eastAsia="Courier New" w:cs="Courier New" w:ascii="Courier New" w:hAnsi="Courier New"/>
                <w:b/>
                <w:color w:val="FFFFFF"/>
              </w:rPr>
              <w:t>fare_attributes.txt</w:t>
            </w:r>
          </w:p>
        </w:tc>
        <w:tc>
          <w:tcPr>
            <w:tcW w:w="1019" w:type="dxa"/>
            <w:tcBorders/>
            <w:shd w:fill="auto" w:val="clear"/>
          </w:tcPr>
          <w:p>
            <w:pPr>
              <w:pStyle w:val="Normal"/>
              <w:spacing w:before="0" w:after="0"/>
              <w:rPr/>
            </w:pPr>
            <w:r>
              <w:rPr/>
            </w:r>
          </w:p>
        </w:tc>
        <w:tc>
          <w:tcPr>
            <w:tcW w:w="2265" w:type="dxa"/>
            <w:tcBorders/>
            <w:shd w:fill="auto" w:val="clear"/>
            <w:tcMar>
              <w:top w:w="0" w:type="dxa"/>
              <w:left w:w="108" w:type="dxa"/>
              <w:bottom w:w="0" w:type="dxa"/>
              <w:right w:w="108" w:type="dxa"/>
            </w:tcMar>
          </w:tcPr>
          <w:p>
            <w:pPr>
              <w:pStyle w:val="Normal"/>
              <w:spacing w:before="0" w:after="0"/>
              <w:rPr/>
            </w:pPr>
            <w:r>
              <w:rPr/>
            </w:r>
          </w:p>
        </w:tc>
        <w:tc>
          <w:tcPr>
            <w:tcW w:w="2310" w:type="dxa"/>
            <w:tcBorders/>
            <w:shd w:fill="auto" w:val="clear"/>
            <w:tcMar>
              <w:top w:w="0" w:type="dxa"/>
              <w:left w:w="108" w:type="dxa"/>
              <w:bottom w:w="0" w:type="dxa"/>
              <w:right w:w="108" w:type="dxa"/>
            </w:tcMar>
          </w:tcPr>
          <w:p>
            <w:pPr>
              <w:pStyle w:val="Normal"/>
              <w:spacing w:before="0" w:after="0"/>
              <w:rPr/>
            </w:pPr>
            <w:r>
              <w:rPr/>
            </w:r>
          </w:p>
        </w:tc>
        <w:tc>
          <w:tcPr>
            <w:tcW w:w="1411" w:type="dxa"/>
            <w:tcBorders/>
            <w:shd w:fill="auto" w:val="clear"/>
            <w:tcMar>
              <w:top w:w="0" w:type="dxa"/>
              <w:left w:w="108" w:type="dxa"/>
              <w:bottom w:w="0" w:type="dxa"/>
              <w:right w:w="108" w:type="dxa"/>
            </w:tcMar>
          </w:tcPr>
          <w:p>
            <w:pPr>
              <w:pStyle w:val="Normal"/>
              <w:spacing w:before="0" w:after="0"/>
              <w:rPr/>
            </w:pPr>
            <w:r>
              <w:rPr/>
            </w:r>
          </w:p>
        </w:tc>
        <w:tc>
          <w:tcPr>
            <w:tcW w:w="2639" w:type="dxa"/>
            <w:tcBorders/>
            <w:shd w:fill="auto" w:val="clear"/>
            <w:tcMar>
              <w:top w:w="0" w:type="dxa"/>
              <w:left w:w="108" w:type="dxa"/>
              <w:bottom w:w="0" w:type="dxa"/>
              <w:right w:w="108" w:type="dxa"/>
            </w:tcMar>
          </w:tcPr>
          <w:p>
            <w:pPr>
              <w:pStyle w:val="Normal"/>
              <w:spacing w:before="0" w:after="0"/>
              <w:rPr/>
            </w:pPr>
            <w:r>
              <w:rPr/>
            </w:r>
          </w:p>
        </w:tc>
      </w:tr>
      <w:tr>
        <w:trPr>
          <w:trHeight w:val="280" w:hRule="atLeast"/>
        </w:trPr>
        <w:tc>
          <w:tcPr>
            <w:tcW w:w="2925" w:type="dxa"/>
            <w:tcBorders/>
            <w:shd w:fill="E6E6E6"/>
          </w:tcPr>
          <w:p>
            <w:pPr>
              <w:pStyle w:val="Normal"/>
              <w:spacing w:before="0" w:after="0"/>
              <w:rPr/>
            </w:pPr>
            <w:r>
              <w:rPr>
                <w:rFonts w:eastAsia="Courier New" w:cs="Courier New" w:ascii="Courier New" w:hAnsi="Courier New"/>
                <w:b/>
              </w:rPr>
              <w:t>fare_id</w:t>
            </w:r>
          </w:p>
        </w:tc>
        <w:tc>
          <w:tcPr>
            <w:tcW w:w="1019" w:type="dxa"/>
            <w:tcBorders/>
            <w:shd w:fill="E6E6E6"/>
          </w:tcPr>
          <w:p>
            <w:pPr>
              <w:pStyle w:val="Normal"/>
              <w:spacing w:before="0" w:after="0"/>
              <w:rPr/>
            </w:pPr>
            <w:r>
              <w:rPr>
                <w:rFonts w:eastAsia="Courier New" w:cs="Courier New" w:ascii="Courier New" w:hAnsi="Courier New"/>
                <w:b/>
              </w:rPr>
              <w:t>price</w:t>
            </w:r>
          </w:p>
        </w:tc>
        <w:tc>
          <w:tcPr>
            <w:tcW w:w="2265" w:type="dxa"/>
            <w:tcBorders/>
            <w:shd w:fill="E6E6E6"/>
          </w:tcPr>
          <w:p>
            <w:pPr>
              <w:pStyle w:val="Normal"/>
              <w:spacing w:before="0" w:after="0"/>
              <w:rPr/>
            </w:pPr>
            <w:r>
              <w:rPr>
                <w:rFonts w:eastAsia="Courier New" w:cs="Courier New" w:ascii="Courier New" w:hAnsi="Courier New"/>
                <w:b/>
              </w:rPr>
              <w:t>currency_type</w:t>
            </w:r>
          </w:p>
        </w:tc>
        <w:tc>
          <w:tcPr>
            <w:tcW w:w="2310" w:type="dxa"/>
            <w:tcBorders/>
            <w:shd w:fill="E6E6E6"/>
          </w:tcPr>
          <w:p>
            <w:pPr>
              <w:pStyle w:val="Normal"/>
              <w:spacing w:before="0" w:after="0"/>
              <w:rPr/>
            </w:pPr>
            <w:r>
              <w:rPr>
                <w:rFonts w:eastAsia="Courier New" w:cs="Courier New" w:ascii="Courier New" w:hAnsi="Courier New"/>
                <w:b/>
              </w:rPr>
              <w:t>payment_method</w:t>
            </w:r>
          </w:p>
        </w:tc>
        <w:tc>
          <w:tcPr>
            <w:tcW w:w="1411" w:type="dxa"/>
            <w:tcBorders/>
            <w:shd w:fill="E6E6E6"/>
          </w:tcPr>
          <w:p>
            <w:pPr>
              <w:pStyle w:val="Normal"/>
              <w:spacing w:before="0" w:after="0"/>
              <w:rPr/>
            </w:pPr>
            <w:r>
              <w:rPr>
                <w:rFonts w:eastAsia="Courier New" w:cs="Courier New" w:ascii="Courier New" w:hAnsi="Courier New"/>
                <w:b/>
              </w:rPr>
              <w:t>transfers</w:t>
            </w:r>
          </w:p>
        </w:tc>
        <w:tc>
          <w:tcPr>
            <w:tcW w:w="2639" w:type="dxa"/>
            <w:tcBorders/>
            <w:shd w:fill="E6E6E6"/>
          </w:tcPr>
          <w:p>
            <w:pPr>
              <w:pStyle w:val="Normal"/>
              <w:spacing w:before="0" w:after="0"/>
              <w:rPr/>
            </w:pPr>
            <w:r>
              <w:rPr>
                <w:rFonts w:eastAsia="Courier New" w:cs="Courier New" w:ascii="Courier New" w:hAnsi="Courier New"/>
                <w:b/>
              </w:rPr>
              <w:t>transfer_duration</w:t>
            </w:r>
          </w:p>
        </w:tc>
      </w:tr>
      <w:tr>
        <w:trPr>
          <w:trHeight w:val="280" w:hRule="atLeast"/>
        </w:trPr>
        <w:tc>
          <w:tcPr>
            <w:tcW w:w="2925" w:type="dxa"/>
            <w:tcBorders/>
            <w:shd w:fill="E6E6E6"/>
          </w:tcPr>
          <w:p>
            <w:pPr>
              <w:pStyle w:val="Normal"/>
              <w:spacing w:before="0" w:after="0"/>
              <w:rPr/>
            </w:pPr>
            <w:r>
              <w:rPr>
                <w:rFonts w:eastAsia="Courier New" w:cs="Courier New" w:ascii="Courier New" w:hAnsi="Courier New"/>
              </w:rPr>
              <w:t>one_ride</w:t>
            </w:r>
          </w:p>
        </w:tc>
        <w:tc>
          <w:tcPr>
            <w:tcW w:w="1019" w:type="dxa"/>
            <w:tcBorders/>
            <w:shd w:fill="E6E6E6"/>
          </w:tcPr>
          <w:p>
            <w:pPr>
              <w:pStyle w:val="Normal"/>
              <w:spacing w:before="0" w:after="0"/>
              <w:rPr/>
            </w:pPr>
            <w:r>
              <w:rPr>
                <w:rFonts w:eastAsia="Courier New" w:cs="Courier New" w:ascii="Courier New" w:hAnsi="Courier New"/>
              </w:rPr>
              <w:t>2</w:t>
            </w:r>
          </w:p>
        </w:tc>
        <w:tc>
          <w:tcPr>
            <w:tcW w:w="2265" w:type="dxa"/>
            <w:tcBorders/>
            <w:shd w:fill="E6E6E6"/>
          </w:tcPr>
          <w:p>
            <w:pPr>
              <w:pStyle w:val="Normal"/>
              <w:spacing w:before="0" w:after="0"/>
              <w:rPr/>
            </w:pPr>
            <w:r>
              <w:rPr>
                <w:rFonts w:eastAsia="Courier New" w:cs="Courier New" w:ascii="Courier New" w:hAnsi="Courier New"/>
              </w:rPr>
              <w:t>CNY</w:t>
            </w:r>
          </w:p>
        </w:tc>
        <w:tc>
          <w:tcPr>
            <w:tcW w:w="2310" w:type="dxa"/>
            <w:tcBorders/>
            <w:shd w:fill="E6E6E6"/>
          </w:tcPr>
          <w:p>
            <w:pPr>
              <w:pStyle w:val="Normal"/>
              <w:spacing w:before="0" w:after="0"/>
              <w:rPr/>
            </w:pPr>
            <w:r>
              <w:rPr>
                <w:rFonts w:eastAsia="Courier New" w:cs="Courier New" w:ascii="Courier New" w:hAnsi="Courier New"/>
              </w:rPr>
              <w:t>1</w:t>
            </w:r>
          </w:p>
        </w:tc>
        <w:tc>
          <w:tcPr>
            <w:tcW w:w="1411" w:type="dxa"/>
            <w:tcBorders/>
            <w:shd w:fill="E6E6E6"/>
          </w:tcPr>
          <w:p>
            <w:pPr>
              <w:pStyle w:val="Normal"/>
              <w:spacing w:before="0" w:after="0"/>
              <w:rPr/>
            </w:pPr>
            <w:r>
              <w:rPr>
                <w:rFonts w:eastAsia="Courier New" w:cs="Courier New" w:ascii="Courier New" w:hAnsi="Courier New"/>
              </w:rPr>
              <w:t>0</w:t>
            </w:r>
          </w:p>
        </w:tc>
        <w:tc>
          <w:tcPr>
            <w:tcW w:w="2639" w:type="dxa"/>
            <w:tcBorders/>
            <w:shd w:fill="E6E6E6"/>
          </w:tcPr>
          <w:p>
            <w:pPr>
              <w:pStyle w:val="Normal"/>
              <w:spacing w:before="0" w:after="0"/>
              <w:rPr/>
            </w:pPr>
            <w:r>
              <w:rPr/>
            </w:r>
          </w:p>
        </w:tc>
      </w:tr>
      <w:tr>
        <w:trPr>
          <w:trHeight w:val="280" w:hRule="atLeast"/>
        </w:trPr>
        <w:tc>
          <w:tcPr>
            <w:tcW w:w="2925" w:type="dxa"/>
            <w:tcBorders/>
            <w:shd w:fill="E6E6E6"/>
          </w:tcPr>
          <w:p>
            <w:pPr>
              <w:pStyle w:val="Normal"/>
              <w:spacing w:before="0" w:after="0"/>
              <w:rPr/>
            </w:pPr>
            <w:r>
              <w:rPr>
                <w:rFonts w:eastAsia="Courier New" w:cs="Courier New" w:ascii="Courier New" w:hAnsi="Courier New"/>
              </w:rPr>
              <w:t>transfer_fare</w:t>
            </w:r>
          </w:p>
        </w:tc>
        <w:tc>
          <w:tcPr>
            <w:tcW w:w="1019" w:type="dxa"/>
            <w:tcBorders/>
            <w:shd w:fill="E6E6E6"/>
          </w:tcPr>
          <w:p>
            <w:pPr>
              <w:pStyle w:val="Normal"/>
              <w:spacing w:before="0" w:after="0"/>
              <w:rPr/>
            </w:pPr>
            <w:r>
              <w:rPr>
                <w:rFonts w:eastAsia="Courier New" w:cs="Courier New" w:ascii="Courier New" w:hAnsi="Courier New"/>
              </w:rPr>
              <w:t>3</w:t>
            </w:r>
          </w:p>
        </w:tc>
        <w:tc>
          <w:tcPr>
            <w:tcW w:w="2265" w:type="dxa"/>
            <w:tcBorders/>
            <w:shd w:fill="E6E6E6"/>
          </w:tcPr>
          <w:p>
            <w:pPr>
              <w:pStyle w:val="Normal"/>
              <w:spacing w:before="0" w:after="0"/>
              <w:rPr/>
            </w:pPr>
            <w:r>
              <w:rPr>
                <w:rFonts w:eastAsia="Courier New" w:cs="Courier New" w:ascii="Courier New" w:hAnsi="Courier New"/>
              </w:rPr>
              <w:t>CNY</w:t>
            </w:r>
          </w:p>
        </w:tc>
        <w:tc>
          <w:tcPr>
            <w:tcW w:w="2310" w:type="dxa"/>
            <w:tcBorders/>
            <w:shd w:fill="E6E6E6"/>
          </w:tcPr>
          <w:p>
            <w:pPr>
              <w:pStyle w:val="Normal"/>
              <w:spacing w:before="0" w:after="0"/>
              <w:rPr/>
            </w:pPr>
            <w:r>
              <w:rPr>
                <w:rFonts w:eastAsia="Courier New" w:cs="Courier New" w:ascii="Courier New" w:hAnsi="Courier New"/>
              </w:rPr>
              <w:t>1</w:t>
            </w:r>
          </w:p>
        </w:tc>
        <w:tc>
          <w:tcPr>
            <w:tcW w:w="1411" w:type="dxa"/>
            <w:tcBorders/>
            <w:shd w:fill="E6E6E6"/>
          </w:tcPr>
          <w:p>
            <w:pPr>
              <w:pStyle w:val="Normal"/>
              <w:spacing w:before="0" w:after="0"/>
              <w:rPr/>
            </w:pPr>
            <w:r>
              <w:rPr>
                <w:rFonts w:eastAsia="Courier New" w:cs="Courier New" w:ascii="Courier New" w:hAnsi="Courier New"/>
              </w:rPr>
              <w:t>1</w:t>
            </w:r>
          </w:p>
        </w:tc>
        <w:tc>
          <w:tcPr>
            <w:tcW w:w="2639" w:type="dxa"/>
            <w:tcBorders/>
            <w:shd w:fill="E6E6E6"/>
          </w:tcPr>
          <w:p>
            <w:pPr>
              <w:pStyle w:val="Normal"/>
              <w:spacing w:before="0" w:after="0"/>
              <w:rPr/>
            </w:pPr>
            <w:r>
              <w:rPr/>
            </w:r>
          </w:p>
        </w:tc>
      </w:tr>
    </w:tbl>
    <w:p>
      <w:pPr>
        <w:pStyle w:val="Normal"/>
        <w:spacing w:before="0" w:after="0"/>
        <w:rPr>
          <w:rFonts w:ascii="Helvetica Neue" w:hAnsi="Helvetica Neue" w:eastAsia="Helvetica Neue" w:cs="Helvetica Neue"/>
          <w:b/>
          <w:b/>
          <w:sz w:val="30"/>
          <w:szCs w:val="30"/>
        </w:rPr>
      </w:pPr>
      <w:r>
        <w:rPr>
          <w:rFonts w:eastAsia="Helvetica Neue" w:cs="Helvetica Neue" w:ascii="Helvetica Neue" w:hAnsi="Helvetica Neue"/>
          <w:b/>
          <w:sz w:val="30"/>
          <w:szCs w:val="30"/>
        </w:rPr>
      </w:r>
    </w:p>
    <w:p>
      <w:pPr>
        <w:pStyle w:val="Normal"/>
        <w:spacing w:before="0" w:after="0"/>
        <w:rPr>
          <w:b/>
          <w:b/>
          <w:sz w:val="30"/>
          <w:szCs w:val="30"/>
        </w:rPr>
      </w:pPr>
      <w:r>
        <w:rPr>
          <w:b/>
          <w:sz w:val="30"/>
          <w:szCs w:val="30"/>
        </w:rPr>
      </w:r>
    </w:p>
    <w:p>
      <w:pPr>
        <w:pStyle w:val="Titolo3"/>
        <w:spacing w:lineRule="auto" w:line="288" w:before="0" w:after="0"/>
        <w:rPr/>
      </w:pPr>
      <w:bookmarkStart w:id="17" w:name="_nf6id6r5otro"/>
      <w:bookmarkEnd w:id="17"/>
      <w:r>
        <w:rPr/>
        <w:t>Example 9: Fares are defined by zones</w:t>
      </w:r>
    </w:p>
    <w:p>
      <w:pPr>
        <w:pStyle w:val="Normal"/>
        <w:spacing w:lineRule="auto" w:line="288" w:before="0" w:after="0"/>
        <w:rPr>
          <w:sz w:val="28"/>
          <w:szCs w:val="28"/>
        </w:rPr>
      </w:pPr>
      <w:r>
        <w:rPr>
          <w:sz w:val="28"/>
          <w:szCs w:val="28"/>
        </w:rPr>
        <w:t>Travel within the central district (zone_a) is less expensive than travel between zones.</w:t>
      </w:r>
    </w:p>
    <w:p>
      <w:pPr>
        <w:pStyle w:val="Normal"/>
        <w:spacing w:lineRule="auto" w:line="288" w:before="0" w:after="0"/>
        <w:rPr>
          <w:sz w:val="28"/>
          <w:szCs w:val="28"/>
        </w:rPr>
      </w:pPr>
      <w:r>
        <w:rPr>
          <w:sz w:val="28"/>
          <w:szCs w:val="28"/>
        </w:rPr>
        <w:t>Coloring according to fare_id.</w:t>
      </w:r>
    </w:p>
    <w:p>
      <w:pPr>
        <w:pStyle w:val="Normal"/>
        <w:spacing w:before="0" w:after="0"/>
        <w:rPr/>
      </w:pPr>
      <w:r>
        <w:rPr/>
      </w:r>
    </w:p>
    <w:tbl>
      <w:tblPr>
        <w:tblStyle w:val="Table43"/>
        <w:tblW w:w="7980" w:type="dxa"/>
        <w:jc w:val="left"/>
        <w:tblInd w:w="-73" w:type="dxa"/>
        <w:tblBorders/>
        <w:tblCellMar>
          <w:top w:w="20" w:type="dxa"/>
          <w:left w:w="20" w:type="dxa"/>
          <w:bottom w:w="20" w:type="dxa"/>
          <w:right w:w="20" w:type="dxa"/>
        </w:tblCellMar>
        <w:tblLook w:val="0600"/>
      </w:tblPr>
      <w:tblGrid>
        <w:gridCol w:w="1500"/>
        <w:gridCol w:w="2535"/>
        <w:gridCol w:w="1500"/>
        <w:gridCol w:w="1350"/>
        <w:gridCol w:w="1095"/>
      </w:tblGrid>
      <w:tr>
        <w:trPr>
          <w:trHeight w:val="300" w:hRule="atLeast"/>
        </w:trPr>
        <w:tc>
          <w:tcPr>
            <w:tcW w:w="1500" w:type="dxa"/>
            <w:tcBorders/>
            <w:shd w:fill="333333"/>
          </w:tcPr>
          <w:p>
            <w:pPr>
              <w:pStyle w:val="Normal"/>
              <w:spacing w:before="0" w:after="0"/>
              <w:rPr/>
            </w:pPr>
            <w:r>
              <w:rPr>
                <w:rFonts w:eastAsia="Courier New" w:cs="Courier New" w:ascii="Courier New" w:hAnsi="Courier New"/>
                <w:b/>
                <w:color w:val="FFFFFF"/>
              </w:rPr>
              <w:t>stops.txt</w:t>
            </w:r>
          </w:p>
        </w:tc>
        <w:tc>
          <w:tcPr>
            <w:tcW w:w="2535" w:type="dxa"/>
            <w:tcBorders/>
            <w:shd w:fill="auto" w:val="clear"/>
            <w:tcMar>
              <w:top w:w="0" w:type="dxa"/>
              <w:left w:w="108" w:type="dxa"/>
              <w:bottom w:w="0" w:type="dxa"/>
              <w:right w:w="108" w:type="dxa"/>
            </w:tcMar>
          </w:tcPr>
          <w:p>
            <w:pPr>
              <w:pStyle w:val="Normal"/>
              <w:spacing w:before="0" w:after="0"/>
              <w:rPr/>
            </w:pPr>
            <w:r>
              <w:rPr/>
            </w:r>
          </w:p>
        </w:tc>
        <w:tc>
          <w:tcPr>
            <w:tcW w:w="1500" w:type="dxa"/>
            <w:tcBorders/>
            <w:shd w:fill="auto" w:val="clear"/>
            <w:tcMar>
              <w:top w:w="0" w:type="dxa"/>
              <w:left w:w="108" w:type="dxa"/>
              <w:bottom w:w="0" w:type="dxa"/>
              <w:right w:w="108" w:type="dxa"/>
            </w:tcMar>
          </w:tcPr>
          <w:p>
            <w:pPr>
              <w:pStyle w:val="Normal"/>
              <w:spacing w:before="0" w:after="0"/>
              <w:rPr/>
            </w:pPr>
            <w:r>
              <w:rPr/>
            </w:r>
          </w:p>
        </w:tc>
        <w:tc>
          <w:tcPr>
            <w:tcW w:w="1350" w:type="dxa"/>
            <w:tcBorders/>
            <w:shd w:fill="auto" w:val="clear"/>
            <w:tcMar>
              <w:top w:w="0" w:type="dxa"/>
              <w:left w:w="108" w:type="dxa"/>
              <w:bottom w:w="0" w:type="dxa"/>
              <w:right w:w="108" w:type="dxa"/>
            </w:tcMar>
          </w:tcPr>
          <w:p>
            <w:pPr>
              <w:pStyle w:val="Normal"/>
              <w:spacing w:before="0" w:after="0"/>
              <w:rPr/>
            </w:pPr>
            <w:r>
              <w:rPr/>
            </w:r>
          </w:p>
        </w:tc>
        <w:tc>
          <w:tcPr>
            <w:tcW w:w="1095" w:type="dxa"/>
            <w:tcBorders/>
            <w:shd w:fill="auto" w:val="clear"/>
            <w:tcMar>
              <w:top w:w="0" w:type="dxa"/>
              <w:left w:w="108" w:type="dxa"/>
              <w:bottom w:w="0" w:type="dxa"/>
              <w:right w:w="108" w:type="dxa"/>
            </w:tcMar>
          </w:tcPr>
          <w:p>
            <w:pPr>
              <w:pStyle w:val="Normal"/>
              <w:spacing w:before="0" w:after="0"/>
              <w:rPr/>
            </w:pPr>
            <w:r>
              <w:rPr/>
            </w:r>
          </w:p>
        </w:tc>
      </w:tr>
      <w:tr>
        <w:trPr>
          <w:trHeight w:val="280" w:hRule="atLeast"/>
        </w:trPr>
        <w:tc>
          <w:tcPr>
            <w:tcW w:w="1500" w:type="dxa"/>
            <w:tcBorders/>
            <w:shd w:fill="E6E6E6"/>
          </w:tcPr>
          <w:p>
            <w:pPr>
              <w:pStyle w:val="Normal"/>
              <w:spacing w:before="0" w:after="0"/>
              <w:rPr/>
            </w:pPr>
            <w:r>
              <w:rPr>
                <w:rFonts w:eastAsia="Courier New" w:cs="Courier New" w:ascii="Courier New" w:hAnsi="Courier New"/>
                <w:b/>
              </w:rPr>
              <w:t>stop_id</w:t>
            </w:r>
          </w:p>
        </w:tc>
        <w:tc>
          <w:tcPr>
            <w:tcW w:w="2535" w:type="dxa"/>
            <w:tcBorders/>
            <w:shd w:fill="E6E6E6"/>
          </w:tcPr>
          <w:p>
            <w:pPr>
              <w:pStyle w:val="Normal"/>
              <w:spacing w:before="0" w:after="0"/>
              <w:rPr/>
            </w:pPr>
            <w:r>
              <w:rPr>
                <w:rFonts w:eastAsia="Courier New" w:cs="Courier New" w:ascii="Courier New" w:hAnsi="Courier New"/>
                <w:b/>
              </w:rPr>
              <w:t>stop_name</w:t>
            </w:r>
          </w:p>
        </w:tc>
        <w:tc>
          <w:tcPr>
            <w:tcW w:w="1500" w:type="dxa"/>
            <w:tcBorders/>
            <w:shd w:fill="E6E6E6"/>
          </w:tcPr>
          <w:p>
            <w:pPr>
              <w:pStyle w:val="Normal"/>
              <w:spacing w:before="0" w:after="0"/>
              <w:rPr/>
            </w:pPr>
            <w:r>
              <w:rPr>
                <w:rFonts w:eastAsia="Courier New" w:cs="Courier New" w:ascii="Courier New" w:hAnsi="Courier New"/>
                <w:b/>
              </w:rPr>
              <w:t>stop_lat</w:t>
            </w:r>
          </w:p>
        </w:tc>
        <w:tc>
          <w:tcPr>
            <w:tcW w:w="1350" w:type="dxa"/>
            <w:tcBorders/>
            <w:shd w:fill="E6E6E6"/>
          </w:tcPr>
          <w:p>
            <w:pPr>
              <w:pStyle w:val="Normal"/>
              <w:spacing w:before="0" w:after="0"/>
              <w:rPr/>
            </w:pPr>
            <w:r>
              <w:rPr>
                <w:rFonts w:eastAsia="Courier New" w:cs="Courier New" w:ascii="Courier New" w:hAnsi="Courier New"/>
                <w:b/>
              </w:rPr>
              <w:t>stop_lon</w:t>
            </w:r>
          </w:p>
        </w:tc>
        <w:tc>
          <w:tcPr>
            <w:tcW w:w="1095" w:type="dxa"/>
            <w:tcBorders/>
            <w:shd w:fill="E6E6E6"/>
          </w:tcPr>
          <w:p>
            <w:pPr>
              <w:pStyle w:val="Normal"/>
              <w:spacing w:before="0" w:after="0"/>
              <w:rPr/>
            </w:pPr>
            <w:r>
              <w:rPr>
                <w:rFonts w:eastAsia="Courier New" w:cs="Courier New" w:ascii="Courier New" w:hAnsi="Courier New"/>
                <w:b/>
              </w:rPr>
              <w:t>zone_id</w:t>
            </w:r>
          </w:p>
        </w:tc>
      </w:tr>
      <w:tr>
        <w:trPr>
          <w:trHeight w:val="280" w:hRule="atLeast"/>
        </w:trPr>
        <w:tc>
          <w:tcPr>
            <w:tcW w:w="1500" w:type="dxa"/>
            <w:tcBorders/>
            <w:shd w:fill="E6E6E6"/>
          </w:tcPr>
          <w:p>
            <w:pPr>
              <w:pStyle w:val="Normal"/>
              <w:spacing w:before="0" w:after="0"/>
              <w:rPr/>
            </w:pPr>
            <w:r>
              <w:rPr>
                <w:rFonts w:eastAsia="Courier New" w:cs="Courier New" w:ascii="Courier New" w:hAnsi="Courier New"/>
              </w:rPr>
              <w:t>stop_1</w:t>
            </w:r>
          </w:p>
        </w:tc>
        <w:tc>
          <w:tcPr>
            <w:tcW w:w="2535" w:type="dxa"/>
            <w:tcBorders/>
            <w:shd w:fill="E6E6E6"/>
          </w:tcPr>
          <w:p>
            <w:pPr>
              <w:pStyle w:val="Normal"/>
              <w:spacing w:before="0" w:after="0"/>
              <w:rPr/>
            </w:pPr>
            <w:r>
              <w:rPr>
                <w:rFonts w:eastAsia="Courier New" w:cs="Courier New" w:ascii="Courier New" w:hAnsi="Courier New"/>
              </w:rPr>
              <w:t>Main and 1st St.</w:t>
            </w:r>
          </w:p>
        </w:tc>
        <w:tc>
          <w:tcPr>
            <w:tcW w:w="1500" w:type="dxa"/>
            <w:tcBorders/>
            <w:shd w:fill="E6E6E6"/>
          </w:tcPr>
          <w:p>
            <w:pPr>
              <w:pStyle w:val="Normal"/>
              <w:spacing w:before="0" w:after="0"/>
              <w:rPr/>
            </w:pPr>
            <w:r>
              <w:rPr>
                <w:rFonts w:eastAsia="Courier New" w:cs="Courier New" w:ascii="Courier New" w:hAnsi="Courier New"/>
              </w:rPr>
              <w:t>28.8</w:t>
            </w:r>
          </w:p>
        </w:tc>
        <w:tc>
          <w:tcPr>
            <w:tcW w:w="1350" w:type="dxa"/>
            <w:tcBorders/>
            <w:shd w:fill="E6E6E6"/>
          </w:tcPr>
          <w:p>
            <w:pPr>
              <w:pStyle w:val="Normal"/>
              <w:spacing w:before="0" w:after="0"/>
              <w:rPr/>
            </w:pPr>
            <w:r>
              <w:rPr>
                <w:rFonts w:eastAsia="Courier New" w:cs="Courier New" w:ascii="Courier New" w:hAnsi="Courier New"/>
              </w:rPr>
              <w:t>115.9</w:t>
            </w:r>
          </w:p>
        </w:tc>
        <w:tc>
          <w:tcPr>
            <w:tcW w:w="1095" w:type="dxa"/>
            <w:tcBorders/>
            <w:shd w:fill="E6E6E6"/>
          </w:tcPr>
          <w:p>
            <w:pPr>
              <w:pStyle w:val="Normal"/>
              <w:spacing w:before="0" w:after="0"/>
              <w:rPr/>
            </w:pPr>
            <w:r>
              <w:rPr>
                <w:rFonts w:eastAsia="Courier New" w:cs="Courier New" w:ascii="Courier New" w:hAnsi="Courier New"/>
              </w:rPr>
              <w:t>zone_a</w:t>
            </w:r>
          </w:p>
        </w:tc>
      </w:tr>
      <w:tr>
        <w:trPr>
          <w:trHeight w:val="280" w:hRule="atLeast"/>
        </w:trPr>
        <w:tc>
          <w:tcPr>
            <w:tcW w:w="1500" w:type="dxa"/>
            <w:tcBorders/>
            <w:shd w:fill="E6E6E6"/>
          </w:tcPr>
          <w:p>
            <w:pPr>
              <w:pStyle w:val="Normal"/>
              <w:spacing w:before="0" w:after="0"/>
              <w:rPr/>
            </w:pPr>
            <w:r>
              <w:rPr>
                <w:rFonts w:eastAsia="Courier New" w:cs="Courier New" w:ascii="Courier New" w:hAnsi="Courier New"/>
              </w:rPr>
              <w:t>stop_2</w:t>
            </w:r>
          </w:p>
        </w:tc>
        <w:tc>
          <w:tcPr>
            <w:tcW w:w="2535" w:type="dxa"/>
            <w:tcBorders/>
            <w:shd w:fill="E6E6E6"/>
          </w:tcPr>
          <w:p>
            <w:pPr>
              <w:pStyle w:val="Normal"/>
              <w:spacing w:before="0" w:after="0"/>
              <w:rPr/>
            </w:pPr>
            <w:r>
              <w:rPr>
                <w:rFonts w:eastAsia="Courier New" w:cs="Courier New" w:ascii="Courier New" w:hAnsi="Courier New"/>
              </w:rPr>
              <w:t>Railway Station</w:t>
            </w:r>
          </w:p>
        </w:tc>
        <w:tc>
          <w:tcPr>
            <w:tcW w:w="1500" w:type="dxa"/>
            <w:tcBorders/>
            <w:shd w:fill="E6E6E6"/>
          </w:tcPr>
          <w:p>
            <w:pPr>
              <w:pStyle w:val="Normal"/>
              <w:spacing w:before="0" w:after="0"/>
              <w:rPr/>
            </w:pPr>
            <w:r>
              <w:rPr>
                <w:rFonts w:eastAsia="Courier New" w:cs="Courier New" w:ascii="Courier New" w:hAnsi="Courier New"/>
              </w:rPr>
              <w:t>28.9</w:t>
            </w:r>
          </w:p>
        </w:tc>
        <w:tc>
          <w:tcPr>
            <w:tcW w:w="1350" w:type="dxa"/>
            <w:tcBorders/>
            <w:shd w:fill="E6E6E6"/>
          </w:tcPr>
          <w:p>
            <w:pPr>
              <w:pStyle w:val="Normal"/>
              <w:spacing w:before="0" w:after="0"/>
              <w:rPr/>
            </w:pPr>
            <w:r>
              <w:rPr>
                <w:rFonts w:eastAsia="Courier New" w:cs="Courier New" w:ascii="Courier New" w:hAnsi="Courier New"/>
              </w:rPr>
              <w:t>116</w:t>
            </w:r>
          </w:p>
        </w:tc>
        <w:tc>
          <w:tcPr>
            <w:tcW w:w="1095" w:type="dxa"/>
            <w:tcBorders/>
            <w:shd w:fill="E6E6E6"/>
          </w:tcPr>
          <w:p>
            <w:pPr>
              <w:pStyle w:val="Normal"/>
              <w:spacing w:before="0" w:after="0"/>
              <w:rPr/>
            </w:pPr>
            <w:r>
              <w:rPr>
                <w:rFonts w:eastAsia="Courier New" w:cs="Courier New" w:ascii="Courier New" w:hAnsi="Courier New"/>
              </w:rPr>
              <w:t>zone_a</w:t>
            </w:r>
          </w:p>
        </w:tc>
      </w:tr>
      <w:tr>
        <w:trPr>
          <w:trHeight w:val="280" w:hRule="atLeast"/>
        </w:trPr>
        <w:tc>
          <w:tcPr>
            <w:tcW w:w="1500" w:type="dxa"/>
            <w:tcBorders/>
            <w:shd w:fill="E6E6E6"/>
          </w:tcPr>
          <w:p>
            <w:pPr>
              <w:pStyle w:val="Normal"/>
              <w:spacing w:before="0" w:after="0"/>
              <w:rPr/>
            </w:pPr>
            <w:r>
              <w:rPr>
                <w:rFonts w:eastAsia="Courier New" w:cs="Courier New" w:ascii="Courier New" w:hAnsi="Courier New"/>
              </w:rPr>
              <w:t>stop_3</w:t>
            </w:r>
          </w:p>
        </w:tc>
        <w:tc>
          <w:tcPr>
            <w:tcW w:w="2535" w:type="dxa"/>
            <w:tcBorders/>
            <w:shd w:fill="E6E6E6"/>
          </w:tcPr>
          <w:p>
            <w:pPr>
              <w:pStyle w:val="Normal"/>
              <w:spacing w:before="0" w:after="0"/>
              <w:rPr/>
            </w:pPr>
            <w:r>
              <w:rPr>
                <w:rFonts w:eastAsia="Courier New" w:cs="Courier New" w:ascii="Courier New" w:hAnsi="Courier New"/>
              </w:rPr>
              <w:t>Airport</w:t>
            </w:r>
          </w:p>
        </w:tc>
        <w:tc>
          <w:tcPr>
            <w:tcW w:w="1500" w:type="dxa"/>
            <w:tcBorders/>
            <w:shd w:fill="E6E6E6"/>
          </w:tcPr>
          <w:p>
            <w:pPr>
              <w:pStyle w:val="Normal"/>
              <w:spacing w:before="0" w:after="0"/>
              <w:rPr/>
            </w:pPr>
            <w:r>
              <w:rPr>
                <w:rFonts w:eastAsia="Courier New" w:cs="Courier New" w:ascii="Courier New" w:hAnsi="Courier New"/>
              </w:rPr>
              <w:t>29</w:t>
            </w:r>
          </w:p>
        </w:tc>
        <w:tc>
          <w:tcPr>
            <w:tcW w:w="1350" w:type="dxa"/>
            <w:tcBorders/>
            <w:shd w:fill="E6E6E6"/>
          </w:tcPr>
          <w:p>
            <w:pPr>
              <w:pStyle w:val="Normal"/>
              <w:spacing w:before="0" w:after="0"/>
              <w:rPr/>
            </w:pPr>
            <w:r>
              <w:rPr>
                <w:rFonts w:eastAsia="Courier New" w:cs="Courier New" w:ascii="Courier New" w:hAnsi="Courier New"/>
              </w:rPr>
              <w:t>116.1</w:t>
            </w:r>
          </w:p>
        </w:tc>
        <w:tc>
          <w:tcPr>
            <w:tcW w:w="1095" w:type="dxa"/>
            <w:tcBorders/>
            <w:shd w:fill="E6E6E6"/>
          </w:tcPr>
          <w:p>
            <w:pPr>
              <w:pStyle w:val="Normal"/>
              <w:spacing w:before="0" w:after="0"/>
              <w:rPr/>
            </w:pPr>
            <w:r>
              <w:rPr>
                <w:rFonts w:eastAsia="Courier New" w:cs="Courier New" w:ascii="Courier New" w:hAnsi="Courier New"/>
              </w:rPr>
              <w:t>zone_b</w:t>
            </w:r>
          </w:p>
        </w:tc>
      </w:tr>
    </w:tbl>
    <w:p>
      <w:pPr>
        <w:pStyle w:val="Normal"/>
        <w:spacing w:before="0" w:after="0"/>
        <w:rPr/>
      </w:pPr>
      <w:r>
        <w:rPr/>
      </w:r>
    </w:p>
    <w:p>
      <w:pPr>
        <w:pStyle w:val="Normal"/>
        <w:spacing w:before="0" w:after="0"/>
        <w:rPr/>
      </w:pPr>
      <w:r>
        <w:rPr/>
      </w:r>
    </w:p>
    <w:tbl>
      <w:tblPr>
        <w:tblStyle w:val="Table44"/>
        <w:tblW w:w="12540" w:type="dxa"/>
        <w:jc w:val="left"/>
        <w:tblInd w:w="-88" w:type="dxa"/>
        <w:tblBorders/>
        <w:tblCellMar>
          <w:top w:w="20" w:type="dxa"/>
          <w:left w:w="20" w:type="dxa"/>
          <w:bottom w:w="20" w:type="dxa"/>
          <w:right w:w="20" w:type="dxa"/>
        </w:tblCellMar>
        <w:tblLook w:val="0600"/>
      </w:tblPr>
      <w:tblGrid>
        <w:gridCol w:w="2984"/>
        <w:gridCol w:w="1050"/>
        <w:gridCol w:w="2174"/>
        <w:gridCol w:w="2250"/>
        <w:gridCol w:w="1500"/>
        <w:gridCol w:w="2581"/>
      </w:tblGrid>
      <w:tr>
        <w:trPr>
          <w:trHeight w:val="280" w:hRule="atLeast"/>
        </w:trPr>
        <w:tc>
          <w:tcPr>
            <w:tcW w:w="2984" w:type="dxa"/>
            <w:tcBorders/>
            <w:shd w:fill="333333"/>
          </w:tcPr>
          <w:p>
            <w:pPr>
              <w:pStyle w:val="Normal"/>
              <w:spacing w:before="0" w:after="0"/>
              <w:rPr/>
            </w:pPr>
            <w:r>
              <w:rPr>
                <w:rFonts w:eastAsia="Courier New" w:cs="Courier New" w:ascii="Courier New" w:hAnsi="Courier New"/>
                <w:b/>
                <w:color w:val="FFFFFF"/>
              </w:rPr>
              <w:t>fare_attributes.txt</w:t>
            </w:r>
          </w:p>
        </w:tc>
        <w:tc>
          <w:tcPr>
            <w:tcW w:w="1050" w:type="dxa"/>
            <w:tcBorders/>
            <w:shd w:fill="auto" w:val="clear"/>
            <w:tcMar>
              <w:top w:w="0" w:type="dxa"/>
              <w:left w:w="108" w:type="dxa"/>
              <w:bottom w:w="0" w:type="dxa"/>
              <w:right w:w="108" w:type="dxa"/>
            </w:tcMar>
          </w:tcPr>
          <w:p>
            <w:pPr>
              <w:pStyle w:val="Normal"/>
              <w:spacing w:before="0" w:after="0"/>
              <w:rPr/>
            </w:pPr>
            <w:r>
              <w:rPr/>
            </w:r>
          </w:p>
        </w:tc>
        <w:tc>
          <w:tcPr>
            <w:tcW w:w="2174" w:type="dxa"/>
            <w:tcBorders/>
            <w:shd w:fill="auto" w:val="clear"/>
            <w:tcMar>
              <w:top w:w="0" w:type="dxa"/>
              <w:left w:w="108" w:type="dxa"/>
              <w:bottom w:w="0" w:type="dxa"/>
              <w:right w:w="108" w:type="dxa"/>
            </w:tcMar>
          </w:tcPr>
          <w:p>
            <w:pPr>
              <w:pStyle w:val="Normal"/>
              <w:spacing w:before="0" w:after="0"/>
              <w:rPr/>
            </w:pPr>
            <w:r>
              <w:rPr/>
            </w:r>
          </w:p>
        </w:tc>
        <w:tc>
          <w:tcPr>
            <w:tcW w:w="2250" w:type="dxa"/>
            <w:tcBorders/>
            <w:shd w:fill="auto" w:val="clear"/>
            <w:tcMar>
              <w:top w:w="0" w:type="dxa"/>
              <w:left w:w="108" w:type="dxa"/>
              <w:bottom w:w="0" w:type="dxa"/>
              <w:right w:w="108" w:type="dxa"/>
            </w:tcMar>
          </w:tcPr>
          <w:p>
            <w:pPr>
              <w:pStyle w:val="Normal"/>
              <w:spacing w:before="0" w:after="0"/>
              <w:rPr/>
            </w:pPr>
            <w:r>
              <w:rPr/>
            </w:r>
          </w:p>
        </w:tc>
        <w:tc>
          <w:tcPr>
            <w:tcW w:w="1500" w:type="dxa"/>
            <w:tcBorders/>
            <w:shd w:fill="auto" w:val="clear"/>
            <w:tcMar>
              <w:top w:w="0" w:type="dxa"/>
              <w:left w:w="108" w:type="dxa"/>
              <w:bottom w:w="0" w:type="dxa"/>
              <w:right w:w="108" w:type="dxa"/>
            </w:tcMar>
          </w:tcPr>
          <w:p>
            <w:pPr>
              <w:pStyle w:val="Normal"/>
              <w:spacing w:before="0" w:after="0"/>
              <w:rPr/>
            </w:pPr>
            <w:r>
              <w:rPr/>
            </w:r>
          </w:p>
        </w:tc>
        <w:tc>
          <w:tcPr>
            <w:tcW w:w="2581" w:type="dxa"/>
            <w:tcBorders/>
            <w:shd w:fill="auto" w:val="clear"/>
            <w:tcMar>
              <w:top w:w="0" w:type="dxa"/>
              <w:left w:w="108" w:type="dxa"/>
              <w:bottom w:w="0" w:type="dxa"/>
              <w:right w:w="108" w:type="dxa"/>
            </w:tcMar>
          </w:tcPr>
          <w:p>
            <w:pPr>
              <w:pStyle w:val="Normal"/>
              <w:spacing w:before="0" w:after="0"/>
              <w:rPr/>
            </w:pPr>
            <w:r>
              <w:rPr/>
            </w:r>
          </w:p>
        </w:tc>
      </w:tr>
      <w:tr>
        <w:trPr>
          <w:trHeight w:val="280" w:hRule="atLeast"/>
        </w:trPr>
        <w:tc>
          <w:tcPr>
            <w:tcW w:w="2984" w:type="dxa"/>
            <w:tcBorders/>
            <w:shd w:fill="E6E6E6"/>
          </w:tcPr>
          <w:p>
            <w:pPr>
              <w:pStyle w:val="Normal"/>
              <w:spacing w:before="0" w:after="0"/>
              <w:rPr/>
            </w:pPr>
            <w:r>
              <w:rPr>
                <w:rFonts w:eastAsia="Courier New" w:cs="Courier New" w:ascii="Courier New" w:hAnsi="Courier New"/>
                <w:b/>
              </w:rPr>
              <w:t>fare_id</w:t>
            </w:r>
          </w:p>
        </w:tc>
        <w:tc>
          <w:tcPr>
            <w:tcW w:w="1050" w:type="dxa"/>
            <w:tcBorders/>
            <w:shd w:fill="E6E6E6"/>
          </w:tcPr>
          <w:p>
            <w:pPr>
              <w:pStyle w:val="Normal"/>
              <w:spacing w:before="0" w:after="0"/>
              <w:rPr/>
            </w:pPr>
            <w:r>
              <w:rPr>
                <w:rFonts w:eastAsia="Courier New" w:cs="Courier New" w:ascii="Courier New" w:hAnsi="Courier New"/>
                <w:b/>
              </w:rPr>
              <w:t>price</w:t>
            </w:r>
          </w:p>
        </w:tc>
        <w:tc>
          <w:tcPr>
            <w:tcW w:w="2174" w:type="dxa"/>
            <w:tcBorders/>
            <w:shd w:fill="E6E6E6"/>
          </w:tcPr>
          <w:p>
            <w:pPr>
              <w:pStyle w:val="Normal"/>
              <w:spacing w:before="0" w:after="0"/>
              <w:rPr/>
            </w:pPr>
            <w:r>
              <w:rPr>
                <w:rFonts w:eastAsia="Courier New" w:cs="Courier New" w:ascii="Courier New" w:hAnsi="Courier New"/>
                <w:b/>
              </w:rPr>
              <w:t>currency_type</w:t>
            </w:r>
          </w:p>
        </w:tc>
        <w:tc>
          <w:tcPr>
            <w:tcW w:w="2250" w:type="dxa"/>
            <w:tcBorders/>
            <w:shd w:fill="E6E6E6"/>
          </w:tcPr>
          <w:p>
            <w:pPr>
              <w:pStyle w:val="Normal"/>
              <w:spacing w:before="0" w:after="0"/>
              <w:rPr/>
            </w:pPr>
            <w:r>
              <w:rPr>
                <w:rFonts w:eastAsia="Courier New" w:cs="Courier New" w:ascii="Courier New" w:hAnsi="Courier New"/>
                <w:b/>
              </w:rPr>
              <w:t>payment_method</w:t>
            </w:r>
          </w:p>
        </w:tc>
        <w:tc>
          <w:tcPr>
            <w:tcW w:w="1500" w:type="dxa"/>
            <w:tcBorders/>
            <w:shd w:fill="E6E6E6"/>
          </w:tcPr>
          <w:p>
            <w:pPr>
              <w:pStyle w:val="Normal"/>
              <w:spacing w:before="0" w:after="0"/>
              <w:rPr/>
            </w:pPr>
            <w:r>
              <w:rPr>
                <w:rFonts w:eastAsia="Courier New" w:cs="Courier New" w:ascii="Courier New" w:hAnsi="Courier New"/>
                <w:b/>
              </w:rPr>
              <w:t>transfers</w:t>
            </w:r>
          </w:p>
        </w:tc>
        <w:tc>
          <w:tcPr>
            <w:tcW w:w="2581" w:type="dxa"/>
            <w:tcBorders/>
            <w:shd w:fill="E6E6E6"/>
          </w:tcPr>
          <w:p>
            <w:pPr>
              <w:pStyle w:val="Normal"/>
              <w:spacing w:before="0" w:after="0"/>
              <w:rPr/>
            </w:pPr>
            <w:r>
              <w:rPr>
                <w:rFonts w:eastAsia="Courier New" w:cs="Courier New" w:ascii="Courier New" w:hAnsi="Courier New"/>
                <w:b/>
              </w:rPr>
              <w:t>transfer_duration</w:t>
            </w:r>
          </w:p>
        </w:tc>
      </w:tr>
      <w:tr>
        <w:trPr>
          <w:trHeight w:val="280" w:hRule="atLeast"/>
        </w:trPr>
        <w:tc>
          <w:tcPr>
            <w:tcW w:w="2984" w:type="dxa"/>
            <w:tcBorders/>
            <w:shd w:fill="E6E6E6"/>
          </w:tcPr>
          <w:p>
            <w:pPr>
              <w:pStyle w:val="Normal"/>
              <w:spacing w:before="0" w:after="0"/>
              <w:rPr/>
            </w:pPr>
            <w:r>
              <w:rPr>
                <w:rFonts w:eastAsia="Courier New" w:cs="Courier New" w:ascii="Courier New" w:hAnsi="Courier New"/>
                <w:color w:val="0000FF"/>
              </w:rPr>
              <w:t>one_zone</w:t>
            </w:r>
          </w:p>
        </w:tc>
        <w:tc>
          <w:tcPr>
            <w:tcW w:w="1050" w:type="dxa"/>
            <w:tcBorders/>
            <w:shd w:fill="E6E6E6"/>
          </w:tcPr>
          <w:p>
            <w:pPr>
              <w:pStyle w:val="Normal"/>
              <w:spacing w:before="0" w:after="0"/>
              <w:rPr/>
            </w:pPr>
            <w:r>
              <w:rPr>
                <w:rFonts w:eastAsia="Courier New" w:cs="Courier New" w:ascii="Courier New" w:hAnsi="Courier New"/>
                <w:color w:val="0000FF"/>
              </w:rPr>
              <w:t>2</w:t>
            </w:r>
          </w:p>
        </w:tc>
        <w:tc>
          <w:tcPr>
            <w:tcW w:w="2174" w:type="dxa"/>
            <w:tcBorders/>
            <w:shd w:fill="E6E6E6"/>
          </w:tcPr>
          <w:p>
            <w:pPr>
              <w:pStyle w:val="Normal"/>
              <w:spacing w:before="0" w:after="0"/>
              <w:rPr/>
            </w:pPr>
            <w:r>
              <w:rPr>
                <w:rFonts w:eastAsia="Courier New" w:cs="Courier New" w:ascii="Courier New" w:hAnsi="Courier New"/>
                <w:color w:val="0000FF"/>
              </w:rPr>
              <w:t>CNY</w:t>
            </w:r>
          </w:p>
        </w:tc>
        <w:tc>
          <w:tcPr>
            <w:tcW w:w="2250" w:type="dxa"/>
            <w:tcBorders/>
            <w:shd w:fill="E6E6E6"/>
          </w:tcPr>
          <w:p>
            <w:pPr>
              <w:pStyle w:val="Normal"/>
              <w:spacing w:before="0" w:after="0"/>
              <w:rPr/>
            </w:pPr>
            <w:r>
              <w:rPr>
                <w:rFonts w:eastAsia="Courier New" w:cs="Courier New" w:ascii="Courier New" w:hAnsi="Courier New"/>
                <w:color w:val="0000FF"/>
              </w:rPr>
              <w:t>1</w:t>
            </w:r>
          </w:p>
        </w:tc>
        <w:tc>
          <w:tcPr>
            <w:tcW w:w="1500" w:type="dxa"/>
            <w:tcBorders/>
            <w:shd w:fill="E6E6E6"/>
          </w:tcPr>
          <w:p>
            <w:pPr>
              <w:pStyle w:val="Normal"/>
              <w:spacing w:before="0" w:after="0"/>
              <w:rPr/>
            </w:pPr>
            <w:r>
              <w:rPr/>
            </w:r>
          </w:p>
        </w:tc>
        <w:tc>
          <w:tcPr>
            <w:tcW w:w="2581" w:type="dxa"/>
            <w:tcBorders/>
            <w:shd w:fill="E6E6E6"/>
            <w:tcMar>
              <w:left w:w="0" w:type="dxa"/>
              <w:right w:w="0" w:type="dxa"/>
            </w:tcMar>
          </w:tcPr>
          <w:p>
            <w:pPr>
              <w:pStyle w:val="Normal"/>
              <w:spacing w:before="0" w:after="0"/>
              <w:rPr/>
            </w:pPr>
            <w:r>
              <w:rPr/>
            </w:r>
          </w:p>
        </w:tc>
      </w:tr>
      <w:tr>
        <w:trPr>
          <w:trHeight w:val="280" w:hRule="atLeast"/>
        </w:trPr>
        <w:tc>
          <w:tcPr>
            <w:tcW w:w="2984" w:type="dxa"/>
            <w:tcBorders/>
            <w:shd w:fill="E6E6E6"/>
          </w:tcPr>
          <w:p>
            <w:pPr>
              <w:pStyle w:val="Normal"/>
              <w:spacing w:before="0" w:after="0"/>
              <w:rPr/>
            </w:pPr>
            <w:r>
              <w:rPr>
                <w:rFonts w:eastAsia="Courier New" w:cs="Courier New" w:ascii="Courier New" w:hAnsi="Courier New"/>
                <w:color w:val="008000"/>
              </w:rPr>
              <w:t>two_zones</w:t>
            </w:r>
          </w:p>
        </w:tc>
        <w:tc>
          <w:tcPr>
            <w:tcW w:w="1050" w:type="dxa"/>
            <w:tcBorders/>
            <w:shd w:fill="E6E6E6"/>
          </w:tcPr>
          <w:p>
            <w:pPr>
              <w:pStyle w:val="Normal"/>
              <w:spacing w:before="0" w:after="0"/>
              <w:rPr/>
            </w:pPr>
            <w:r>
              <w:rPr>
                <w:rFonts w:eastAsia="Courier New" w:cs="Courier New" w:ascii="Courier New" w:hAnsi="Courier New"/>
                <w:color w:val="008000"/>
              </w:rPr>
              <w:t>3</w:t>
            </w:r>
          </w:p>
        </w:tc>
        <w:tc>
          <w:tcPr>
            <w:tcW w:w="2174" w:type="dxa"/>
            <w:tcBorders/>
            <w:shd w:fill="E6E6E6"/>
          </w:tcPr>
          <w:p>
            <w:pPr>
              <w:pStyle w:val="Normal"/>
              <w:spacing w:before="0" w:after="0"/>
              <w:rPr/>
            </w:pPr>
            <w:r>
              <w:rPr>
                <w:rFonts w:eastAsia="Courier New" w:cs="Courier New" w:ascii="Courier New" w:hAnsi="Courier New"/>
                <w:color w:val="008000"/>
              </w:rPr>
              <w:t>CNY</w:t>
            </w:r>
          </w:p>
        </w:tc>
        <w:tc>
          <w:tcPr>
            <w:tcW w:w="2250" w:type="dxa"/>
            <w:tcBorders/>
            <w:shd w:fill="E6E6E6"/>
          </w:tcPr>
          <w:p>
            <w:pPr>
              <w:pStyle w:val="Normal"/>
              <w:spacing w:before="0" w:after="0"/>
              <w:rPr/>
            </w:pPr>
            <w:r>
              <w:rPr>
                <w:rFonts w:eastAsia="Courier New" w:cs="Courier New" w:ascii="Courier New" w:hAnsi="Courier New"/>
                <w:color w:val="008000"/>
              </w:rPr>
              <w:t>1</w:t>
            </w:r>
          </w:p>
        </w:tc>
        <w:tc>
          <w:tcPr>
            <w:tcW w:w="1500" w:type="dxa"/>
            <w:tcBorders/>
            <w:shd w:fill="E6E6E6"/>
          </w:tcPr>
          <w:p>
            <w:pPr>
              <w:pStyle w:val="Normal"/>
              <w:spacing w:before="0" w:after="0"/>
              <w:rPr/>
            </w:pPr>
            <w:r>
              <w:rPr/>
            </w:r>
          </w:p>
        </w:tc>
        <w:tc>
          <w:tcPr>
            <w:tcW w:w="2581" w:type="dxa"/>
            <w:tcBorders/>
            <w:shd w:fill="E6E6E6"/>
          </w:tcPr>
          <w:p>
            <w:pPr>
              <w:pStyle w:val="Normal"/>
              <w:spacing w:before="0" w:after="0"/>
              <w:rPr/>
            </w:pPr>
            <w:r>
              <w:rPr/>
            </w:r>
          </w:p>
        </w:tc>
      </w:tr>
    </w:tbl>
    <w:p>
      <w:pPr>
        <w:pStyle w:val="Normal"/>
        <w:spacing w:before="0" w:after="0"/>
        <w:rPr/>
      </w:pPr>
      <w:r>
        <w:rPr/>
      </w:r>
    </w:p>
    <w:tbl>
      <w:tblPr>
        <w:tblStyle w:val="Table45"/>
        <w:tblW w:w="6360" w:type="dxa"/>
        <w:jc w:val="left"/>
        <w:tblInd w:w="-88" w:type="dxa"/>
        <w:tblBorders/>
        <w:tblCellMar>
          <w:top w:w="20" w:type="dxa"/>
          <w:left w:w="20" w:type="dxa"/>
          <w:bottom w:w="20" w:type="dxa"/>
          <w:right w:w="20" w:type="dxa"/>
        </w:tblCellMar>
        <w:tblLook w:val="0600"/>
      </w:tblPr>
      <w:tblGrid>
        <w:gridCol w:w="2430"/>
        <w:gridCol w:w="1665"/>
        <w:gridCol w:w="2265"/>
      </w:tblGrid>
      <w:tr>
        <w:trPr>
          <w:trHeight w:val="280" w:hRule="atLeast"/>
        </w:trPr>
        <w:tc>
          <w:tcPr>
            <w:tcW w:w="2430" w:type="dxa"/>
            <w:tcBorders/>
            <w:shd w:fill="333333"/>
          </w:tcPr>
          <w:p>
            <w:pPr>
              <w:pStyle w:val="Normal"/>
              <w:spacing w:before="0" w:after="0"/>
              <w:rPr/>
            </w:pPr>
            <w:r>
              <w:rPr>
                <w:rFonts w:eastAsia="Courier New" w:cs="Courier New" w:ascii="Courier New" w:hAnsi="Courier New"/>
                <w:b/>
                <w:color w:val="FFFFFF"/>
              </w:rPr>
              <w:t>fare_rules.txt</w:t>
            </w:r>
          </w:p>
        </w:tc>
        <w:tc>
          <w:tcPr>
            <w:tcW w:w="1665" w:type="dxa"/>
            <w:tcBorders/>
            <w:shd w:fill="auto" w:val="clear"/>
            <w:tcMar>
              <w:top w:w="0" w:type="dxa"/>
              <w:left w:w="108" w:type="dxa"/>
              <w:bottom w:w="0" w:type="dxa"/>
              <w:right w:w="108" w:type="dxa"/>
            </w:tcMar>
          </w:tcPr>
          <w:p>
            <w:pPr>
              <w:pStyle w:val="Normal"/>
              <w:spacing w:before="0" w:after="0"/>
              <w:rPr/>
            </w:pPr>
            <w:r>
              <w:rPr/>
            </w:r>
          </w:p>
        </w:tc>
        <w:tc>
          <w:tcPr>
            <w:tcW w:w="2265" w:type="dxa"/>
            <w:tcBorders/>
            <w:shd w:fill="auto" w:val="clear"/>
            <w:tcMar>
              <w:top w:w="0" w:type="dxa"/>
              <w:left w:w="108" w:type="dxa"/>
              <w:bottom w:w="0" w:type="dxa"/>
              <w:right w:w="108" w:type="dxa"/>
            </w:tcMar>
          </w:tcPr>
          <w:p>
            <w:pPr>
              <w:pStyle w:val="Normal"/>
              <w:spacing w:before="0" w:after="0"/>
              <w:rPr/>
            </w:pPr>
            <w:r>
              <w:rPr/>
            </w:r>
          </w:p>
        </w:tc>
      </w:tr>
      <w:tr>
        <w:trPr>
          <w:trHeight w:val="280" w:hRule="atLeast"/>
        </w:trPr>
        <w:tc>
          <w:tcPr>
            <w:tcW w:w="2430" w:type="dxa"/>
            <w:tcBorders/>
            <w:shd w:fill="E6E6E6"/>
          </w:tcPr>
          <w:p>
            <w:pPr>
              <w:pStyle w:val="Normal"/>
              <w:spacing w:before="0" w:after="0"/>
              <w:rPr/>
            </w:pPr>
            <w:r>
              <w:rPr>
                <w:rFonts w:eastAsia="Courier New" w:cs="Courier New" w:ascii="Courier New" w:hAnsi="Courier New"/>
                <w:b/>
              </w:rPr>
              <w:t>fare_id</w:t>
            </w:r>
          </w:p>
        </w:tc>
        <w:tc>
          <w:tcPr>
            <w:tcW w:w="1665" w:type="dxa"/>
            <w:tcBorders/>
            <w:shd w:fill="E6E6E6"/>
          </w:tcPr>
          <w:p>
            <w:pPr>
              <w:pStyle w:val="Normal"/>
              <w:spacing w:before="0" w:after="0"/>
              <w:rPr/>
            </w:pPr>
            <w:r>
              <w:rPr>
                <w:rFonts w:eastAsia="Courier New" w:cs="Courier New" w:ascii="Courier New" w:hAnsi="Courier New"/>
                <w:b/>
              </w:rPr>
              <w:t>origin_id</w:t>
            </w:r>
          </w:p>
        </w:tc>
        <w:tc>
          <w:tcPr>
            <w:tcW w:w="2265" w:type="dxa"/>
            <w:tcBorders/>
            <w:shd w:fill="E6E6E6"/>
          </w:tcPr>
          <w:p>
            <w:pPr>
              <w:pStyle w:val="Normal"/>
              <w:spacing w:before="0" w:after="0"/>
              <w:rPr/>
            </w:pPr>
            <w:r>
              <w:rPr>
                <w:rFonts w:eastAsia="Courier New" w:cs="Courier New" w:ascii="Courier New" w:hAnsi="Courier New"/>
                <w:b/>
              </w:rPr>
              <w:t>destination_id</w:t>
            </w:r>
          </w:p>
        </w:tc>
      </w:tr>
      <w:tr>
        <w:trPr>
          <w:trHeight w:val="280" w:hRule="atLeast"/>
        </w:trPr>
        <w:tc>
          <w:tcPr>
            <w:tcW w:w="2430" w:type="dxa"/>
            <w:tcBorders/>
            <w:shd w:fill="E6E6E6"/>
          </w:tcPr>
          <w:p>
            <w:pPr>
              <w:pStyle w:val="Normal"/>
              <w:spacing w:before="0" w:after="0"/>
              <w:rPr/>
            </w:pPr>
            <w:r>
              <w:rPr>
                <w:rFonts w:eastAsia="Courier New" w:cs="Courier New" w:ascii="Courier New" w:hAnsi="Courier New"/>
                <w:color w:val="0000FF"/>
              </w:rPr>
              <w:t>one_zone</w:t>
            </w:r>
          </w:p>
        </w:tc>
        <w:tc>
          <w:tcPr>
            <w:tcW w:w="1665" w:type="dxa"/>
            <w:tcBorders/>
            <w:shd w:fill="E6E6E6"/>
          </w:tcPr>
          <w:p>
            <w:pPr>
              <w:pStyle w:val="Normal"/>
              <w:spacing w:before="0" w:after="0"/>
              <w:rPr/>
            </w:pPr>
            <w:r>
              <w:rPr>
                <w:rFonts w:eastAsia="Courier New" w:cs="Courier New" w:ascii="Courier New" w:hAnsi="Courier New"/>
                <w:color w:val="0000FF"/>
              </w:rPr>
              <w:t>zone_a</w:t>
            </w:r>
          </w:p>
        </w:tc>
        <w:tc>
          <w:tcPr>
            <w:tcW w:w="2265" w:type="dxa"/>
            <w:tcBorders/>
            <w:shd w:fill="E6E6E6"/>
          </w:tcPr>
          <w:p>
            <w:pPr>
              <w:pStyle w:val="Normal"/>
              <w:spacing w:before="0" w:after="0"/>
              <w:rPr/>
            </w:pPr>
            <w:r>
              <w:rPr>
                <w:rFonts w:eastAsia="Courier New" w:cs="Courier New" w:ascii="Courier New" w:hAnsi="Courier New"/>
                <w:color w:val="0000FF"/>
              </w:rPr>
              <w:t>zone_a</w:t>
            </w:r>
          </w:p>
        </w:tc>
      </w:tr>
      <w:tr>
        <w:trPr>
          <w:trHeight w:val="280" w:hRule="atLeast"/>
        </w:trPr>
        <w:tc>
          <w:tcPr>
            <w:tcW w:w="2430" w:type="dxa"/>
            <w:tcBorders/>
            <w:shd w:fill="E6E6E6"/>
          </w:tcPr>
          <w:p>
            <w:pPr>
              <w:pStyle w:val="Normal"/>
              <w:spacing w:before="0" w:after="0"/>
              <w:rPr/>
            </w:pPr>
            <w:r>
              <w:rPr>
                <w:rFonts w:eastAsia="Courier New" w:cs="Courier New" w:ascii="Courier New" w:hAnsi="Courier New"/>
                <w:color w:val="008000"/>
              </w:rPr>
              <w:t>two_zones</w:t>
            </w:r>
          </w:p>
        </w:tc>
        <w:tc>
          <w:tcPr>
            <w:tcW w:w="1665" w:type="dxa"/>
            <w:tcBorders/>
            <w:shd w:fill="E6E6E6"/>
          </w:tcPr>
          <w:p>
            <w:pPr>
              <w:pStyle w:val="Normal"/>
              <w:spacing w:before="0" w:after="0"/>
              <w:rPr/>
            </w:pPr>
            <w:r>
              <w:rPr>
                <w:rFonts w:eastAsia="Courier New" w:cs="Courier New" w:ascii="Courier New" w:hAnsi="Courier New"/>
                <w:color w:val="008000"/>
              </w:rPr>
              <w:t>zone_a</w:t>
            </w:r>
          </w:p>
        </w:tc>
        <w:tc>
          <w:tcPr>
            <w:tcW w:w="2265" w:type="dxa"/>
            <w:tcBorders/>
            <w:shd w:fill="E6E6E6"/>
          </w:tcPr>
          <w:p>
            <w:pPr>
              <w:pStyle w:val="Normal"/>
              <w:spacing w:before="0" w:after="0"/>
              <w:rPr/>
            </w:pPr>
            <w:r>
              <w:rPr>
                <w:rFonts w:eastAsia="Courier New" w:cs="Courier New" w:ascii="Courier New" w:hAnsi="Courier New"/>
                <w:color w:val="008000"/>
              </w:rPr>
              <w:t>zone_b</w:t>
            </w:r>
          </w:p>
        </w:tc>
      </w:tr>
      <w:tr>
        <w:trPr>
          <w:trHeight w:val="280" w:hRule="atLeast"/>
        </w:trPr>
        <w:tc>
          <w:tcPr>
            <w:tcW w:w="2430" w:type="dxa"/>
            <w:tcBorders/>
            <w:shd w:fill="E6E6E6"/>
          </w:tcPr>
          <w:p>
            <w:pPr>
              <w:pStyle w:val="Normal"/>
              <w:spacing w:before="0" w:after="0"/>
              <w:rPr/>
            </w:pPr>
            <w:r>
              <w:rPr>
                <w:rFonts w:eastAsia="Courier New" w:cs="Courier New" w:ascii="Courier New" w:hAnsi="Courier New"/>
                <w:color w:val="008000"/>
              </w:rPr>
              <w:t>two_zones</w:t>
            </w:r>
          </w:p>
        </w:tc>
        <w:tc>
          <w:tcPr>
            <w:tcW w:w="1665" w:type="dxa"/>
            <w:tcBorders/>
            <w:shd w:fill="E6E6E6"/>
          </w:tcPr>
          <w:p>
            <w:pPr>
              <w:pStyle w:val="Normal"/>
              <w:spacing w:before="0" w:after="0"/>
              <w:rPr/>
            </w:pPr>
            <w:r>
              <w:rPr>
                <w:rFonts w:eastAsia="Courier New" w:cs="Courier New" w:ascii="Courier New" w:hAnsi="Courier New"/>
                <w:color w:val="008000"/>
              </w:rPr>
              <w:t>zone_b</w:t>
            </w:r>
          </w:p>
        </w:tc>
        <w:tc>
          <w:tcPr>
            <w:tcW w:w="2265" w:type="dxa"/>
            <w:tcBorders/>
            <w:shd w:fill="E6E6E6"/>
          </w:tcPr>
          <w:p>
            <w:pPr>
              <w:pStyle w:val="Normal"/>
              <w:spacing w:before="0" w:after="0"/>
              <w:rPr/>
            </w:pPr>
            <w:r>
              <w:rPr>
                <w:rFonts w:eastAsia="Courier New" w:cs="Courier New" w:ascii="Courier New" w:hAnsi="Courier New"/>
                <w:color w:val="008000"/>
              </w:rPr>
              <w:t>zone_a</w:t>
            </w:r>
          </w:p>
        </w:tc>
      </w:tr>
    </w:tbl>
    <w:p>
      <w:pPr>
        <w:pStyle w:val="Normal"/>
        <w:spacing w:before="0" w:after="0"/>
        <w:rPr/>
      </w:pPr>
      <w:r>
        <w:rPr/>
      </w:r>
    </w:p>
    <w:p>
      <w:pPr>
        <w:pStyle w:val="Titolo3"/>
        <w:spacing w:lineRule="auto" w:line="288" w:before="0" w:after="0"/>
        <w:rPr/>
      </w:pPr>
      <w:bookmarkStart w:id="18" w:name="_bzdzkqmu8wll"/>
      <w:bookmarkStart w:id="19" w:name="_bzdzkqmu8wll"/>
      <w:bookmarkEnd w:id="19"/>
      <w:r>
        <w:rPr/>
      </w:r>
    </w:p>
    <w:p>
      <w:pPr>
        <w:pStyle w:val="Normal"/>
        <w:rPr/>
      </w:pPr>
      <w:r>
        <w:rPr/>
      </w:r>
      <w:r>
        <w:br w:type="page"/>
      </w:r>
    </w:p>
    <w:p>
      <w:pPr>
        <w:pStyle w:val="Titolo3"/>
        <w:spacing w:lineRule="auto" w:line="288" w:before="0" w:after="0"/>
        <w:rPr/>
      </w:pPr>
      <w:bookmarkStart w:id="20" w:name="_9pncphtxfyeu"/>
      <w:bookmarkStart w:id="21" w:name="_9pncphtxfyeu"/>
      <w:bookmarkEnd w:id="21"/>
      <w:r>
        <w:rPr/>
      </w:r>
    </w:p>
    <w:p>
      <w:pPr>
        <w:pStyle w:val="Titolo3"/>
        <w:spacing w:lineRule="auto" w:line="288" w:before="0" w:after="0"/>
        <w:rPr/>
      </w:pPr>
      <w:bookmarkStart w:id="22" w:name="_fjmgmniawhjs"/>
      <w:bookmarkEnd w:id="22"/>
      <w:r>
        <w:rPr/>
        <w:t>Example 10: Fare structure includes free transfers, but only for specific routes</w:t>
      </w:r>
    </w:p>
    <w:p>
      <w:pPr>
        <w:pStyle w:val="Normal"/>
        <w:spacing w:lineRule="auto" w:line="288" w:before="0" w:after="0"/>
        <w:rPr>
          <w:sz w:val="28"/>
          <w:szCs w:val="28"/>
        </w:rPr>
      </w:pPr>
      <w:r>
        <w:rPr>
          <w:sz w:val="28"/>
          <w:szCs w:val="28"/>
        </w:rPr>
        <w:t>Routes 1 and 2 cost 1 RMB to ride.  Transfers are available between those routes for 0.5 RMB of extra cost (transfers are valid for 1 hour).Routes 3 and 4 cost 5 RMB to ride.  Discounted transfers are not available between those routes.  However, free transfers are available to Routes 1 and 2.  Notice that route_3_fare and route_4_fare are applied for route_1 and route_2 in fare_rules.txt.  Still, when the rider only uses Route 1 or 2, the less expensive fare will be returned: when software reads the GTFS and determines the fare, it will always select the least expensive fare if multiple rules match.</w:t>
      </w:r>
    </w:p>
    <w:p>
      <w:pPr>
        <w:pStyle w:val="Normal"/>
        <w:spacing w:lineRule="auto" w:line="288" w:before="0" w:after="0"/>
        <w:rPr/>
      </w:pPr>
      <w:r>
        <w:rPr>
          <w:i/>
          <w:sz w:val="28"/>
          <w:szCs w:val="28"/>
        </w:rPr>
        <w:t>Coloring according to fare_id.</w:t>
      </w:r>
    </w:p>
    <w:p>
      <w:pPr>
        <w:pStyle w:val="Normal"/>
        <w:spacing w:before="0" w:after="0"/>
        <w:rPr/>
      </w:pPr>
      <w:r>
        <w:rPr/>
      </w:r>
    </w:p>
    <w:tbl>
      <w:tblPr>
        <w:tblStyle w:val="Table46"/>
        <w:tblW w:w="12810" w:type="dxa"/>
        <w:jc w:val="left"/>
        <w:tblInd w:w="-88" w:type="dxa"/>
        <w:tblBorders/>
        <w:tblCellMar>
          <w:top w:w="20" w:type="dxa"/>
          <w:left w:w="20" w:type="dxa"/>
          <w:bottom w:w="20" w:type="dxa"/>
          <w:right w:w="20" w:type="dxa"/>
        </w:tblCellMar>
        <w:tblLook w:val="0600"/>
      </w:tblPr>
      <w:tblGrid>
        <w:gridCol w:w="2955"/>
        <w:gridCol w:w="1290"/>
        <w:gridCol w:w="2175"/>
        <w:gridCol w:w="2325"/>
        <w:gridCol w:w="1470"/>
        <w:gridCol w:w="2594"/>
      </w:tblGrid>
      <w:tr>
        <w:trPr>
          <w:trHeight w:val="280" w:hRule="atLeast"/>
        </w:trPr>
        <w:tc>
          <w:tcPr>
            <w:tcW w:w="2955" w:type="dxa"/>
            <w:tcBorders/>
            <w:shd w:fill="333333"/>
          </w:tcPr>
          <w:p>
            <w:pPr>
              <w:pStyle w:val="Normal"/>
              <w:spacing w:before="0" w:after="0"/>
              <w:rPr/>
            </w:pPr>
            <w:r>
              <w:rPr>
                <w:rFonts w:eastAsia="Courier New" w:cs="Courier New" w:ascii="Courier New" w:hAnsi="Courier New"/>
                <w:b/>
                <w:color w:val="FFFFFF"/>
              </w:rPr>
              <w:t>fare_attributes.txt</w:t>
            </w:r>
          </w:p>
        </w:tc>
        <w:tc>
          <w:tcPr>
            <w:tcW w:w="1290" w:type="dxa"/>
            <w:tcBorders/>
            <w:shd w:fill="auto" w:val="clear"/>
            <w:tcMar>
              <w:top w:w="0" w:type="dxa"/>
              <w:left w:w="108" w:type="dxa"/>
              <w:bottom w:w="0" w:type="dxa"/>
              <w:right w:w="108" w:type="dxa"/>
            </w:tcMar>
          </w:tcPr>
          <w:p>
            <w:pPr>
              <w:pStyle w:val="Normal"/>
              <w:spacing w:before="0" w:after="0"/>
              <w:rPr/>
            </w:pPr>
            <w:r>
              <w:rPr/>
            </w:r>
          </w:p>
        </w:tc>
        <w:tc>
          <w:tcPr>
            <w:tcW w:w="2175" w:type="dxa"/>
            <w:tcBorders/>
            <w:shd w:fill="auto" w:val="clear"/>
            <w:tcMar>
              <w:top w:w="0" w:type="dxa"/>
              <w:left w:w="108" w:type="dxa"/>
              <w:bottom w:w="0" w:type="dxa"/>
              <w:right w:w="108" w:type="dxa"/>
            </w:tcMar>
          </w:tcPr>
          <w:p>
            <w:pPr>
              <w:pStyle w:val="Normal"/>
              <w:spacing w:before="0" w:after="0"/>
              <w:rPr/>
            </w:pPr>
            <w:r>
              <w:rPr/>
            </w:r>
          </w:p>
        </w:tc>
        <w:tc>
          <w:tcPr>
            <w:tcW w:w="2325" w:type="dxa"/>
            <w:tcBorders/>
            <w:shd w:fill="auto" w:val="clear"/>
            <w:tcMar>
              <w:top w:w="0" w:type="dxa"/>
              <w:left w:w="108" w:type="dxa"/>
              <w:bottom w:w="0" w:type="dxa"/>
              <w:right w:w="108" w:type="dxa"/>
            </w:tcMar>
          </w:tcPr>
          <w:p>
            <w:pPr>
              <w:pStyle w:val="Normal"/>
              <w:spacing w:before="0" w:after="0"/>
              <w:rPr/>
            </w:pPr>
            <w:r>
              <w:rPr/>
            </w:r>
          </w:p>
        </w:tc>
        <w:tc>
          <w:tcPr>
            <w:tcW w:w="1470" w:type="dxa"/>
            <w:tcBorders/>
            <w:shd w:fill="auto" w:val="clear"/>
            <w:tcMar>
              <w:top w:w="0" w:type="dxa"/>
              <w:left w:w="108" w:type="dxa"/>
              <w:bottom w:w="0" w:type="dxa"/>
              <w:right w:w="108" w:type="dxa"/>
            </w:tcMar>
          </w:tcPr>
          <w:p>
            <w:pPr>
              <w:pStyle w:val="Normal"/>
              <w:spacing w:before="0" w:after="0"/>
              <w:rPr/>
            </w:pPr>
            <w:r>
              <w:rPr/>
            </w:r>
          </w:p>
        </w:tc>
        <w:tc>
          <w:tcPr>
            <w:tcW w:w="2594" w:type="dxa"/>
            <w:tcBorders/>
            <w:shd w:fill="auto" w:val="clear"/>
            <w:tcMar>
              <w:top w:w="0" w:type="dxa"/>
              <w:left w:w="108" w:type="dxa"/>
              <w:bottom w:w="0" w:type="dxa"/>
              <w:right w:w="108" w:type="dxa"/>
            </w:tcMar>
          </w:tcPr>
          <w:p>
            <w:pPr>
              <w:pStyle w:val="Normal"/>
              <w:spacing w:before="0" w:after="0"/>
              <w:rPr/>
            </w:pPr>
            <w:r>
              <w:rPr/>
            </w:r>
          </w:p>
        </w:tc>
      </w:tr>
      <w:tr>
        <w:trPr>
          <w:trHeight w:val="300" w:hRule="atLeast"/>
        </w:trPr>
        <w:tc>
          <w:tcPr>
            <w:tcW w:w="2955" w:type="dxa"/>
            <w:tcBorders/>
            <w:shd w:fill="E6E6E6"/>
          </w:tcPr>
          <w:p>
            <w:pPr>
              <w:pStyle w:val="Normal"/>
              <w:spacing w:before="0" w:after="0"/>
              <w:rPr/>
            </w:pPr>
            <w:r>
              <w:rPr>
                <w:rFonts w:eastAsia="Courier New" w:cs="Courier New" w:ascii="Courier New" w:hAnsi="Courier New"/>
                <w:b/>
              </w:rPr>
              <w:t>fare_id</w:t>
            </w:r>
          </w:p>
        </w:tc>
        <w:tc>
          <w:tcPr>
            <w:tcW w:w="1290" w:type="dxa"/>
            <w:tcBorders/>
            <w:shd w:fill="E6E6E6"/>
          </w:tcPr>
          <w:p>
            <w:pPr>
              <w:pStyle w:val="Normal"/>
              <w:spacing w:before="0" w:after="0"/>
              <w:rPr/>
            </w:pPr>
            <w:r>
              <w:rPr>
                <w:rFonts w:eastAsia="Courier New" w:cs="Courier New" w:ascii="Courier New" w:hAnsi="Courier New"/>
                <w:b/>
              </w:rPr>
              <w:t>price</w:t>
            </w:r>
          </w:p>
        </w:tc>
        <w:tc>
          <w:tcPr>
            <w:tcW w:w="2175" w:type="dxa"/>
            <w:tcBorders/>
            <w:shd w:fill="E6E6E6"/>
          </w:tcPr>
          <w:p>
            <w:pPr>
              <w:pStyle w:val="Normal"/>
              <w:spacing w:before="0" w:after="0"/>
              <w:rPr/>
            </w:pPr>
            <w:r>
              <w:rPr>
                <w:rFonts w:eastAsia="Courier New" w:cs="Courier New" w:ascii="Courier New" w:hAnsi="Courier New"/>
                <w:b/>
              </w:rPr>
              <w:t>currency_type</w:t>
            </w:r>
          </w:p>
        </w:tc>
        <w:tc>
          <w:tcPr>
            <w:tcW w:w="2325" w:type="dxa"/>
            <w:tcBorders/>
            <w:shd w:fill="E6E6E6"/>
          </w:tcPr>
          <w:p>
            <w:pPr>
              <w:pStyle w:val="Normal"/>
              <w:spacing w:before="0" w:after="0"/>
              <w:rPr/>
            </w:pPr>
            <w:r>
              <w:rPr>
                <w:rFonts w:eastAsia="Courier New" w:cs="Courier New" w:ascii="Courier New" w:hAnsi="Courier New"/>
                <w:b/>
              </w:rPr>
              <w:t>payment_method</w:t>
            </w:r>
          </w:p>
        </w:tc>
        <w:tc>
          <w:tcPr>
            <w:tcW w:w="1470" w:type="dxa"/>
            <w:tcBorders/>
            <w:shd w:fill="E6E6E6"/>
          </w:tcPr>
          <w:p>
            <w:pPr>
              <w:pStyle w:val="Normal"/>
              <w:spacing w:before="0" w:after="0"/>
              <w:rPr/>
            </w:pPr>
            <w:r>
              <w:rPr>
                <w:rFonts w:eastAsia="Courier New" w:cs="Courier New" w:ascii="Courier New" w:hAnsi="Courier New"/>
                <w:b/>
              </w:rPr>
              <w:t>transfers</w:t>
            </w:r>
          </w:p>
        </w:tc>
        <w:tc>
          <w:tcPr>
            <w:tcW w:w="2594" w:type="dxa"/>
            <w:tcBorders/>
            <w:shd w:fill="E6E6E6"/>
          </w:tcPr>
          <w:p>
            <w:pPr>
              <w:pStyle w:val="Normal"/>
              <w:spacing w:before="0" w:after="0"/>
              <w:rPr/>
            </w:pPr>
            <w:r>
              <w:rPr>
                <w:rFonts w:eastAsia="Courier New" w:cs="Courier New" w:ascii="Courier New" w:hAnsi="Courier New"/>
                <w:b/>
              </w:rPr>
              <w:t>transfer_duration</w:t>
            </w:r>
          </w:p>
        </w:tc>
      </w:tr>
      <w:tr>
        <w:trPr>
          <w:trHeight w:val="280" w:hRule="atLeast"/>
        </w:trPr>
        <w:tc>
          <w:tcPr>
            <w:tcW w:w="2955" w:type="dxa"/>
            <w:tcBorders/>
            <w:shd w:fill="E6E6E6"/>
          </w:tcPr>
          <w:p>
            <w:pPr>
              <w:pStyle w:val="Normal"/>
              <w:spacing w:before="0" w:after="0"/>
              <w:rPr/>
            </w:pPr>
            <w:r>
              <w:rPr>
                <w:rFonts w:eastAsia="Courier New" w:cs="Courier New" w:ascii="Courier New" w:hAnsi="Courier New"/>
                <w:color w:val="0000FF"/>
              </w:rPr>
              <w:t>cheap_fare</w:t>
            </w:r>
          </w:p>
        </w:tc>
        <w:tc>
          <w:tcPr>
            <w:tcW w:w="1290" w:type="dxa"/>
            <w:tcBorders/>
            <w:shd w:fill="E6E6E6"/>
          </w:tcPr>
          <w:p>
            <w:pPr>
              <w:pStyle w:val="Normal"/>
              <w:spacing w:before="0" w:after="0"/>
              <w:rPr/>
            </w:pPr>
            <w:r>
              <w:rPr>
                <w:rFonts w:eastAsia="Courier New" w:cs="Courier New" w:ascii="Courier New" w:hAnsi="Courier New"/>
                <w:color w:val="0000FF"/>
              </w:rPr>
              <w:t>1</w:t>
            </w:r>
          </w:p>
        </w:tc>
        <w:tc>
          <w:tcPr>
            <w:tcW w:w="2175" w:type="dxa"/>
            <w:tcBorders/>
            <w:shd w:fill="E6E6E6"/>
          </w:tcPr>
          <w:p>
            <w:pPr>
              <w:pStyle w:val="Normal"/>
              <w:spacing w:before="0" w:after="0"/>
              <w:rPr/>
            </w:pPr>
            <w:r>
              <w:rPr>
                <w:rFonts w:eastAsia="Courier New" w:cs="Courier New" w:ascii="Courier New" w:hAnsi="Courier New"/>
                <w:color w:val="0000FF"/>
              </w:rPr>
              <w:t>CNY</w:t>
            </w:r>
          </w:p>
        </w:tc>
        <w:tc>
          <w:tcPr>
            <w:tcW w:w="2325" w:type="dxa"/>
            <w:tcBorders/>
            <w:shd w:fill="E6E6E6"/>
          </w:tcPr>
          <w:p>
            <w:pPr>
              <w:pStyle w:val="Normal"/>
              <w:spacing w:before="0" w:after="0"/>
              <w:rPr/>
            </w:pPr>
            <w:r>
              <w:rPr>
                <w:rFonts w:eastAsia="Courier New" w:cs="Courier New" w:ascii="Courier New" w:hAnsi="Courier New"/>
                <w:color w:val="0000FF"/>
              </w:rPr>
              <w:t>1</w:t>
            </w:r>
          </w:p>
        </w:tc>
        <w:tc>
          <w:tcPr>
            <w:tcW w:w="1470" w:type="dxa"/>
            <w:tcBorders/>
            <w:shd w:fill="E6E6E6"/>
          </w:tcPr>
          <w:p>
            <w:pPr>
              <w:pStyle w:val="Normal"/>
              <w:spacing w:before="0" w:after="0"/>
              <w:rPr/>
            </w:pPr>
            <w:r>
              <w:rPr/>
            </w:r>
          </w:p>
        </w:tc>
        <w:tc>
          <w:tcPr>
            <w:tcW w:w="2594" w:type="dxa"/>
            <w:tcBorders/>
            <w:shd w:fill="E6E6E6"/>
          </w:tcPr>
          <w:p>
            <w:pPr>
              <w:pStyle w:val="Normal"/>
              <w:spacing w:before="0" w:after="0"/>
              <w:rPr/>
            </w:pPr>
            <w:r>
              <w:rPr/>
            </w:r>
          </w:p>
        </w:tc>
      </w:tr>
      <w:tr>
        <w:trPr>
          <w:trHeight w:val="280" w:hRule="atLeast"/>
        </w:trPr>
        <w:tc>
          <w:tcPr>
            <w:tcW w:w="2955" w:type="dxa"/>
            <w:tcBorders/>
            <w:shd w:fill="E6E6E6"/>
          </w:tcPr>
          <w:p>
            <w:pPr>
              <w:pStyle w:val="Normal"/>
              <w:spacing w:before="0" w:after="0"/>
              <w:rPr/>
            </w:pPr>
            <w:r>
              <w:rPr>
                <w:rFonts w:eastAsia="Courier New" w:cs="Courier New" w:ascii="Courier New" w:hAnsi="Courier New"/>
                <w:color w:val="008000"/>
              </w:rPr>
              <w:t>cheap_fare_transfer</w:t>
            </w:r>
          </w:p>
        </w:tc>
        <w:tc>
          <w:tcPr>
            <w:tcW w:w="1290" w:type="dxa"/>
            <w:tcBorders/>
            <w:shd w:fill="E6E6E6"/>
          </w:tcPr>
          <w:p>
            <w:pPr>
              <w:pStyle w:val="Normal"/>
              <w:spacing w:before="0" w:after="0"/>
              <w:rPr/>
            </w:pPr>
            <w:r>
              <w:rPr>
                <w:rFonts w:eastAsia="Courier New" w:cs="Courier New" w:ascii="Courier New" w:hAnsi="Courier New"/>
                <w:color w:val="008000"/>
              </w:rPr>
              <w:t>1.5</w:t>
            </w:r>
          </w:p>
        </w:tc>
        <w:tc>
          <w:tcPr>
            <w:tcW w:w="2175" w:type="dxa"/>
            <w:tcBorders/>
            <w:shd w:fill="E6E6E6"/>
          </w:tcPr>
          <w:p>
            <w:pPr>
              <w:pStyle w:val="Normal"/>
              <w:spacing w:before="0" w:after="0"/>
              <w:rPr/>
            </w:pPr>
            <w:r>
              <w:rPr>
                <w:rFonts w:eastAsia="Courier New" w:cs="Courier New" w:ascii="Courier New" w:hAnsi="Courier New"/>
                <w:color w:val="008000"/>
              </w:rPr>
              <w:t>CNY</w:t>
            </w:r>
          </w:p>
        </w:tc>
        <w:tc>
          <w:tcPr>
            <w:tcW w:w="2325" w:type="dxa"/>
            <w:tcBorders/>
            <w:shd w:fill="E6E6E6"/>
          </w:tcPr>
          <w:p>
            <w:pPr>
              <w:pStyle w:val="Normal"/>
              <w:spacing w:before="0" w:after="0"/>
              <w:rPr/>
            </w:pPr>
            <w:r>
              <w:rPr>
                <w:rFonts w:eastAsia="Courier New" w:cs="Courier New" w:ascii="Courier New" w:hAnsi="Courier New"/>
                <w:color w:val="008000"/>
              </w:rPr>
              <w:t>1</w:t>
            </w:r>
          </w:p>
        </w:tc>
        <w:tc>
          <w:tcPr>
            <w:tcW w:w="1470" w:type="dxa"/>
            <w:tcBorders/>
            <w:shd w:fill="E6E6E6"/>
          </w:tcPr>
          <w:p>
            <w:pPr>
              <w:pStyle w:val="Normal"/>
              <w:spacing w:before="0" w:after="0"/>
              <w:rPr/>
            </w:pPr>
            <w:r>
              <w:rPr/>
            </w:r>
          </w:p>
        </w:tc>
        <w:tc>
          <w:tcPr>
            <w:tcW w:w="2594" w:type="dxa"/>
            <w:tcBorders/>
            <w:shd w:fill="E6E6E6"/>
          </w:tcPr>
          <w:p>
            <w:pPr>
              <w:pStyle w:val="Normal"/>
              <w:spacing w:before="0" w:after="0"/>
              <w:rPr/>
            </w:pPr>
            <w:r>
              <w:rPr>
                <w:rFonts w:eastAsia="Courier New" w:cs="Courier New" w:ascii="Courier New" w:hAnsi="Courier New"/>
                <w:color w:val="008000"/>
              </w:rPr>
              <w:t>3600</w:t>
            </w:r>
          </w:p>
        </w:tc>
      </w:tr>
      <w:tr>
        <w:trPr>
          <w:trHeight w:val="280" w:hRule="atLeast"/>
        </w:trPr>
        <w:tc>
          <w:tcPr>
            <w:tcW w:w="2955" w:type="dxa"/>
            <w:tcBorders/>
            <w:shd w:fill="E6E6E6"/>
          </w:tcPr>
          <w:p>
            <w:pPr>
              <w:pStyle w:val="Normal"/>
              <w:spacing w:before="0" w:after="0"/>
              <w:rPr>
                <w:color w:val="9900FF"/>
              </w:rPr>
            </w:pPr>
            <w:r>
              <w:rPr>
                <w:rFonts w:eastAsia="Courier New" w:cs="Courier New" w:ascii="Courier New" w:hAnsi="Courier New"/>
                <w:color w:val="9900FF"/>
              </w:rPr>
              <w:t>route_3_fare</w:t>
            </w:r>
          </w:p>
        </w:tc>
        <w:tc>
          <w:tcPr>
            <w:tcW w:w="1290" w:type="dxa"/>
            <w:tcBorders/>
            <w:shd w:fill="E6E6E6"/>
          </w:tcPr>
          <w:p>
            <w:pPr>
              <w:pStyle w:val="Normal"/>
              <w:spacing w:before="0" w:after="0"/>
              <w:rPr>
                <w:color w:val="9900FF"/>
              </w:rPr>
            </w:pPr>
            <w:r>
              <w:rPr>
                <w:rFonts w:eastAsia="Courier New" w:cs="Courier New" w:ascii="Courier New" w:hAnsi="Courier New"/>
                <w:color w:val="9900FF"/>
              </w:rPr>
              <w:t>5</w:t>
            </w:r>
          </w:p>
        </w:tc>
        <w:tc>
          <w:tcPr>
            <w:tcW w:w="2175" w:type="dxa"/>
            <w:tcBorders/>
            <w:shd w:fill="E6E6E6"/>
          </w:tcPr>
          <w:p>
            <w:pPr>
              <w:pStyle w:val="Normal"/>
              <w:spacing w:before="0" w:after="0"/>
              <w:rPr>
                <w:color w:val="9900FF"/>
              </w:rPr>
            </w:pPr>
            <w:r>
              <w:rPr>
                <w:rFonts w:eastAsia="Courier New" w:cs="Courier New" w:ascii="Courier New" w:hAnsi="Courier New"/>
                <w:color w:val="9900FF"/>
              </w:rPr>
              <w:t>CNY</w:t>
            </w:r>
          </w:p>
        </w:tc>
        <w:tc>
          <w:tcPr>
            <w:tcW w:w="2325" w:type="dxa"/>
            <w:tcBorders/>
            <w:shd w:fill="E6E6E6"/>
          </w:tcPr>
          <w:p>
            <w:pPr>
              <w:pStyle w:val="Normal"/>
              <w:spacing w:before="0" w:after="0"/>
              <w:rPr>
                <w:color w:val="9900FF"/>
              </w:rPr>
            </w:pPr>
            <w:r>
              <w:rPr>
                <w:rFonts w:eastAsia="Courier New" w:cs="Courier New" w:ascii="Courier New" w:hAnsi="Courier New"/>
                <w:color w:val="9900FF"/>
              </w:rPr>
              <w:t>1</w:t>
            </w:r>
          </w:p>
        </w:tc>
        <w:tc>
          <w:tcPr>
            <w:tcW w:w="1470" w:type="dxa"/>
            <w:tcBorders/>
            <w:shd w:fill="E6E6E6"/>
          </w:tcPr>
          <w:p>
            <w:pPr>
              <w:pStyle w:val="Normal"/>
              <w:spacing w:before="0" w:after="0"/>
              <w:rPr>
                <w:color w:val="9900FF"/>
              </w:rPr>
            </w:pPr>
            <w:r>
              <w:rPr>
                <w:color w:val="9900FF"/>
              </w:rPr>
            </w:r>
          </w:p>
        </w:tc>
        <w:tc>
          <w:tcPr>
            <w:tcW w:w="2594" w:type="dxa"/>
            <w:tcBorders/>
            <w:shd w:fill="E6E6E6"/>
          </w:tcPr>
          <w:p>
            <w:pPr>
              <w:pStyle w:val="Normal"/>
              <w:spacing w:before="0" w:after="0"/>
              <w:rPr>
                <w:color w:val="9900FF"/>
              </w:rPr>
            </w:pPr>
            <w:r>
              <w:rPr>
                <w:rFonts w:eastAsia="Courier New" w:cs="Courier New" w:ascii="Courier New" w:hAnsi="Courier New"/>
                <w:color w:val="9900FF"/>
              </w:rPr>
              <w:t>3600</w:t>
            </w:r>
          </w:p>
        </w:tc>
      </w:tr>
      <w:tr>
        <w:trPr>
          <w:trHeight w:val="280" w:hRule="atLeast"/>
        </w:trPr>
        <w:tc>
          <w:tcPr>
            <w:tcW w:w="2955" w:type="dxa"/>
            <w:tcBorders/>
            <w:shd w:fill="E6E6E6"/>
          </w:tcPr>
          <w:p>
            <w:pPr>
              <w:pStyle w:val="Normal"/>
              <w:spacing w:before="0" w:after="0"/>
              <w:rPr>
                <w:color w:val="800000"/>
              </w:rPr>
            </w:pPr>
            <w:r>
              <w:rPr>
                <w:rFonts w:eastAsia="Courier New" w:cs="Courier New" w:ascii="Courier New" w:hAnsi="Courier New"/>
                <w:color w:val="800000"/>
              </w:rPr>
              <w:t>route_4_fare</w:t>
            </w:r>
          </w:p>
        </w:tc>
        <w:tc>
          <w:tcPr>
            <w:tcW w:w="1290" w:type="dxa"/>
            <w:tcBorders/>
            <w:shd w:fill="E6E6E6"/>
          </w:tcPr>
          <w:p>
            <w:pPr>
              <w:pStyle w:val="Normal"/>
              <w:spacing w:before="0" w:after="0"/>
              <w:rPr>
                <w:color w:val="800000"/>
              </w:rPr>
            </w:pPr>
            <w:r>
              <w:rPr>
                <w:rFonts w:eastAsia="Courier New" w:cs="Courier New" w:ascii="Courier New" w:hAnsi="Courier New"/>
                <w:color w:val="800000"/>
              </w:rPr>
              <w:t>5</w:t>
            </w:r>
          </w:p>
        </w:tc>
        <w:tc>
          <w:tcPr>
            <w:tcW w:w="2175" w:type="dxa"/>
            <w:tcBorders/>
            <w:shd w:fill="E6E6E6"/>
          </w:tcPr>
          <w:p>
            <w:pPr>
              <w:pStyle w:val="Normal"/>
              <w:spacing w:before="0" w:after="0"/>
              <w:rPr>
                <w:color w:val="800000"/>
              </w:rPr>
            </w:pPr>
            <w:r>
              <w:rPr>
                <w:rFonts w:eastAsia="Courier New" w:cs="Courier New" w:ascii="Courier New" w:hAnsi="Courier New"/>
                <w:color w:val="800000"/>
              </w:rPr>
              <w:t>CNY</w:t>
            </w:r>
          </w:p>
        </w:tc>
        <w:tc>
          <w:tcPr>
            <w:tcW w:w="2325" w:type="dxa"/>
            <w:tcBorders/>
            <w:shd w:fill="E6E6E6"/>
          </w:tcPr>
          <w:p>
            <w:pPr>
              <w:pStyle w:val="Normal"/>
              <w:spacing w:before="0" w:after="0"/>
              <w:rPr>
                <w:color w:val="800000"/>
              </w:rPr>
            </w:pPr>
            <w:r>
              <w:rPr>
                <w:rFonts w:eastAsia="Courier New" w:cs="Courier New" w:ascii="Courier New" w:hAnsi="Courier New"/>
                <w:color w:val="800000"/>
              </w:rPr>
              <w:t>1</w:t>
            </w:r>
          </w:p>
        </w:tc>
        <w:tc>
          <w:tcPr>
            <w:tcW w:w="1470" w:type="dxa"/>
            <w:tcBorders/>
            <w:shd w:fill="E6E6E6"/>
          </w:tcPr>
          <w:p>
            <w:pPr>
              <w:pStyle w:val="Normal"/>
              <w:spacing w:before="0" w:after="0"/>
              <w:rPr>
                <w:color w:val="800000"/>
              </w:rPr>
            </w:pPr>
            <w:r>
              <w:rPr>
                <w:color w:val="800000"/>
              </w:rPr>
            </w:r>
          </w:p>
        </w:tc>
        <w:tc>
          <w:tcPr>
            <w:tcW w:w="2594" w:type="dxa"/>
            <w:tcBorders/>
            <w:shd w:fill="E6E6E6"/>
          </w:tcPr>
          <w:p>
            <w:pPr>
              <w:pStyle w:val="Normal"/>
              <w:spacing w:before="0" w:after="0"/>
              <w:rPr>
                <w:color w:val="800000"/>
              </w:rPr>
            </w:pPr>
            <w:r>
              <w:rPr>
                <w:rFonts w:eastAsia="Courier New" w:cs="Courier New" w:ascii="Courier New" w:hAnsi="Courier New"/>
                <w:color w:val="800000"/>
              </w:rPr>
              <w:t>3600</w:t>
            </w:r>
          </w:p>
        </w:tc>
      </w:tr>
    </w:tbl>
    <w:p>
      <w:pPr>
        <w:pStyle w:val="Normal"/>
        <w:spacing w:before="0" w:after="0"/>
        <w:rPr/>
      </w:pPr>
      <w:r>
        <w:rPr/>
      </w:r>
    </w:p>
    <w:tbl>
      <w:tblPr>
        <w:tblStyle w:val="Table47"/>
        <w:tblW w:w="4365" w:type="dxa"/>
        <w:jc w:val="left"/>
        <w:tblInd w:w="-88" w:type="dxa"/>
        <w:tblBorders/>
        <w:tblCellMar>
          <w:top w:w="20" w:type="dxa"/>
          <w:left w:w="20" w:type="dxa"/>
          <w:bottom w:w="20" w:type="dxa"/>
          <w:right w:w="20" w:type="dxa"/>
        </w:tblCellMar>
        <w:tblLook w:val="0600"/>
      </w:tblPr>
      <w:tblGrid>
        <w:gridCol w:w="3030"/>
        <w:gridCol w:w="1334"/>
      </w:tblGrid>
      <w:tr>
        <w:trPr>
          <w:trHeight w:val="280" w:hRule="atLeast"/>
        </w:trPr>
        <w:tc>
          <w:tcPr>
            <w:tcW w:w="3030" w:type="dxa"/>
            <w:tcBorders/>
            <w:shd w:fill="333333"/>
          </w:tcPr>
          <w:p>
            <w:pPr>
              <w:pStyle w:val="Normal"/>
              <w:spacing w:before="0" w:after="0"/>
              <w:rPr/>
            </w:pPr>
            <w:r>
              <w:rPr>
                <w:rFonts w:eastAsia="Courier New" w:cs="Courier New" w:ascii="Courier New" w:hAnsi="Courier New"/>
                <w:b/>
                <w:color w:val="FFFFFF"/>
              </w:rPr>
              <w:t>fare_rules.txt</w:t>
            </w:r>
          </w:p>
        </w:tc>
        <w:tc>
          <w:tcPr>
            <w:tcW w:w="1334" w:type="dxa"/>
            <w:tcBorders/>
            <w:shd w:fill="auto" w:val="clear"/>
            <w:tcMar>
              <w:top w:w="0" w:type="dxa"/>
              <w:left w:w="108" w:type="dxa"/>
              <w:bottom w:w="0" w:type="dxa"/>
              <w:right w:w="108" w:type="dxa"/>
            </w:tcMar>
          </w:tcPr>
          <w:p>
            <w:pPr>
              <w:pStyle w:val="Normal"/>
              <w:spacing w:before="0" w:after="0"/>
              <w:rPr/>
            </w:pPr>
            <w:r>
              <w:rPr/>
            </w:r>
          </w:p>
        </w:tc>
      </w:tr>
      <w:tr>
        <w:trPr>
          <w:trHeight w:val="280" w:hRule="atLeast"/>
        </w:trPr>
        <w:tc>
          <w:tcPr>
            <w:tcW w:w="3030" w:type="dxa"/>
            <w:tcBorders/>
            <w:shd w:fill="E6E6E6"/>
          </w:tcPr>
          <w:p>
            <w:pPr>
              <w:pStyle w:val="Normal"/>
              <w:spacing w:before="0" w:after="0"/>
              <w:rPr/>
            </w:pPr>
            <w:r>
              <w:rPr>
                <w:rFonts w:eastAsia="Courier New" w:cs="Courier New" w:ascii="Courier New" w:hAnsi="Courier New"/>
                <w:b/>
              </w:rPr>
              <w:t>fare_id</w:t>
            </w:r>
          </w:p>
        </w:tc>
        <w:tc>
          <w:tcPr>
            <w:tcW w:w="1334" w:type="dxa"/>
            <w:tcBorders/>
            <w:shd w:fill="E6E6E6"/>
          </w:tcPr>
          <w:p>
            <w:pPr>
              <w:pStyle w:val="Normal"/>
              <w:spacing w:before="0" w:after="0"/>
              <w:rPr/>
            </w:pPr>
            <w:r>
              <w:rPr>
                <w:rFonts w:eastAsia="Courier New" w:cs="Courier New" w:ascii="Courier New" w:hAnsi="Courier New"/>
                <w:b/>
              </w:rPr>
              <w:t>route_id</w:t>
            </w:r>
          </w:p>
        </w:tc>
      </w:tr>
      <w:tr>
        <w:trPr>
          <w:trHeight w:val="280" w:hRule="atLeast"/>
        </w:trPr>
        <w:tc>
          <w:tcPr>
            <w:tcW w:w="3030" w:type="dxa"/>
            <w:tcBorders/>
            <w:shd w:fill="E6E6E6"/>
          </w:tcPr>
          <w:p>
            <w:pPr>
              <w:pStyle w:val="Normal"/>
              <w:spacing w:before="0" w:after="0"/>
              <w:rPr/>
            </w:pPr>
            <w:r>
              <w:rPr>
                <w:rFonts w:eastAsia="Courier New" w:cs="Courier New" w:ascii="Courier New" w:hAnsi="Courier New"/>
                <w:color w:val="0000FF"/>
              </w:rPr>
              <w:t>cheap_fare</w:t>
            </w:r>
          </w:p>
        </w:tc>
        <w:tc>
          <w:tcPr>
            <w:tcW w:w="1334" w:type="dxa"/>
            <w:tcBorders/>
            <w:shd w:fill="E6E6E6"/>
          </w:tcPr>
          <w:p>
            <w:pPr>
              <w:pStyle w:val="Normal"/>
              <w:spacing w:before="0" w:after="0"/>
              <w:rPr/>
            </w:pPr>
            <w:r>
              <w:rPr>
                <w:rFonts w:eastAsia="Courier New" w:cs="Courier New" w:ascii="Courier New" w:hAnsi="Courier New"/>
                <w:color w:val="0000FF"/>
              </w:rPr>
              <w:t>route_1</w:t>
            </w:r>
          </w:p>
        </w:tc>
      </w:tr>
      <w:tr>
        <w:trPr>
          <w:trHeight w:val="280" w:hRule="atLeast"/>
        </w:trPr>
        <w:tc>
          <w:tcPr>
            <w:tcW w:w="3030" w:type="dxa"/>
            <w:tcBorders/>
            <w:shd w:fill="E6E6E6"/>
          </w:tcPr>
          <w:p>
            <w:pPr>
              <w:pStyle w:val="Normal"/>
              <w:spacing w:before="0" w:after="0"/>
              <w:rPr/>
            </w:pPr>
            <w:r>
              <w:rPr>
                <w:rFonts w:eastAsia="Courier New" w:cs="Courier New" w:ascii="Courier New" w:hAnsi="Courier New"/>
                <w:color w:val="0000FF"/>
              </w:rPr>
              <w:t>cheap_fare</w:t>
            </w:r>
          </w:p>
        </w:tc>
        <w:tc>
          <w:tcPr>
            <w:tcW w:w="1334" w:type="dxa"/>
            <w:tcBorders/>
            <w:shd w:fill="E6E6E6"/>
          </w:tcPr>
          <w:p>
            <w:pPr>
              <w:pStyle w:val="Normal"/>
              <w:spacing w:before="0" w:after="0"/>
              <w:rPr/>
            </w:pPr>
            <w:r>
              <w:rPr>
                <w:rFonts w:eastAsia="Courier New" w:cs="Courier New" w:ascii="Courier New" w:hAnsi="Courier New"/>
                <w:color w:val="0000FF"/>
              </w:rPr>
              <w:t>route_2</w:t>
            </w:r>
          </w:p>
        </w:tc>
      </w:tr>
      <w:tr>
        <w:trPr>
          <w:trHeight w:val="280" w:hRule="atLeast"/>
        </w:trPr>
        <w:tc>
          <w:tcPr>
            <w:tcW w:w="3030" w:type="dxa"/>
            <w:tcBorders/>
            <w:shd w:fill="E6E6E6"/>
          </w:tcPr>
          <w:p>
            <w:pPr>
              <w:pStyle w:val="Normal"/>
              <w:spacing w:before="0" w:after="0"/>
              <w:rPr/>
            </w:pPr>
            <w:r>
              <w:rPr>
                <w:rFonts w:eastAsia="Courier New" w:cs="Courier New" w:ascii="Courier New" w:hAnsi="Courier New"/>
                <w:color w:val="008000"/>
              </w:rPr>
              <w:t>cheap_fare_transfer</w:t>
            </w:r>
          </w:p>
        </w:tc>
        <w:tc>
          <w:tcPr>
            <w:tcW w:w="1334" w:type="dxa"/>
            <w:tcBorders/>
            <w:shd w:fill="E6E6E6"/>
          </w:tcPr>
          <w:p>
            <w:pPr>
              <w:pStyle w:val="Normal"/>
              <w:spacing w:before="0" w:after="0"/>
              <w:rPr/>
            </w:pPr>
            <w:r>
              <w:rPr>
                <w:rFonts w:eastAsia="Courier New" w:cs="Courier New" w:ascii="Courier New" w:hAnsi="Courier New"/>
                <w:color w:val="008000"/>
              </w:rPr>
              <w:t>route_1</w:t>
            </w:r>
          </w:p>
        </w:tc>
      </w:tr>
      <w:tr>
        <w:trPr>
          <w:trHeight w:val="280" w:hRule="atLeast"/>
        </w:trPr>
        <w:tc>
          <w:tcPr>
            <w:tcW w:w="3030" w:type="dxa"/>
            <w:tcBorders/>
            <w:shd w:fill="E6E6E6"/>
          </w:tcPr>
          <w:p>
            <w:pPr>
              <w:pStyle w:val="Normal"/>
              <w:spacing w:before="0" w:after="0"/>
              <w:rPr/>
            </w:pPr>
            <w:r>
              <w:rPr>
                <w:rFonts w:eastAsia="Courier New" w:cs="Courier New" w:ascii="Courier New" w:hAnsi="Courier New"/>
                <w:color w:val="008000"/>
              </w:rPr>
              <w:t>cheap_fare_transfer</w:t>
            </w:r>
          </w:p>
        </w:tc>
        <w:tc>
          <w:tcPr>
            <w:tcW w:w="1334" w:type="dxa"/>
            <w:tcBorders/>
            <w:shd w:fill="E6E6E6"/>
          </w:tcPr>
          <w:p>
            <w:pPr>
              <w:pStyle w:val="Normal"/>
              <w:spacing w:before="0" w:after="0"/>
              <w:rPr/>
            </w:pPr>
            <w:r>
              <w:rPr>
                <w:rFonts w:eastAsia="Courier New" w:cs="Courier New" w:ascii="Courier New" w:hAnsi="Courier New"/>
                <w:color w:val="008000"/>
              </w:rPr>
              <w:t>route_2</w:t>
            </w:r>
          </w:p>
        </w:tc>
      </w:tr>
      <w:tr>
        <w:trPr>
          <w:trHeight w:val="280" w:hRule="atLeast"/>
        </w:trPr>
        <w:tc>
          <w:tcPr>
            <w:tcW w:w="3030" w:type="dxa"/>
            <w:tcBorders/>
            <w:shd w:fill="E6E6E6"/>
          </w:tcPr>
          <w:p>
            <w:pPr>
              <w:pStyle w:val="Normal"/>
              <w:spacing w:before="0" w:after="0"/>
              <w:rPr/>
            </w:pPr>
            <w:r>
              <w:rPr>
                <w:rFonts w:eastAsia="Courier New" w:cs="Courier New" w:ascii="Courier New" w:hAnsi="Courier New"/>
                <w:color w:val="8000FF"/>
              </w:rPr>
              <w:t>route_3_fare</w:t>
            </w:r>
          </w:p>
        </w:tc>
        <w:tc>
          <w:tcPr>
            <w:tcW w:w="1334" w:type="dxa"/>
            <w:tcBorders/>
            <w:shd w:fill="E6E6E6"/>
          </w:tcPr>
          <w:p>
            <w:pPr>
              <w:pStyle w:val="Normal"/>
              <w:spacing w:before="0" w:after="0"/>
              <w:rPr/>
            </w:pPr>
            <w:r>
              <w:rPr>
                <w:rFonts w:eastAsia="Courier New" w:cs="Courier New" w:ascii="Courier New" w:hAnsi="Courier New"/>
                <w:color w:val="8000FF"/>
              </w:rPr>
              <w:t>route_3</w:t>
            </w:r>
          </w:p>
        </w:tc>
      </w:tr>
      <w:tr>
        <w:trPr>
          <w:trHeight w:val="280" w:hRule="atLeast"/>
        </w:trPr>
        <w:tc>
          <w:tcPr>
            <w:tcW w:w="3030" w:type="dxa"/>
            <w:tcBorders/>
            <w:shd w:fill="E6E6E6"/>
          </w:tcPr>
          <w:p>
            <w:pPr>
              <w:pStyle w:val="Normal"/>
              <w:spacing w:before="0" w:after="0"/>
              <w:rPr/>
            </w:pPr>
            <w:r>
              <w:rPr>
                <w:rFonts w:eastAsia="Courier New" w:cs="Courier New" w:ascii="Courier New" w:hAnsi="Courier New"/>
                <w:color w:val="8000FF"/>
              </w:rPr>
              <w:t>route_3_fare</w:t>
            </w:r>
          </w:p>
        </w:tc>
        <w:tc>
          <w:tcPr>
            <w:tcW w:w="1334" w:type="dxa"/>
            <w:tcBorders/>
            <w:shd w:fill="E6E6E6"/>
          </w:tcPr>
          <w:p>
            <w:pPr>
              <w:pStyle w:val="Normal"/>
              <w:spacing w:before="0" w:after="0"/>
              <w:rPr/>
            </w:pPr>
            <w:r>
              <w:rPr>
                <w:rFonts w:eastAsia="Courier New" w:cs="Courier New" w:ascii="Courier New" w:hAnsi="Courier New"/>
                <w:color w:val="8000FF"/>
              </w:rPr>
              <w:t>route_1</w:t>
            </w:r>
          </w:p>
        </w:tc>
      </w:tr>
      <w:tr>
        <w:trPr>
          <w:trHeight w:val="280" w:hRule="atLeast"/>
        </w:trPr>
        <w:tc>
          <w:tcPr>
            <w:tcW w:w="3030" w:type="dxa"/>
            <w:tcBorders/>
            <w:shd w:fill="E6E6E6"/>
          </w:tcPr>
          <w:p>
            <w:pPr>
              <w:pStyle w:val="Normal"/>
              <w:spacing w:before="0" w:after="0"/>
              <w:rPr/>
            </w:pPr>
            <w:r>
              <w:rPr>
                <w:rFonts w:eastAsia="Courier New" w:cs="Courier New" w:ascii="Courier New" w:hAnsi="Courier New"/>
                <w:color w:val="8000FF"/>
              </w:rPr>
              <w:t>route_3_fare</w:t>
            </w:r>
          </w:p>
        </w:tc>
        <w:tc>
          <w:tcPr>
            <w:tcW w:w="1334" w:type="dxa"/>
            <w:tcBorders/>
            <w:shd w:fill="E6E6E6"/>
          </w:tcPr>
          <w:p>
            <w:pPr>
              <w:pStyle w:val="Normal"/>
              <w:spacing w:before="0" w:after="0"/>
              <w:rPr/>
            </w:pPr>
            <w:r>
              <w:rPr>
                <w:rFonts w:eastAsia="Courier New" w:cs="Courier New" w:ascii="Courier New" w:hAnsi="Courier New"/>
                <w:color w:val="8000FF"/>
              </w:rPr>
              <w:t>route_2</w:t>
            </w:r>
          </w:p>
        </w:tc>
      </w:tr>
      <w:tr>
        <w:trPr>
          <w:trHeight w:val="280" w:hRule="atLeast"/>
        </w:trPr>
        <w:tc>
          <w:tcPr>
            <w:tcW w:w="3030" w:type="dxa"/>
            <w:tcBorders/>
            <w:shd w:fill="E6E6E6"/>
          </w:tcPr>
          <w:p>
            <w:pPr>
              <w:pStyle w:val="Normal"/>
              <w:spacing w:before="0" w:after="0"/>
              <w:rPr/>
            </w:pPr>
            <w:r>
              <w:rPr>
                <w:rFonts w:eastAsia="Courier New" w:cs="Courier New" w:ascii="Courier New" w:hAnsi="Courier New"/>
                <w:color w:val="800000"/>
              </w:rPr>
              <w:t>route_4_fare</w:t>
            </w:r>
          </w:p>
        </w:tc>
        <w:tc>
          <w:tcPr>
            <w:tcW w:w="1334" w:type="dxa"/>
            <w:tcBorders/>
            <w:shd w:fill="E6E6E6"/>
          </w:tcPr>
          <w:p>
            <w:pPr>
              <w:pStyle w:val="Normal"/>
              <w:spacing w:before="0" w:after="0"/>
              <w:rPr/>
            </w:pPr>
            <w:r>
              <w:rPr>
                <w:rFonts w:eastAsia="Courier New" w:cs="Courier New" w:ascii="Courier New" w:hAnsi="Courier New"/>
                <w:color w:val="800000"/>
              </w:rPr>
              <w:t>route_4</w:t>
            </w:r>
          </w:p>
        </w:tc>
      </w:tr>
      <w:tr>
        <w:trPr>
          <w:trHeight w:val="280" w:hRule="atLeast"/>
        </w:trPr>
        <w:tc>
          <w:tcPr>
            <w:tcW w:w="3030" w:type="dxa"/>
            <w:tcBorders/>
            <w:shd w:fill="E6E6E6"/>
          </w:tcPr>
          <w:p>
            <w:pPr>
              <w:pStyle w:val="Normal"/>
              <w:spacing w:before="0" w:after="0"/>
              <w:rPr/>
            </w:pPr>
            <w:r>
              <w:rPr>
                <w:rFonts w:eastAsia="Courier New" w:cs="Courier New" w:ascii="Courier New" w:hAnsi="Courier New"/>
                <w:color w:val="800000"/>
              </w:rPr>
              <w:t>route_4_fare</w:t>
            </w:r>
          </w:p>
        </w:tc>
        <w:tc>
          <w:tcPr>
            <w:tcW w:w="1334" w:type="dxa"/>
            <w:tcBorders/>
            <w:shd w:fill="E6E6E6"/>
          </w:tcPr>
          <w:p>
            <w:pPr>
              <w:pStyle w:val="Normal"/>
              <w:spacing w:before="0" w:after="0"/>
              <w:rPr/>
            </w:pPr>
            <w:r>
              <w:rPr>
                <w:rFonts w:eastAsia="Courier New" w:cs="Courier New" w:ascii="Courier New" w:hAnsi="Courier New"/>
                <w:color w:val="800000"/>
              </w:rPr>
              <w:t>route_1</w:t>
            </w:r>
          </w:p>
        </w:tc>
      </w:tr>
      <w:tr>
        <w:trPr>
          <w:trHeight w:val="280" w:hRule="atLeast"/>
        </w:trPr>
        <w:tc>
          <w:tcPr>
            <w:tcW w:w="3030" w:type="dxa"/>
            <w:tcBorders/>
            <w:shd w:fill="E6E6E6"/>
          </w:tcPr>
          <w:p>
            <w:pPr>
              <w:pStyle w:val="Normal"/>
              <w:spacing w:before="0" w:after="0"/>
              <w:rPr/>
            </w:pPr>
            <w:r>
              <w:rPr>
                <w:rFonts w:eastAsia="Courier New" w:cs="Courier New" w:ascii="Courier New" w:hAnsi="Courier New"/>
                <w:color w:val="800000"/>
              </w:rPr>
              <w:t>route_4_fare</w:t>
            </w:r>
          </w:p>
        </w:tc>
        <w:tc>
          <w:tcPr>
            <w:tcW w:w="1334" w:type="dxa"/>
            <w:tcBorders/>
            <w:shd w:fill="E6E6E6"/>
          </w:tcPr>
          <w:p>
            <w:pPr>
              <w:pStyle w:val="Normal"/>
              <w:spacing w:before="0" w:after="0"/>
              <w:rPr/>
            </w:pPr>
            <w:r>
              <w:rPr>
                <w:rFonts w:eastAsia="Courier New" w:cs="Courier New" w:ascii="Courier New" w:hAnsi="Courier New"/>
                <w:color w:val="800000"/>
              </w:rPr>
              <w:t>route_2</w:t>
            </w:r>
          </w:p>
        </w:tc>
      </w:tr>
    </w:tbl>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rPr/>
      </w:pPr>
      <w:r>
        <w:rPr/>
      </w:r>
      <w:r>
        <w:br w:type="page"/>
      </w:r>
    </w:p>
    <w:p>
      <w:pPr>
        <w:pStyle w:val="Normal"/>
        <w:spacing w:before="0" w:after="0"/>
        <w:rPr/>
      </w:pPr>
      <w:r>
        <w:rPr/>
      </w:r>
    </w:p>
    <w:p>
      <w:pPr>
        <w:pStyle w:val="Titolo3"/>
        <w:spacing w:lineRule="auto" w:line="288" w:before="0" w:after="0"/>
        <w:rPr/>
      </w:pPr>
      <w:bookmarkStart w:id="23" w:name="_kdmzft6s4oeg"/>
      <w:bookmarkEnd w:id="23"/>
      <w:r>
        <w:rPr/>
        <w:t>Example 11: A full example, with trips, frequencies, and fares</w:t>
      </w:r>
    </w:p>
    <w:p>
      <w:pPr>
        <w:pStyle w:val="Normal"/>
        <w:numPr>
          <w:ilvl w:val="0"/>
          <w:numId w:val="3"/>
        </w:numPr>
        <w:spacing w:before="0" w:after="0"/>
        <w:ind w:left="720" w:right="0" w:hanging="360"/>
        <w:contextualSpacing/>
        <w:rPr>
          <w:u w:val="none"/>
        </w:rPr>
      </w:pPr>
      <w:r>
        <w:rPr/>
        <w:t>Mon-Fri service in winter, 2 trips in each direction per day</w:t>
      </w:r>
    </w:p>
    <w:p>
      <w:pPr>
        <w:pStyle w:val="Normal"/>
        <w:numPr>
          <w:ilvl w:val="0"/>
          <w:numId w:val="3"/>
        </w:numPr>
        <w:spacing w:before="0" w:after="0"/>
        <w:ind w:left="720" w:right="0" w:hanging="360"/>
        <w:contextualSpacing/>
        <w:rPr>
          <w:u w:val="none"/>
        </w:rPr>
      </w:pPr>
      <w:r>
        <w:rPr/>
        <w:t>Mon-Sun service in the summer</w:t>
      </w:r>
    </w:p>
    <w:p>
      <w:pPr>
        <w:pStyle w:val="Normal"/>
        <w:numPr>
          <w:ilvl w:val="1"/>
          <w:numId w:val="3"/>
        </w:numPr>
        <w:spacing w:before="0" w:after="0"/>
        <w:ind w:left="1440" w:right="0" w:hanging="360"/>
        <w:contextualSpacing/>
        <w:rPr>
          <w:u w:val="none"/>
        </w:rPr>
      </w:pPr>
      <w:r>
        <w:rPr/>
        <w:t>10 min headway before noon</w:t>
      </w:r>
    </w:p>
    <w:p>
      <w:pPr>
        <w:pStyle w:val="Normal"/>
        <w:numPr>
          <w:ilvl w:val="1"/>
          <w:numId w:val="3"/>
        </w:numPr>
        <w:spacing w:before="0" w:after="0"/>
        <w:ind w:left="1440" w:right="0" w:hanging="360"/>
        <w:contextualSpacing/>
        <w:rPr>
          <w:u w:val="none"/>
        </w:rPr>
      </w:pPr>
      <w:r>
        <w:rPr/>
        <w:t>15 min headway in afternoon</w:t>
      </w:r>
    </w:p>
    <w:p>
      <w:pPr>
        <w:pStyle w:val="Normal"/>
        <w:numPr>
          <w:ilvl w:val="0"/>
          <w:numId w:val="3"/>
        </w:numPr>
        <w:spacing w:before="0" w:after="0"/>
        <w:ind w:left="720" w:right="0" w:hanging="360"/>
        <w:contextualSpacing/>
        <w:rPr>
          <w:u w:val="none"/>
        </w:rPr>
      </w:pPr>
      <w:r>
        <w:rPr/>
        <w:t>Zone-based fares</w:t>
      </w:r>
    </w:p>
    <w:p>
      <w:pPr>
        <w:pStyle w:val="Normal"/>
        <w:numPr>
          <w:ilvl w:val="1"/>
          <w:numId w:val="3"/>
        </w:numPr>
        <w:spacing w:before="0" w:after="0"/>
        <w:ind w:left="1440" w:right="0" w:hanging="360"/>
        <w:contextualSpacing/>
        <w:rPr>
          <w:u w:val="none"/>
        </w:rPr>
      </w:pPr>
      <w:r>
        <w:rPr/>
        <w:t>$3 fare to/from Stagecoach Hotel &amp; Casino</w:t>
      </w:r>
    </w:p>
    <w:p>
      <w:pPr>
        <w:pStyle w:val="Normal"/>
        <w:numPr>
          <w:ilvl w:val="1"/>
          <w:numId w:val="3"/>
        </w:numPr>
        <w:spacing w:before="0" w:after="0"/>
        <w:ind w:left="1440" w:right="0" w:hanging="360"/>
        <w:contextualSpacing/>
        <w:rPr>
          <w:u w:val="none"/>
        </w:rPr>
      </w:pPr>
      <w:r>
        <w:rPr/>
        <w:t>$2 fare for other trips</w:t>
      </w:r>
    </w:p>
    <w:p>
      <w:pPr>
        <w:pStyle w:val="Normal"/>
        <w:spacing w:before="0" w:after="0"/>
        <w:rPr/>
      </w:pPr>
      <w:r>
        <w:rPr/>
      </w:r>
    </w:p>
    <w:p>
      <w:pPr>
        <w:pStyle w:val="Normal"/>
        <w:spacing w:before="0" w:after="0"/>
        <w:rPr/>
      </w:pPr>
      <w:r>
        <w:rPr/>
        <w:t xml:space="preserve">This dataset can be downloaded from </w:t>
      </w:r>
      <w:hyperlink r:id="rId9">
        <w:r>
          <w:rPr>
            <w:webHidden/>
            <w:rStyle w:val="CollegamentoInternet"/>
            <w:color w:val="1155CC"/>
            <w:u w:val="single"/>
          </w:rPr>
          <w:t>http://data.trilliumtransit.com/gtfs/deathvalley-demo-ca-us/</w:t>
        </w:r>
      </w:hyperlink>
    </w:p>
    <w:p>
      <w:pPr>
        <w:pStyle w:val="Normal"/>
        <w:spacing w:before="0" w:after="0"/>
        <w:rPr/>
      </w:pPr>
      <w:r>
        <w:rPr/>
      </w:r>
    </w:p>
    <w:tbl>
      <w:tblPr>
        <w:tblStyle w:val="Table48"/>
        <w:tblW w:w="12755" w:type="dxa"/>
        <w:jc w:val="left"/>
        <w:tblInd w:w="-8" w:type="dxa"/>
        <w:tblBorders/>
        <w:tblCellMar>
          <w:top w:w="100" w:type="dxa"/>
          <w:left w:w="100" w:type="dxa"/>
          <w:bottom w:w="100" w:type="dxa"/>
          <w:right w:w="100" w:type="dxa"/>
        </w:tblCellMar>
        <w:tblLook w:val="0600"/>
      </w:tblPr>
      <w:tblGrid>
        <w:gridCol w:w="1190"/>
        <w:gridCol w:w="1520"/>
        <w:gridCol w:w="1865"/>
        <w:gridCol w:w="2149"/>
        <w:gridCol w:w="1594"/>
        <w:gridCol w:w="3021"/>
        <w:gridCol w:w="1415"/>
      </w:tblGrid>
      <w:tr>
        <w:trPr>
          <w:trHeight w:val="500" w:hRule="atLeast"/>
        </w:trPr>
        <w:tc>
          <w:tcPr>
            <w:tcW w:w="2710" w:type="dxa"/>
            <w:gridSpan w:val="2"/>
            <w:tcBorders/>
            <w:shd w:fill="000000"/>
          </w:tcPr>
          <w:p>
            <w:pPr>
              <w:pStyle w:val="Normal"/>
              <w:spacing w:lineRule="auto" w:line="276" w:before="0" w:after="0"/>
              <w:rPr>
                <w:rFonts w:ascii="Courier New" w:hAnsi="Courier New" w:eastAsia="Courier New" w:cs="Courier New"/>
                <w:b/>
                <w:b/>
                <w:color w:val="FFFFFF"/>
                <w:sz w:val="20"/>
                <w:szCs w:val="20"/>
              </w:rPr>
            </w:pPr>
            <w:r>
              <w:rPr>
                <w:rFonts w:eastAsia="Courier New" w:cs="Courier New" w:ascii="Courier New" w:hAnsi="Courier New"/>
                <w:b/>
                <w:color w:val="FFFFFF"/>
                <w:sz w:val="20"/>
                <w:szCs w:val="20"/>
              </w:rPr>
              <w:t>agency.txt</w:t>
            </w:r>
          </w:p>
        </w:tc>
        <w:tc>
          <w:tcPr>
            <w:tcW w:w="1865" w:type="dxa"/>
            <w:tcBorders/>
            <w:shd w:fill="auto" w:val="clear"/>
          </w:tcPr>
          <w:p>
            <w:pPr>
              <w:pStyle w:val="Normal"/>
              <w:spacing w:lineRule="auto" w:line="276" w:before="0" w:after="0"/>
              <w:rPr>
                <w:rFonts w:ascii="Courier New" w:hAnsi="Courier New" w:eastAsia="Courier New" w:cs="Courier New"/>
                <w:sz w:val="20"/>
                <w:szCs w:val="20"/>
              </w:rPr>
            </w:pPr>
            <w:r>
              <w:rPr>
                <w:rFonts w:eastAsia="Courier New" w:cs="Courier New" w:ascii="Courier New" w:hAnsi="Courier New"/>
                <w:sz w:val="20"/>
                <w:szCs w:val="20"/>
              </w:rPr>
            </w:r>
          </w:p>
        </w:tc>
        <w:tc>
          <w:tcPr>
            <w:tcW w:w="2149" w:type="dxa"/>
            <w:tcBorders/>
            <w:shd w:fill="auto" w:val="clear"/>
          </w:tcPr>
          <w:p>
            <w:pPr>
              <w:pStyle w:val="Normal"/>
              <w:spacing w:lineRule="auto" w:line="276" w:before="0" w:after="0"/>
              <w:rPr>
                <w:rFonts w:ascii="Courier New" w:hAnsi="Courier New" w:eastAsia="Courier New" w:cs="Courier New"/>
                <w:sz w:val="20"/>
                <w:szCs w:val="20"/>
              </w:rPr>
            </w:pPr>
            <w:r>
              <w:rPr>
                <w:rFonts w:eastAsia="Courier New" w:cs="Courier New" w:ascii="Courier New" w:hAnsi="Courier New"/>
                <w:sz w:val="20"/>
                <w:szCs w:val="20"/>
              </w:rPr>
            </w:r>
          </w:p>
        </w:tc>
        <w:tc>
          <w:tcPr>
            <w:tcW w:w="1594" w:type="dxa"/>
            <w:tcBorders/>
            <w:shd w:fill="auto" w:val="clear"/>
          </w:tcPr>
          <w:p>
            <w:pPr>
              <w:pStyle w:val="Normal"/>
              <w:spacing w:lineRule="auto" w:line="276" w:before="0" w:after="0"/>
              <w:rPr>
                <w:rFonts w:ascii="Courier New" w:hAnsi="Courier New" w:eastAsia="Courier New" w:cs="Courier New"/>
                <w:sz w:val="20"/>
                <w:szCs w:val="20"/>
              </w:rPr>
            </w:pPr>
            <w:r>
              <w:rPr>
                <w:rFonts w:eastAsia="Courier New" w:cs="Courier New" w:ascii="Courier New" w:hAnsi="Courier New"/>
                <w:sz w:val="20"/>
                <w:szCs w:val="20"/>
              </w:rPr>
            </w:r>
          </w:p>
        </w:tc>
        <w:tc>
          <w:tcPr>
            <w:tcW w:w="3021" w:type="dxa"/>
            <w:tcBorders/>
            <w:shd w:fill="auto" w:val="clear"/>
          </w:tcPr>
          <w:p>
            <w:pPr>
              <w:pStyle w:val="Normal"/>
              <w:spacing w:lineRule="auto" w:line="276" w:before="0" w:after="0"/>
              <w:rPr>
                <w:rFonts w:ascii="Courier New" w:hAnsi="Courier New" w:eastAsia="Courier New" w:cs="Courier New"/>
                <w:sz w:val="20"/>
                <w:szCs w:val="20"/>
              </w:rPr>
            </w:pPr>
            <w:r>
              <w:rPr>
                <w:rFonts w:eastAsia="Courier New" w:cs="Courier New" w:ascii="Courier New" w:hAnsi="Courier New"/>
                <w:sz w:val="20"/>
                <w:szCs w:val="20"/>
              </w:rPr>
            </w:r>
          </w:p>
        </w:tc>
        <w:tc>
          <w:tcPr>
            <w:tcW w:w="1415" w:type="dxa"/>
            <w:tcBorders/>
            <w:shd w:fill="auto" w:val="clear"/>
          </w:tcPr>
          <w:p>
            <w:pPr>
              <w:pStyle w:val="Normal"/>
              <w:spacing w:lineRule="auto" w:line="276" w:before="0" w:after="0"/>
              <w:rPr>
                <w:rFonts w:ascii="Courier New" w:hAnsi="Courier New" w:eastAsia="Courier New" w:cs="Courier New"/>
                <w:sz w:val="20"/>
                <w:szCs w:val="20"/>
              </w:rPr>
            </w:pPr>
            <w:r>
              <w:rPr>
                <w:rFonts w:eastAsia="Courier New" w:cs="Courier New" w:ascii="Courier New" w:hAnsi="Courier New"/>
                <w:sz w:val="20"/>
                <w:szCs w:val="20"/>
              </w:rPr>
            </w:r>
          </w:p>
        </w:tc>
      </w:tr>
      <w:tr>
        <w:trPr/>
        <w:tc>
          <w:tcPr>
            <w:tcW w:w="1190" w:type="dxa"/>
            <w:tcBorders/>
            <w:shd w:fill="EFEFEF"/>
          </w:tcPr>
          <w:p>
            <w:pPr>
              <w:pStyle w:val="Normal"/>
              <w:spacing w:lineRule="auto" w:line="276" w:before="0" w:after="0"/>
              <w:rPr>
                <w:rFonts w:ascii="Courier New" w:hAnsi="Courier New" w:eastAsia="Courier New" w:cs="Courier New"/>
                <w:b/>
                <w:b/>
                <w:sz w:val="20"/>
                <w:szCs w:val="20"/>
              </w:rPr>
            </w:pPr>
            <w:r>
              <w:rPr>
                <w:rFonts w:eastAsia="Courier New" w:cs="Courier New" w:ascii="Courier New" w:hAnsi="Courier New"/>
                <w:b/>
                <w:sz w:val="20"/>
                <w:szCs w:val="20"/>
              </w:rPr>
              <w:t>agency_id</w:t>
            </w:r>
          </w:p>
        </w:tc>
        <w:tc>
          <w:tcPr>
            <w:tcW w:w="1520" w:type="dxa"/>
            <w:tcBorders/>
            <w:shd w:fill="EFEFEF"/>
          </w:tcPr>
          <w:p>
            <w:pPr>
              <w:pStyle w:val="Normal"/>
              <w:spacing w:lineRule="auto" w:line="276" w:before="0" w:after="0"/>
              <w:rPr>
                <w:rFonts w:ascii="Courier New" w:hAnsi="Courier New" w:eastAsia="Courier New" w:cs="Courier New"/>
                <w:b/>
                <w:b/>
                <w:sz w:val="20"/>
                <w:szCs w:val="20"/>
              </w:rPr>
            </w:pPr>
            <w:r>
              <w:rPr>
                <w:rFonts w:eastAsia="Courier New" w:cs="Courier New" w:ascii="Courier New" w:hAnsi="Courier New"/>
                <w:b/>
                <w:sz w:val="20"/>
                <w:szCs w:val="20"/>
              </w:rPr>
              <w:t>agency_name</w:t>
            </w:r>
          </w:p>
        </w:tc>
        <w:tc>
          <w:tcPr>
            <w:tcW w:w="1865" w:type="dxa"/>
            <w:tcBorders/>
            <w:shd w:fill="EFEFEF"/>
          </w:tcPr>
          <w:p>
            <w:pPr>
              <w:pStyle w:val="Normal"/>
              <w:spacing w:lineRule="auto" w:line="276" w:before="0" w:after="0"/>
              <w:rPr>
                <w:rFonts w:ascii="Courier New" w:hAnsi="Courier New" w:eastAsia="Courier New" w:cs="Courier New"/>
                <w:b/>
                <w:b/>
                <w:sz w:val="20"/>
                <w:szCs w:val="20"/>
              </w:rPr>
            </w:pPr>
            <w:r>
              <w:rPr>
                <w:rFonts w:eastAsia="Courier New" w:cs="Courier New" w:ascii="Courier New" w:hAnsi="Courier New"/>
                <w:b/>
                <w:sz w:val="20"/>
                <w:szCs w:val="20"/>
              </w:rPr>
              <w:t>agency_url</w:t>
            </w:r>
          </w:p>
        </w:tc>
        <w:tc>
          <w:tcPr>
            <w:tcW w:w="2149" w:type="dxa"/>
            <w:tcBorders/>
            <w:shd w:fill="EFEFEF"/>
          </w:tcPr>
          <w:p>
            <w:pPr>
              <w:pStyle w:val="Normal"/>
              <w:spacing w:lineRule="auto" w:line="276" w:before="0" w:after="0"/>
              <w:rPr>
                <w:rFonts w:ascii="Courier New" w:hAnsi="Courier New" w:eastAsia="Courier New" w:cs="Courier New"/>
                <w:b/>
                <w:b/>
                <w:sz w:val="20"/>
                <w:szCs w:val="20"/>
              </w:rPr>
            </w:pPr>
            <w:r>
              <w:rPr>
                <w:rFonts w:eastAsia="Courier New" w:cs="Courier New" w:ascii="Courier New" w:hAnsi="Courier New"/>
                <w:b/>
                <w:sz w:val="20"/>
                <w:szCs w:val="20"/>
              </w:rPr>
              <w:t>agency_timezone</w:t>
            </w:r>
          </w:p>
        </w:tc>
        <w:tc>
          <w:tcPr>
            <w:tcW w:w="1594" w:type="dxa"/>
            <w:tcBorders/>
            <w:shd w:fill="EFEFEF"/>
          </w:tcPr>
          <w:p>
            <w:pPr>
              <w:pStyle w:val="Normal"/>
              <w:spacing w:lineRule="auto" w:line="276" w:before="0" w:after="0"/>
              <w:rPr>
                <w:rFonts w:ascii="Courier New" w:hAnsi="Courier New" w:eastAsia="Courier New" w:cs="Courier New"/>
                <w:b/>
                <w:b/>
                <w:sz w:val="20"/>
                <w:szCs w:val="20"/>
              </w:rPr>
            </w:pPr>
            <w:r>
              <w:rPr>
                <w:rFonts w:eastAsia="Courier New" w:cs="Courier New" w:ascii="Courier New" w:hAnsi="Courier New"/>
                <w:b/>
                <w:sz w:val="20"/>
                <w:szCs w:val="20"/>
              </w:rPr>
              <w:t>agency_phone</w:t>
            </w:r>
          </w:p>
        </w:tc>
        <w:tc>
          <w:tcPr>
            <w:tcW w:w="3021" w:type="dxa"/>
            <w:tcBorders/>
            <w:shd w:fill="EFEFEF"/>
          </w:tcPr>
          <w:p>
            <w:pPr>
              <w:pStyle w:val="Normal"/>
              <w:spacing w:lineRule="auto" w:line="276" w:before="0" w:after="0"/>
              <w:rPr>
                <w:rFonts w:ascii="Courier New" w:hAnsi="Courier New" w:eastAsia="Courier New" w:cs="Courier New"/>
                <w:b/>
                <w:b/>
                <w:sz w:val="20"/>
                <w:szCs w:val="20"/>
              </w:rPr>
            </w:pPr>
            <w:r>
              <w:rPr>
                <w:rFonts w:eastAsia="Courier New" w:cs="Courier New" w:ascii="Courier New" w:hAnsi="Courier New"/>
                <w:b/>
                <w:sz w:val="20"/>
                <w:szCs w:val="20"/>
              </w:rPr>
              <w:t>agency_fare_url</w:t>
            </w:r>
          </w:p>
        </w:tc>
        <w:tc>
          <w:tcPr>
            <w:tcW w:w="1415" w:type="dxa"/>
            <w:tcBorders/>
            <w:shd w:fill="EFEFEF"/>
          </w:tcPr>
          <w:p>
            <w:pPr>
              <w:pStyle w:val="Normal"/>
              <w:spacing w:lineRule="auto" w:line="276" w:before="0" w:after="0"/>
              <w:rPr>
                <w:rFonts w:ascii="Courier New" w:hAnsi="Courier New" w:eastAsia="Courier New" w:cs="Courier New"/>
                <w:b/>
                <w:b/>
                <w:sz w:val="20"/>
                <w:szCs w:val="20"/>
              </w:rPr>
            </w:pPr>
            <w:r>
              <w:rPr>
                <w:rFonts w:eastAsia="Courier New" w:cs="Courier New" w:ascii="Courier New" w:hAnsi="Courier New"/>
                <w:b/>
                <w:sz w:val="20"/>
                <w:szCs w:val="20"/>
              </w:rPr>
              <w:t>agency_lang</w:t>
            </w:r>
          </w:p>
        </w:tc>
      </w:tr>
      <w:tr>
        <w:trPr>
          <w:trHeight w:val="980" w:hRule="atLeast"/>
        </w:trPr>
        <w:tc>
          <w:tcPr>
            <w:tcW w:w="1190" w:type="dxa"/>
            <w:tcBorders/>
            <w:shd w:fill="EFEFEF"/>
          </w:tcPr>
          <w:p>
            <w:pPr>
              <w:pStyle w:val="Normal"/>
              <w:spacing w:lineRule="auto" w:line="276" w:before="0" w:after="0"/>
              <w:rPr>
                <w:rFonts w:ascii="Courier New" w:hAnsi="Courier New" w:eastAsia="Courier New" w:cs="Courier New"/>
                <w:sz w:val="20"/>
                <w:szCs w:val="20"/>
              </w:rPr>
            </w:pPr>
            <w:r>
              <w:rPr>
                <w:rFonts w:eastAsia="Courier New" w:cs="Courier New" w:ascii="Courier New" w:hAnsi="Courier New"/>
                <w:sz w:val="20"/>
                <w:szCs w:val="20"/>
              </w:rPr>
              <w:t>249</w:t>
            </w:r>
          </w:p>
        </w:tc>
        <w:tc>
          <w:tcPr>
            <w:tcW w:w="1520" w:type="dxa"/>
            <w:tcBorders/>
            <w:shd w:fill="EFEFEF"/>
          </w:tcPr>
          <w:p>
            <w:pPr>
              <w:pStyle w:val="Normal"/>
              <w:spacing w:lineRule="auto" w:line="276" w:before="0" w:after="0"/>
              <w:rPr>
                <w:rFonts w:ascii="Courier New" w:hAnsi="Courier New" w:eastAsia="Courier New" w:cs="Courier New"/>
                <w:sz w:val="20"/>
                <w:szCs w:val="20"/>
              </w:rPr>
            </w:pPr>
            <w:r>
              <w:rPr>
                <w:rFonts w:eastAsia="Courier New" w:cs="Courier New" w:ascii="Courier New" w:hAnsi="Courier New"/>
                <w:sz w:val="20"/>
                <w:szCs w:val="20"/>
              </w:rPr>
              <w:t>Demo Transit Authority</w:t>
            </w:r>
          </w:p>
        </w:tc>
        <w:tc>
          <w:tcPr>
            <w:tcW w:w="1865" w:type="dxa"/>
            <w:tcBorders/>
            <w:shd w:fill="EFEFEF"/>
          </w:tcPr>
          <w:p>
            <w:pPr>
              <w:pStyle w:val="Normal"/>
              <w:spacing w:lineRule="auto" w:line="276" w:before="0" w:after="0"/>
              <w:rPr>
                <w:rFonts w:ascii="Courier New" w:hAnsi="Courier New" w:eastAsia="Courier New" w:cs="Courier New"/>
                <w:sz w:val="20"/>
                <w:szCs w:val="20"/>
              </w:rPr>
            </w:pPr>
            <w:r>
              <w:rPr>
                <w:rFonts w:eastAsia="Courier New" w:cs="Courier New" w:ascii="Courier New" w:hAnsi="Courier New"/>
                <w:sz w:val="20"/>
                <w:szCs w:val="20"/>
              </w:rPr>
              <w:t>http://gtfsdemo-transit.org</w:t>
            </w:r>
          </w:p>
        </w:tc>
        <w:tc>
          <w:tcPr>
            <w:tcW w:w="2149" w:type="dxa"/>
            <w:tcBorders/>
            <w:shd w:fill="EFEFEF"/>
          </w:tcPr>
          <w:p>
            <w:pPr>
              <w:pStyle w:val="Normal"/>
              <w:spacing w:lineRule="auto" w:line="276" w:before="0" w:after="0"/>
              <w:rPr>
                <w:rFonts w:ascii="Courier New" w:hAnsi="Courier New" w:eastAsia="Courier New" w:cs="Courier New"/>
                <w:sz w:val="20"/>
                <w:szCs w:val="20"/>
              </w:rPr>
            </w:pPr>
            <w:r>
              <w:rPr>
                <w:rFonts w:eastAsia="Courier New" w:cs="Courier New" w:ascii="Courier New" w:hAnsi="Courier New"/>
                <w:sz w:val="20"/>
                <w:szCs w:val="20"/>
              </w:rPr>
              <w:t>America/Los_Angeles</w:t>
            </w:r>
          </w:p>
        </w:tc>
        <w:tc>
          <w:tcPr>
            <w:tcW w:w="1594" w:type="dxa"/>
            <w:tcBorders/>
            <w:shd w:fill="EFEFEF"/>
          </w:tcPr>
          <w:p>
            <w:pPr>
              <w:pStyle w:val="Normal"/>
              <w:spacing w:lineRule="auto" w:line="276" w:before="0" w:after="0"/>
              <w:rPr>
                <w:rFonts w:ascii="Courier New" w:hAnsi="Courier New" w:eastAsia="Courier New" w:cs="Courier New"/>
                <w:sz w:val="20"/>
                <w:szCs w:val="20"/>
              </w:rPr>
            </w:pPr>
            <w:r>
              <w:rPr>
                <w:rFonts w:eastAsia="Courier New" w:cs="Courier New" w:ascii="Courier New" w:hAnsi="Courier New"/>
                <w:sz w:val="20"/>
                <w:szCs w:val="20"/>
              </w:rPr>
              <w:t>503-567-8422</w:t>
            </w:r>
          </w:p>
        </w:tc>
        <w:tc>
          <w:tcPr>
            <w:tcW w:w="3021" w:type="dxa"/>
            <w:tcBorders/>
            <w:shd w:fill="EFEFEF"/>
          </w:tcPr>
          <w:p>
            <w:pPr>
              <w:pStyle w:val="Normal"/>
              <w:spacing w:lineRule="auto" w:line="276" w:before="0" w:after="0"/>
              <w:rPr>
                <w:rFonts w:ascii="Courier New" w:hAnsi="Courier New" w:eastAsia="Courier New" w:cs="Courier New"/>
                <w:sz w:val="20"/>
                <w:szCs w:val="20"/>
              </w:rPr>
            </w:pPr>
            <w:r>
              <w:rPr>
                <w:rFonts w:eastAsia="Courier New" w:cs="Courier New" w:ascii="Courier New" w:hAnsi="Courier New"/>
                <w:sz w:val="20"/>
                <w:szCs w:val="20"/>
              </w:rPr>
              <w:t>http://gtfsdemo-transit.org/fares-and-tickets</w:t>
            </w:r>
          </w:p>
        </w:tc>
        <w:tc>
          <w:tcPr>
            <w:tcW w:w="1415" w:type="dxa"/>
            <w:tcBorders/>
            <w:shd w:fill="EFEFEF"/>
          </w:tcPr>
          <w:p>
            <w:pPr>
              <w:pStyle w:val="Normal"/>
              <w:spacing w:lineRule="auto" w:line="276" w:before="0" w:after="0"/>
              <w:rPr>
                <w:rFonts w:ascii="Courier New" w:hAnsi="Courier New" w:eastAsia="Courier New" w:cs="Courier New"/>
                <w:sz w:val="20"/>
                <w:szCs w:val="20"/>
              </w:rPr>
            </w:pPr>
            <w:r>
              <w:rPr>
                <w:rFonts w:eastAsia="Courier New" w:cs="Courier New" w:ascii="Courier New" w:hAnsi="Courier New"/>
                <w:sz w:val="20"/>
                <w:szCs w:val="20"/>
              </w:rPr>
              <w:t>en</w:t>
            </w:r>
          </w:p>
        </w:tc>
      </w:tr>
    </w:tbl>
    <w:p>
      <w:pPr>
        <w:pStyle w:val="Normal"/>
        <w:spacing w:before="0" w:after="0"/>
        <w:rPr/>
      </w:pPr>
      <w:r>
        <w:rPr/>
      </w:r>
    </w:p>
    <w:p>
      <w:pPr>
        <w:pStyle w:val="Normal"/>
        <w:spacing w:before="0" w:after="0"/>
        <w:rPr/>
      </w:pPr>
      <w:r>
        <w:rPr/>
      </w:r>
    </w:p>
    <w:tbl>
      <w:tblPr>
        <w:tblStyle w:val="Table49"/>
        <w:tblW w:w="9240" w:type="dxa"/>
        <w:jc w:val="left"/>
        <w:tblInd w:w="-8" w:type="dxa"/>
        <w:tblBorders/>
        <w:tblCellMar>
          <w:top w:w="100" w:type="dxa"/>
          <w:left w:w="100" w:type="dxa"/>
          <w:bottom w:w="100" w:type="dxa"/>
          <w:right w:w="100" w:type="dxa"/>
        </w:tblCellMar>
        <w:tblLook w:val="0600"/>
      </w:tblPr>
      <w:tblGrid>
        <w:gridCol w:w="1484"/>
        <w:gridCol w:w="3585"/>
        <w:gridCol w:w="1276"/>
        <w:gridCol w:w="1710"/>
        <w:gridCol w:w="1185"/>
      </w:tblGrid>
      <w:tr>
        <w:trPr>
          <w:trHeight w:val="440" w:hRule="atLeast"/>
        </w:trPr>
        <w:tc>
          <w:tcPr>
            <w:tcW w:w="5069" w:type="dxa"/>
            <w:gridSpan w:val="2"/>
            <w:tcBorders/>
            <w:shd w:fill="000000"/>
          </w:tcPr>
          <w:p>
            <w:pPr>
              <w:pStyle w:val="Normal"/>
              <w:keepNext/>
              <w:keepLines w:val="false"/>
              <w:widowControl w:val="false"/>
              <w:spacing w:lineRule="auto" w:line="276" w:before="0" w:after="0"/>
              <w:ind w:left="0" w:right="0" w:hanging="0"/>
              <w:jc w:val="left"/>
              <w:rPr>
                <w:rFonts w:ascii="Courier New" w:hAnsi="Courier New" w:eastAsia="Courier New" w:cs="Courier New"/>
                <w:b/>
                <w:b/>
                <w:color w:val="FFFFFF"/>
                <w:sz w:val="20"/>
                <w:szCs w:val="20"/>
              </w:rPr>
            </w:pPr>
            <w:r>
              <w:rPr>
                <w:rFonts w:eastAsia="Courier New" w:cs="Courier New" w:ascii="Courier New" w:hAnsi="Courier New"/>
                <w:b/>
                <w:color w:val="FFFFFF"/>
                <w:sz w:val="20"/>
                <w:szCs w:val="20"/>
              </w:rPr>
              <w:t>stops.txt</w:t>
            </w:r>
          </w:p>
        </w:tc>
        <w:tc>
          <w:tcPr>
            <w:tcW w:w="1276" w:type="dxa"/>
            <w:tcBorders/>
            <w:shd w:fill="auto" w:val="clear"/>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r>
          </w:p>
        </w:tc>
        <w:tc>
          <w:tcPr>
            <w:tcW w:w="1710" w:type="dxa"/>
            <w:tcBorders/>
            <w:shd w:fill="auto" w:val="clear"/>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r>
          </w:p>
        </w:tc>
        <w:tc>
          <w:tcPr>
            <w:tcW w:w="1185" w:type="dxa"/>
            <w:tcBorders/>
            <w:shd w:fill="auto" w:val="clear"/>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r>
          </w:p>
        </w:tc>
      </w:tr>
      <w:tr>
        <w:trPr/>
        <w:tc>
          <w:tcPr>
            <w:tcW w:w="1484"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b/>
                <w:b/>
                <w:sz w:val="20"/>
                <w:szCs w:val="20"/>
              </w:rPr>
            </w:pPr>
            <w:r>
              <w:rPr>
                <w:rFonts w:eastAsia="Courier New" w:cs="Courier New" w:ascii="Courier New" w:hAnsi="Courier New"/>
                <w:b/>
                <w:sz w:val="20"/>
                <w:szCs w:val="20"/>
              </w:rPr>
              <w:t>stop_id</w:t>
            </w:r>
          </w:p>
        </w:tc>
        <w:tc>
          <w:tcPr>
            <w:tcW w:w="3585"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b/>
                <w:b/>
                <w:sz w:val="20"/>
                <w:szCs w:val="20"/>
              </w:rPr>
            </w:pPr>
            <w:r>
              <w:rPr>
                <w:rFonts w:eastAsia="Courier New" w:cs="Courier New" w:ascii="Courier New" w:hAnsi="Courier New"/>
                <w:b/>
                <w:sz w:val="20"/>
                <w:szCs w:val="20"/>
              </w:rPr>
              <w:t>stop_name</w:t>
            </w:r>
          </w:p>
        </w:tc>
        <w:tc>
          <w:tcPr>
            <w:tcW w:w="1276"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b/>
                <w:b/>
                <w:sz w:val="20"/>
                <w:szCs w:val="20"/>
              </w:rPr>
            </w:pPr>
            <w:r>
              <w:rPr>
                <w:rFonts w:eastAsia="Courier New" w:cs="Courier New" w:ascii="Courier New" w:hAnsi="Courier New"/>
                <w:b/>
                <w:sz w:val="20"/>
                <w:szCs w:val="20"/>
              </w:rPr>
              <w:t>stop_lat</w:t>
            </w:r>
          </w:p>
        </w:tc>
        <w:tc>
          <w:tcPr>
            <w:tcW w:w="1710"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b/>
                <w:b/>
                <w:sz w:val="20"/>
                <w:szCs w:val="20"/>
              </w:rPr>
            </w:pPr>
            <w:r>
              <w:rPr>
                <w:rFonts w:eastAsia="Courier New" w:cs="Courier New" w:ascii="Courier New" w:hAnsi="Courier New"/>
                <w:b/>
                <w:sz w:val="20"/>
                <w:szCs w:val="20"/>
              </w:rPr>
              <w:t>stop_lon</w:t>
            </w:r>
          </w:p>
        </w:tc>
        <w:tc>
          <w:tcPr>
            <w:tcW w:w="1185"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b/>
                <w:b/>
                <w:sz w:val="20"/>
                <w:szCs w:val="20"/>
              </w:rPr>
            </w:pPr>
            <w:r>
              <w:rPr>
                <w:rFonts w:eastAsia="Courier New" w:cs="Courier New" w:ascii="Courier New" w:hAnsi="Courier New"/>
                <w:b/>
                <w:sz w:val="20"/>
                <w:szCs w:val="20"/>
              </w:rPr>
              <w:t>zone_id</w:t>
            </w:r>
          </w:p>
        </w:tc>
      </w:tr>
      <w:tr>
        <w:trPr/>
        <w:tc>
          <w:tcPr>
            <w:tcW w:w="1484"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stop_1</w:t>
            </w:r>
          </w:p>
        </w:tc>
        <w:tc>
          <w:tcPr>
            <w:tcW w:w="3585"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E Main St and S Irving St</w:t>
            </w:r>
          </w:p>
        </w:tc>
        <w:tc>
          <w:tcPr>
            <w:tcW w:w="1276"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36.905697</w:t>
            </w:r>
          </w:p>
        </w:tc>
        <w:tc>
          <w:tcPr>
            <w:tcW w:w="1710"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-116.76218</w:t>
            </w:r>
          </w:p>
        </w:tc>
        <w:tc>
          <w:tcPr>
            <w:tcW w:w="1185"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zone_a</w:t>
            </w:r>
          </w:p>
        </w:tc>
      </w:tr>
      <w:tr>
        <w:trPr/>
        <w:tc>
          <w:tcPr>
            <w:tcW w:w="1484"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stop_2</w:t>
            </w:r>
          </w:p>
        </w:tc>
        <w:tc>
          <w:tcPr>
            <w:tcW w:w="3585"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 xml:space="preserve">North Ave at D Ave N </w:t>
            </w:r>
          </w:p>
        </w:tc>
        <w:tc>
          <w:tcPr>
            <w:tcW w:w="1276"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36.914893</w:t>
            </w:r>
          </w:p>
        </w:tc>
        <w:tc>
          <w:tcPr>
            <w:tcW w:w="1710"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-116.76821</w:t>
            </w:r>
          </w:p>
        </w:tc>
        <w:tc>
          <w:tcPr>
            <w:tcW w:w="1185"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zone_a</w:t>
            </w:r>
          </w:p>
        </w:tc>
      </w:tr>
      <w:tr>
        <w:trPr/>
        <w:tc>
          <w:tcPr>
            <w:tcW w:w="1484"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stop_3</w:t>
            </w:r>
          </w:p>
        </w:tc>
        <w:tc>
          <w:tcPr>
            <w:tcW w:w="3585"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Stagecoach Hotel &amp; Casino</w:t>
            </w:r>
          </w:p>
        </w:tc>
        <w:tc>
          <w:tcPr>
            <w:tcW w:w="1276"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36.915682</w:t>
            </w:r>
          </w:p>
        </w:tc>
        <w:tc>
          <w:tcPr>
            <w:tcW w:w="1710"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-116.751677</w:t>
            </w:r>
          </w:p>
        </w:tc>
        <w:tc>
          <w:tcPr>
            <w:tcW w:w="1185"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zone_b</w:t>
            </w:r>
          </w:p>
        </w:tc>
      </w:tr>
    </w:tbl>
    <w:p>
      <w:pPr>
        <w:pStyle w:val="Normal"/>
        <w:spacing w:before="0" w:after="0"/>
        <w:rPr/>
      </w:pPr>
      <w:r>
        <w:rPr/>
      </w:r>
    </w:p>
    <w:p>
      <w:pPr>
        <w:pStyle w:val="Normal"/>
        <w:spacing w:before="0" w:after="0"/>
        <w:rPr>
          <w:rFonts w:ascii="Courier New" w:hAnsi="Courier New" w:eastAsia="Courier New" w:cs="Courier New"/>
        </w:rPr>
      </w:pPr>
      <w:r>
        <w:rPr>
          <w:rFonts w:eastAsia="Courier New" w:cs="Courier New" w:ascii="Courier New" w:hAnsi="Courier New"/>
        </w:rPr>
      </w:r>
    </w:p>
    <w:p>
      <w:pPr>
        <w:pStyle w:val="Normal"/>
        <w:spacing w:before="0" w:after="0"/>
        <w:rPr>
          <w:rFonts w:ascii="Courier New" w:hAnsi="Courier New" w:eastAsia="Courier New" w:cs="Courier New"/>
        </w:rPr>
      </w:pPr>
      <w:r>
        <w:rPr>
          <w:rFonts w:eastAsia="Courier New" w:cs="Courier New" w:ascii="Courier New" w:hAnsi="Courier New"/>
        </w:rPr>
      </w:r>
    </w:p>
    <w:tbl>
      <w:tblPr>
        <w:tblStyle w:val="Table50"/>
        <w:tblW w:w="12945" w:type="dxa"/>
        <w:jc w:val="left"/>
        <w:tblInd w:w="-8" w:type="dxa"/>
        <w:tblBorders/>
        <w:tblCellMar>
          <w:top w:w="100" w:type="dxa"/>
          <w:left w:w="100" w:type="dxa"/>
          <w:bottom w:w="100" w:type="dxa"/>
          <w:right w:w="100" w:type="dxa"/>
        </w:tblCellMar>
        <w:tblLook w:val="0600"/>
      </w:tblPr>
      <w:tblGrid>
        <w:gridCol w:w="1860"/>
        <w:gridCol w:w="929"/>
        <w:gridCol w:w="1240"/>
        <w:gridCol w:w="1281"/>
        <w:gridCol w:w="1280"/>
        <w:gridCol w:w="1261"/>
        <w:gridCol w:w="1280"/>
        <w:gridCol w:w="1140"/>
        <w:gridCol w:w="1396"/>
        <w:gridCol w:w="1277"/>
      </w:tblGrid>
      <w:tr>
        <w:trPr/>
        <w:tc>
          <w:tcPr>
            <w:tcW w:w="1860" w:type="dxa"/>
            <w:tcBorders/>
            <w:shd w:fill="000000"/>
          </w:tcPr>
          <w:p>
            <w:pPr>
              <w:pStyle w:val="Normal"/>
              <w:spacing w:lineRule="auto" w:line="276" w:before="0" w:after="0"/>
              <w:rPr>
                <w:rFonts w:ascii="Courier New" w:hAnsi="Courier New" w:eastAsia="Courier New" w:cs="Courier New"/>
                <w:b/>
                <w:b/>
                <w:color w:val="FFFFFF"/>
                <w:sz w:val="18"/>
                <w:szCs w:val="18"/>
              </w:rPr>
            </w:pPr>
            <w:r>
              <w:rPr>
                <w:rFonts w:eastAsia="Courier New" w:cs="Courier New" w:ascii="Courier New" w:hAnsi="Courier New"/>
                <w:b/>
                <w:color w:val="FFFFFF"/>
                <w:sz w:val="18"/>
                <w:szCs w:val="18"/>
              </w:rPr>
              <w:t>calendar.txt</w:t>
            </w:r>
          </w:p>
        </w:tc>
        <w:tc>
          <w:tcPr>
            <w:tcW w:w="929" w:type="dxa"/>
            <w:tcBorders/>
            <w:shd w:fill="auto" w:val="clear"/>
          </w:tcPr>
          <w:p>
            <w:pPr>
              <w:pStyle w:val="Normal"/>
              <w:spacing w:lineRule="auto" w:line="276" w:before="0" w:after="0"/>
              <w:rPr>
                <w:rFonts w:ascii="Courier New" w:hAnsi="Courier New" w:eastAsia="Courier New" w:cs="Courier New"/>
                <w:b/>
                <w:b/>
                <w:sz w:val="18"/>
                <w:szCs w:val="18"/>
              </w:rPr>
            </w:pPr>
            <w:r>
              <w:rPr>
                <w:rFonts w:eastAsia="Courier New" w:cs="Courier New" w:ascii="Courier New" w:hAnsi="Courier New"/>
                <w:b/>
                <w:sz w:val="18"/>
                <w:szCs w:val="18"/>
              </w:rPr>
            </w:r>
          </w:p>
        </w:tc>
        <w:tc>
          <w:tcPr>
            <w:tcW w:w="1240" w:type="dxa"/>
            <w:tcBorders/>
            <w:shd w:fill="auto" w:val="clear"/>
          </w:tcPr>
          <w:p>
            <w:pPr>
              <w:pStyle w:val="Normal"/>
              <w:spacing w:lineRule="auto" w:line="276" w:before="0" w:after="0"/>
              <w:rPr>
                <w:rFonts w:ascii="Courier New" w:hAnsi="Courier New" w:eastAsia="Courier New" w:cs="Courier New"/>
                <w:b/>
                <w:b/>
                <w:sz w:val="18"/>
                <w:szCs w:val="18"/>
              </w:rPr>
            </w:pPr>
            <w:r>
              <w:rPr>
                <w:rFonts w:eastAsia="Courier New" w:cs="Courier New" w:ascii="Courier New" w:hAnsi="Courier New"/>
                <w:b/>
                <w:sz w:val="18"/>
                <w:szCs w:val="18"/>
              </w:rPr>
            </w:r>
          </w:p>
        </w:tc>
        <w:tc>
          <w:tcPr>
            <w:tcW w:w="1281" w:type="dxa"/>
            <w:tcBorders/>
            <w:shd w:fill="auto" w:val="clear"/>
          </w:tcPr>
          <w:p>
            <w:pPr>
              <w:pStyle w:val="Normal"/>
              <w:spacing w:lineRule="auto" w:line="276" w:before="0" w:after="0"/>
              <w:rPr>
                <w:rFonts w:ascii="Courier New" w:hAnsi="Courier New" w:eastAsia="Courier New" w:cs="Courier New"/>
                <w:b/>
                <w:b/>
                <w:sz w:val="18"/>
                <w:szCs w:val="18"/>
              </w:rPr>
            </w:pPr>
            <w:r>
              <w:rPr>
                <w:rFonts w:eastAsia="Courier New" w:cs="Courier New" w:ascii="Courier New" w:hAnsi="Courier New"/>
                <w:b/>
                <w:sz w:val="18"/>
                <w:szCs w:val="18"/>
              </w:rPr>
            </w:r>
          </w:p>
        </w:tc>
        <w:tc>
          <w:tcPr>
            <w:tcW w:w="1280" w:type="dxa"/>
            <w:tcBorders/>
            <w:shd w:fill="auto" w:val="clear"/>
          </w:tcPr>
          <w:p>
            <w:pPr>
              <w:pStyle w:val="Normal"/>
              <w:spacing w:lineRule="auto" w:line="276" w:before="0" w:after="0"/>
              <w:rPr>
                <w:rFonts w:ascii="Courier New" w:hAnsi="Courier New" w:eastAsia="Courier New" w:cs="Courier New"/>
                <w:b/>
                <w:b/>
                <w:sz w:val="18"/>
                <w:szCs w:val="18"/>
              </w:rPr>
            </w:pPr>
            <w:r>
              <w:rPr>
                <w:rFonts w:eastAsia="Courier New" w:cs="Courier New" w:ascii="Courier New" w:hAnsi="Courier New"/>
                <w:b/>
                <w:sz w:val="18"/>
                <w:szCs w:val="18"/>
              </w:rPr>
            </w:r>
          </w:p>
        </w:tc>
        <w:tc>
          <w:tcPr>
            <w:tcW w:w="1261" w:type="dxa"/>
            <w:tcBorders/>
            <w:shd w:fill="auto" w:val="clear"/>
          </w:tcPr>
          <w:p>
            <w:pPr>
              <w:pStyle w:val="Normal"/>
              <w:spacing w:lineRule="auto" w:line="276" w:before="0" w:after="0"/>
              <w:rPr>
                <w:rFonts w:ascii="Courier New" w:hAnsi="Courier New" w:eastAsia="Courier New" w:cs="Courier New"/>
                <w:b/>
                <w:b/>
                <w:sz w:val="18"/>
                <w:szCs w:val="18"/>
              </w:rPr>
            </w:pPr>
            <w:r>
              <w:rPr>
                <w:rFonts w:eastAsia="Courier New" w:cs="Courier New" w:ascii="Courier New" w:hAnsi="Courier New"/>
                <w:b/>
                <w:sz w:val="18"/>
                <w:szCs w:val="18"/>
              </w:rPr>
            </w:r>
          </w:p>
        </w:tc>
        <w:tc>
          <w:tcPr>
            <w:tcW w:w="1280" w:type="dxa"/>
            <w:tcBorders/>
            <w:shd w:fill="auto" w:val="clear"/>
          </w:tcPr>
          <w:p>
            <w:pPr>
              <w:pStyle w:val="Normal"/>
              <w:spacing w:lineRule="auto" w:line="276" w:before="0" w:after="0"/>
              <w:rPr>
                <w:rFonts w:ascii="Courier New" w:hAnsi="Courier New" w:eastAsia="Courier New" w:cs="Courier New"/>
                <w:b/>
                <w:b/>
                <w:sz w:val="18"/>
                <w:szCs w:val="18"/>
              </w:rPr>
            </w:pPr>
            <w:r>
              <w:rPr>
                <w:rFonts w:eastAsia="Courier New" w:cs="Courier New" w:ascii="Courier New" w:hAnsi="Courier New"/>
                <w:b/>
                <w:sz w:val="18"/>
                <w:szCs w:val="18"/>
              </w:rPr>
            </w:r>
          </w:p>
        </w:tc>
        <w:tc>
          <w:tcPr>
            <w:tcW w:w="1140" w:type="dxa"/>
            <w:tcBorders/>
            <w:shd w:fill="auto" w:val="clear"/>
          </w:tcPr>
          <w:p>
            <w:pPr>
              <w:pStyle w:val="Normal"/>
              <w:spacing w:lineRule="auto" w:line="276" w:before="0" w:after="0"/>
              <w:rPr>
                <w:rFonts w:ascii="Courier New" w:hAnsi="Courier New" w:eastAsia="Courier New" w:cs="Courier New"/>
                <w:b/>
                <w:b/>
                <w:sz w:val="18"/>
                <w:szCs w:val="18"/>
              </w:rPr>
            </w:pPr>
            <w:r>
              <w:rPr>
                <w:rFonts w:eastAsia="Courier New" w:cs="Courier New" w:ascii="Courier New" w:hAnsi="Courier New"/>
                <w:b/>
                <w:sz w:val="18"/>
                <w:szCs w:val="18"/>
              </w:rPr>
            </w:r>
          </w:p>
        </w:tc>
        <w:tc>
          <w:tcPr>
            <w:tcW w:w="1396" w:type="dxa"/>
            <w:tcBorders/>
            <w:shd w:fill="auto" w:val="clear"/>
          </w:tcPr>
          <w:p>
            <w:pPr>
              <w:pStyle w:val="Normal"/>
              <w:spacing w:lineRule="auto" w:line="276" w:before="0" w:after="0"/>
              <w:rPr>
                <w:rFonts w:ascii="Courier New" w:hAnsi="Courier New" w:eastAsia="Courier New" w:cs="Courier New"/>
                <w:b/>
                <w:b/>
                <w:sz w:val="18"/>
                <w:szCs w:val="18"/>
              </w:rPr>
            </w:pPr>
            <w:r>
              <w:rPr>
                <w:rFonts w:eastAsia="Courier New" w:cs="Courier New" w:ascii="Courier New" w:hAnsi="Courier New"/>
                <w:b/>
                <w:sz w:val="18"/>
                <w:szCs w:val="18"/>
              </w:rPr>
            </w:r>
          </w:p>
        </w:tc>
        <w:tc>
          <w:tcPr>
            <w:tcW w:w="1277" w:type="dxa"/>
            <w:tcBorders/>
            <w:shd w:fill="auto" w:val="clear"/>
          </w:tcPr>
          <w:p>
            <w:pPr>
              <w:pStyle w:val="Normal"/>
              <w:spacing w:lineRule="auto" w:line="276" w:before="0" w:after="0"/>
              <w:rPr>
                <w:rFonts w:ascii="Courier New" w:hAnsi="Courier New" w:eastAsia="Courier New" w:cs="Courier New"/>
                <w:b/>
                <w:b/>
                <w:sz w:val="18"/>
                <w:szCs w:val="18"/>
              </w:rPr>
            </w:pPr>
            <w:r>
              <w:rPr>
                <w:rFonts w:eastAsia="Courier New" w:cs="Courier New" w:ascii="Courier New" w:hAnsi="Courier New"/>
                <w:b/>
                <w:sz w:val="18"/>
                <w:szCs w:val="18"/>
              </w:rPr>
            </w:r>
          </w:p>
        </w:tc>
      </w:tr>
      <w:tr>
        <w:trPr/>
        <w:tc>
          <w:tcPr>
            <w:tcW w:w="1860" w:type="dxa"/>
            <w:tcBorders/>
            <w:shd w:fill="EFEFEF"/>
          </w:tcPr>
          <w:p>
            <w:pPr>
              <w:pStyle w:val="Normal"/>
              <w:spacing w:lineRule="auto" w:line="276" w:before="0" w:after="0"/>
              <w:rPr>
                <w:rFonts w:ascii="Courier New" w:hAnsi="Courier New" w:eastAsia="Courier New" w:cs="Courier New"/>
                <w:b/>
                <w:b/>
                <w:sz w:val="18"/>
                <w:szCs w:val="18"/>
              </w:rPr>
            </w:pPr>
            <w:r>
              <w:rPr>
                <w:rFonts w:eastAsia="Courier New" w:cs="Courier New" w:ascii="Courier New" w:hAnsi="Courier New"/>
                <w:b/>
                <w:sz w:val="18"/>
                <w:szCs w:val="18"/>
              </w:rPr>
              <w:t>service_id</w:t>
            </w:r>
          </w:p>
        </w:tc>
        <w:tc>
          <w:tcPr>
            <w:tcW w:w="929" w:type="dxa"/>
            <w:tcBorders/>
            <w:shd w:fill="EFEFEF"/>
          </w:tcPr>
          <w:p>
            <w:pPr>
              <w:pStyle w:val="Normal"/>
              <w:spacing w:lineRule="auto" w:line="276" w:before="0" w:after="0"/>
              <w:rPr>
                <w:rFonts w:ascii="Courier New" w:hAnsi="Courier New" w:eastAsia="Courier New" w:cs="Courier New"/>
                <w:b/>
                <w:b/>
                <w:sz w:val="18"/>
                <w:szCs w:val="18"/>
              </w:rPr>
            </w:pPr>
            <w:r>
              <w:rPr>
                <w:rFonts w:eastAsia="Courier New" w:cs="Courier New" w:ascii="Courier New" w:hAnsi="Courier New"/>
                <w:b/>
                <w:sz w:val="18"/>
                <w:szCs w:val="18"/>
              </w:rPr>
              <w:t>monday</w:t>
            </w:r>
          </w:p>
        </w:tc>
        <w:tc>
          <w:tcPr>
            <w:tcW w:w="1240" w:type="dxa"/>
            <w:tcBorders/>
            <w:shd w:fill="EFEFEF"/>
          </w:tcPr>
          <w:p>
            <w:pPr>
              <w:pStyle w:val="Normal"/>
              <w:spacing w:lineRule="auto" w:line="276" w:before="0" w:after="0"/>
              <w:rPr>
                <w:rFonts w:ascii="Courier New" w:hAnsi="Courier New" w:eastAsia="Courier New" w:cs="Courier New"/>
                <w:b/>
                <w:b/>
                <w:sz w:val="18"/>
                <w:szCs w:val="18"/>
              </w:rPr>
            </w:pPr>
            <w:r>
              <w:rPr>
                <w:rFonts w:eastAsia="Courier New" w:cs="Courier New" w:ascii="Courier New" w:hAnsi="Courier New"/>
                <w:b/>
                <w:sz w:val="18"/>
                <w:szCs w:val="18"/>
              </w:rPr>
              <w:t>tuesday</w:t>
            </w:r>
          </w:p>
        </w:tc>
        <w:tc>
          <w:tcPr>
            <w:tcW w:w="1281" w:type="dxa"/>
            <w:tcBorders/>
            <w:shd w:fill="EFEFEF"/>
          </w:tcPr>
          <w:p>
            <w:pPr>
              <w:pStyle w:val="Normal"/>
              <w:spacing w:lineRule="auto" w:line="276" w:before="0" w:after="0"/>
              <w:rPr>
                <w:rFonts w:ascii="Courier New" w:hAnsi="Courier New" w:eastAsia="Courier New" w:cs="Courier New"/>
                <w:b/>
                <w:b/>
                <w:sz w:val="18"/>
                <w:szCs w:val="18"/>
              </w:rPr>
            </w:pPr>
            <w:r>
              <w:rPr>
                <w:rFonts w:eastAsia="Courier New" w:cs="Courier New" w:ascii="Courier New" w:hAnsi="Courier New"/>
                <w:b/>
                <w:sz w:val="18"/>
                <w:szCs w:val="18"/>
              </w:rPr>
              <w:t>wednesday</w:t>
            </w:r>
          </w:p>
        </w:tc>
        <w:tc>
          <w:tcPr>
            <w:tcW w:w="1280" w:type="dxa"/>
            <w:tcBorders/>
            <w:shd w:fill="EFEFEF"/>
          </w:tcPr>
          <w:p>
            <w:pPr>
              <w:pStyle w:val="Normal"/>
              <w:spacing w:lineRule="auto" w:line="276" w:before="0" w:after="0"/>
              <w:rPr>
                <w:rFonts w:ascii="Courier New" w:hAnsi="Courier New" w:eastAsia="Courier New" w:cs="Courier New"/>
                <w:b/>
                <w:b/>
                <w:sz w:val="18"/>
                <w:szCs w:val="18"/>
              </w:rPr>
            </w:pPr>
            <w:r>
              <w:rPr>
                <w:rFonts w:eastAsia="Courier New" w:cs="Courier New" w:ascii="Courier New" w:hAnsi="Courier New"/>
                <w:b/>
                <w:sz w:val="18"/>
                <w:szCs w:val="18"/>
              </w:rPr>
              <w:t>thursday</w:t>
            </w:r>
          </w:p>
        </w:tc>
        <w:tc>
          <w:tcPr>
            <w:tcW w:w="1261" w:type="dxa"/>
            <w:tcBorders/>
            <w:shd w:fill="EFEFEF"/>
          </w:tcPr>
          <w:p>
            <w:pPr>
              <w:pStyle w:val="Normal"/>
              <w:spacing w:lineRule="auto" w:line="276" w:before="0" w:after="0"/>
              <w:rPr>
                <w:rFonts w:ascii="Courier New" w:hAnsi="Courier New" w:eastAsia="Courier New" w:cs="Courier New"/>
                <w:b/>
                <w:b/>
                <w:sz w:val="18"/>
                <w:szCs w:val="18"/>
              </w:rPr>
            </w:pPr>
            <w:r>
              <w:rPr>
                <w:rFonts w:eastAsia="Courier New" w:cs="Courier New" w:ascii="Courier New" w:hAnsi="Courier New"/>
                <w:b/>
                <w:sz w:val="18"/>
                <w:szCs w:val="18"/>
              </w:rPr>
              <w:t>friday</w:t>
            </w:r>
          </w:p>
        </w:tc>
        <w:tc>
          <w:tcPr>
            <w:tcW w:w="1280" w:type="dxa"/>
            <w:tcBorders/>
            <w:shd w:fill="EFEFEF"/>
          </w:tcPr>
          <w:p>
            <w:pPr>
              <w:pStyle w:val="Normal"/>
              <w:spacing w:lineRule="auto" w:line="276" w:before="0" w:after="0"/>
              <w:rPr>
                <w:rFonts w:ascii="Courier New" w:hAnsi="Courier New" w:eastAsia="Courier New" w:cs="Courier New"/>
                <w:b/>
                <w:b/>
                <w:sz w:val="18"/>
                <w:szCs w:val="18"/>
              </w:rPr>
            </w:pPr>
            <w:r>
              <w:rPr>
                <w:rFonts w:eastAsia="Courier New" w:cs="Courier New" w:ascii="Courier New" w:hAnsi="Courier New"/>
                <w:b/>
                <w:sz w:val="18"/>
                <w:szCs w:val="18"/>
              </w:rPr>
              <w:t>saturday</w:t>
            </w:r>
          </w:p>
        </w:tc>
        <w:tc>
          <w:tcPr>
            <w:tcW w:w="1140" w:type="dxa"/>
            <w:tcBorders/>
            <w:shd w:fill="EFEFEF"/>
          </w:tcPr>
          <w:p>
            <w:pPr>
              <w:pStyle w:val="Normal"/>
              <w:spacing w:lineRule="auto" w:line="276" w:before="0" w:after="0"/>
              <w:rPr>
                <w:rFonts w:ascii="Courier New" w:hAnsi="Courier New" w:eastAsia="Courier New" w:cs="Courier New"/>
                <w:b/>
                <w:b/>
                <w:sz w:val="18"/>
                <w:szCs w:val="18"/>
              </w:rPr>
            </w:pPr>
            <w:r>
              <w:rPr>
                <w:rFonts w:eastAsia="Courier New" w:cs="Courier New" w:ascii="Courier New" w:hAnsi="Courier New"/>
                <w:b/>
                <w:sz w:val="18"/>
                <w:szCs w:val="18"/>
              </w:rPr>
              <w:t>sunday</w:t>
            </w:r>
          </w:p>
        </w:tc>
        <w:tc>
          <w:tcPr>
            <w:tcW w:w="1396" w:type="dxa"/>
            <w:tcBorders/>
            <w:shd w:fill="EFEFEF"/>
          </w:tcPr>
          <w:p>
            <w:pPr>
              <w:pStyle w:val="Normal"/>
              <w:spacing w:lineRule="auto" w:line="276" w:before="0" w:after="0"/>
              <w:rPr>
                <w:rFonts w:ascii="Courier New" w:hAnsi="Courier New" w:eastAsia="Courier New" w:cs="Courier New"/>
                <w:b/>
                <w:b/>
                <w:sz w:val="18"/>
                <w:szCs w:val="18"/>
              </w:rPr>
            </w:pPr>
            <w:r>
              <w:rPr>
                <w:rFonts w:eastAsia="Courier New" w:cs="Courier New" w:ascii="Courier New" w:hAnsi="Courier New"/>
                <w:b/>
                <w:sz w:val="18"/>
                <w:szCs w:val="18"/>
              </w:rPr>
              <w:t>start_date</w:t>
            </w:r>
          </w:p>
        </w:tc>
        <w:tc>
          <w:tcPr>
            <w:tcW w:w="1277" w:type="dxa"/>
            <w:tcBorders/>
            <w:shd w:fill="EFEFEF"/>
          </w:tcPr>
          <w:p>
            <w:pPr>
              <w:pStyle w:val="Normal"/>
              <w:spacing w:lineRule="auto" w:line="276" w:before="0" w:after="0"/>
              <w:rPr>
                <w:rFonts w:ascii="Courier New" w:hAnsi="Courier New" w:eastAsia="Courier New" w:cs="Courier New"/>
                <w:b/>
                <w:b/>
                <w:sz w:val="18"/>
                <w:szCs w:val="18"/>
              </w:rPr>
            </w:pPr>
            <w:r>
              <w:rPr>
                <w:rFonts w:eastAsia="Courier New" w:cs="Courier New" w:ascii="Courier New" w:hAnsi="Courier New"/>
                <w:b/>
                <w:sz w:val="18"/>
                <w:szCs w:val="18"/>
              </w:rPr>
              <w:t>end_date</w:t>
            </w:r>
          </w:p>
        </w:tc>
      </w:tr>
      <w:tr>
        <w:trPr/>
        <w:tc>
          <w:tcPr>
            <w:tcW w:w="1860" w:type="dxa"/>
            <w:tcBorders/>
            <w:shd w:fill="EFEFEF"/>
          </w:tcPr>
          <w:p>
            <w:pPr>
              <w:pStyle w:val="Normal"/>
              <w:spacing w:lineRule="auto" w:line="276" w:before="0" w:after="0"/>
              <w:rPr>
                <w:rFonts w:ascii="Courier New" w:hAnsi="Courier New" w:eastAsia="Courier New" w:cs="Courier New"/>
                <w:sz w:val="18"/>
                <w:szCs w:val="18"/>
              </w:rPr>
            </w:pPr>
            <w:r>
              <w:rPr>
                <w:rFonts w:eastAsia="Courier New" w:cs="Courier New" w:ascii="Courier New" w:hAnsi="Courier New"/>
                <w:sz w:val="18"/>
                <w:szCs w:val="18"/>
              </w:rPr>
              <w:t>winter_weekday</w:t>
            </w:r>
          </w:p>
        </w:tc>
        <w:tc>
          <w:tcPr>
            <w:tcW w:w="929" w:type="dxa"/>
            <w:tcBorders/>
            <w:shd w:fill="EFEFEF"/>
          </w:tcPr>
          <w:p>
            <w:pPr>
              <w:pStyle w:val="Normal"/>
              <w:spacing w:lineRule="auto" w:line="276" w:before="0" w:after="0"/>
              <w:rPr>
                <w:rFonts w:ascii="Courier New" w:hAnsi="Courier New" w:eastAsia="Courier New" w:cs="Courier New"/>
                <w:sz w:val="18"/>
                <w:szCs w:val="18"/>
              </w:rPr>
            </w:pPr>
            <w:r>
              <w:rPr>
                <w:rFonts w:eastAsia="Courier New" w:cs="Courier New" w:ascii="Courier New" w:hAnsi="Courier New"/>
                <w:sz w:val="18"/>
                <w:szCs w:val="18"/>
              </w:rPr>
              <w:t>1</w:t>
            </w:r>
          </w:p>
        </w:tc>
        <w:tc>
          <w:tcPr>
            <w:tcW w:w="1240" w:type="dxa"/>
            <w:tcBorders/>
            <w:shd w:fill="EFEFEF"/>
          </w:tcPr>
          <w:p>
            <w:pPr>
              <w:pStyle w:val="Normal"/>
              <w:spacing w:lineRule="auto" w:line="276" w:before="0" w:after="0"/>
              <w:rPr>
                <w:rFonts w:ascii="Courier New" w:hAnsi="Courier New" w:eastAsia="Courier New" w:cs="Courier New"/>
                <w:sz w:val="18"/>
                <w:szCs w:val="18"/>
              </w:rPr>
            </w:pPr>
            <w:r>
              <w:rPr>
                <w:rFonts w:eastAsia="Courier New" w:cs="Courier New" w:ascii="Courier New" w:hAnsi="Courier New"/>
                <w:sz w:val="18"/>
                <w:szCs w:val="18"/>
              </w:rPr>
              <w:t>1</w:t>
            </w:r>
          </w:p>
        </w:tc>
        <w:tc>
          <w:tcPr>
            <w:tcW w:w="1281" w:type="dxa"/>
            <w:tcBorders/>
            <w:shd w:fill="EFEFEF"/>
          </w:tcPr>
          <w:p>
            <w:pPr>
              <w:pStyle w:val="Normal"/>
              <w:spacing w:lineRule="auto" w:line="276" w:before="0" w:after="0"/>
              <w:rPr>
                <w:rFonts w:ascii="Courier New" w:hAnsi="Courier New" w:eastAsia="Courier New" w:cs="Courier New"/>
                <w:sz w:val="18"/>
                <w:szCs w:val="18"/>
              </w:rPr>
            </w:pPr>
            <w:r>
              <w:rPr>
                <w:rFonts w:eastAsia="Courier New" w:cs="Courier New" w:ascii="Courier New" w:hAnsi="Courier New"/>
                <w:sz w:val="18"/>
                <w:szCs w:val="18"/>
              </w:rPr>
              <w:t>1</w:t>
            </w:r>
          </w:p>
        </w:tc>
        <w:tc>
          <w:tcPr>
            <w:tcW w:w="1280" w:type="dxa"/>
            <w:tcBorders/>
            <w:shd w:fill="EFEFEF"/>
          </w:tcPr>
          <w:p>
            <w:pPr>
              <w:pStyle w:val="Normal"/>
              <w:spacing w:lineRule="auto" w:line="276" w:before="0" w:after="0"/>
              <w:rPr>
                <w:rFonts w:ascii="Courier New" w:hAnsi="Courier New" w:eastAsia="Courier New" w:cs="Courier New"/>
                <w:sz w:val="18"/>
                <w:szCs w:val="18"/>
              </w:rPr>
            </w:pPr>
            <w:r>
              <w:rPr>
                <w:rFonts w:eastAsia="Courier New" w:cs="Courier New" w:ascii="Courier New" w:hAnsi="Courier New"/>
                <w:sz w:val="18"/>
                <w:szCs w:val="18"/>
              </w:rPr>
              <w:t>1</w:t>
            </w:r>
          </w:p>
        </w:tc>
        <w:tc>
          <w:tcPr>
            <w:tcW w:w="1261" w:type="dxa"/>
            <w:tcBorders/>
            <w:shd w:fill="EFEFEF"/>
          </w:tcPr>
          <w:p>
            <w:pPr>
              <w:pStyle w:val="Normal"/>
              <w:spacing w:lineRule="auto" w:line="276" w:before="0" w:after="0"/>
              <w:rPr>
                <w:rFonts w:ascii="Courier New" w:hAnsi="Courier New" w:eastAsia="Courier New" w:cs="Courier New"/>
                <w:sz w:val="18"/>
                <w:szCs w:val="18"/>
              </w:rPr>
            </w:pPr>
            <w:r>
              <w:rPr>
                <w:rFonts w:eastAsia="Courier New" w:cs="Courier New" w:ascii="Courier New" w:hAnsi="Courier New"/>
                <w:sz w:val="18"/>
                <w:szCs w:val="18"/>
              </w:rPr>
              <w:t>1</w:t>
            </w:r>
          </w:p>
        </w:tc>
        <w:tc>
          <w:tcPr>
            <w:tcW w:w="1280" w:type="dxa"/>
            <w:tcBorders/>
            <w:shd w:fill="EFEFEF"/>
          </w:tcPr>
          <w:p>
            <w:pPr>
              <w:pStyle w:val="Normal"/>
              <w:spacing w:lineRule="auto" w:line="276" w:before="0" w:after="0"/>
              <w:rPr>
                <w:rFonts w:ascii="Courier New" w:hAnsi="Courier New" w:eastAsia="Courier New" w:cs="Courier New"/>
                <w:sz w:val="18"/>
                <w:szCs w:val="18"/>
              </w:rPr>
            </w:pPr>
            <w:r>
              <w:rPr>
                <w:rFonts w:eastAsia="Courier New" w:cs="Courier New" w:ascii="Courier New" w:hAnsi="Courier New"/>
                <w:sz w:val="18"/>
                <w:szCs w:val="18"/>
              </w:rPr>
              <w:t>0</w:t>
            </w:r>
          </w:p>
        </w:tc>
        <w:tc>
          <w:tcPr>
            <w:tcW w:w="1140" w:type="dxa"/>
            <w:tcBorders/>
            <w:shd w:fill="EFEFEF"/>
          </w:tcPr>
          <w:p>
            <w:pPr>
              <w:pStyle w:val="Normal"/>
              <w:spacing w:lineRule="auto" w:line="276" w:before="0" w:after="0"/>
              <w:rPr>
                <w:rFonts w:ascii="Courier New" w:hAnsi="Courier New" w:eastAsia="Courier New" w:cs="Courier New"/>
                <w:sz w:val="18"/>
                <w:szCs w:val="18"/>
              </w:rPr>
            </w:pPr>
            <w:r>
              <w:rPr>
                <w:rFonts w:eastAsia="Courier New" w:cs="Courier New" w:ascii="Courier New" w:hAnsi="Courier New"/>
                <w:sz w:val="18"/>
                <w:szCs w:val="18"/>
              </w:rPr>
              <w:t>0</w:t>
            </w:r>
          </w:p>
        </w:tc>
        <w:tc>
          <w:tcPr>
            <w:tcW w:w="1396" w:type="dxa"/>
            <w:tcBorders/>
            <w:shd w:fill="EFEFEF"/>
          </w:tcPr>
          <w:p>
            <w:pPr>
              <w:pStyle w:val="Normal"/>
              <w:spacing w:lineRule="auto" w:line="276" w:before="0" w:after="0"/>
              <w:rPr>
                <w:rFonts w:ascii="Courier New" w:hAnsi="Courier New" w:eastAsia="Courier New" w:cs="Courier New"/>
                <w:sz w:val="18"/>
                <w:szCs w:val="18"/>
              </w:rPr>
            </w:pPr>
            <w:r>
              <w:rPr>
                <w:rFonts w:eastAsia="Courier New" w:cs="Courier New" w:ascii="Courier New" w:hAnsi="Courier New"/>
                <w:sz w:val="18"/>
                <w:szCs w:val="18"/>
              </w:rPr>
              <w:t>20151101</w:t>
            </w:r>
          </w:p>
        </w:tc>
        <w:tc>
          <w:tcPr>
            <w:tcW w:w="1277" w:type="dxa"/>
            <w:tcBorders/>
            <w:shd w:fill="EFEFEF"/>
          </w:tcPr>
          <w:p>
            <w:pPr>
              <w:pStyle w:val="Normal"/>
              <w:spacing w:lineRule="auto" w:line="276" w:before="0" w:after="0"/>
              <w:rPr>
                <w:rFonts w:ascii="Courier New" w:hAnsi="Courier New" w:eastAsia="Courier New" w:cs="Courier New"/>
                <w:sz w:val="18"/>
                <w:szCs w:val="18"/>
              </w:rPr>
            </w:pPr>
            <w:r>
              <w:rPr>
                <w:rFonts w:eastAsia="Courier New" w:cs="Courier New" w:ascii="Courier New" w:hAnsi="Courier New"/>
                <w:sz w:val="18"/>
                <w:szCs w:val="18"/>
              </w:rPr>
              <w:t>20160430</w:t>
            </w:r>
          </w:p>
        </w:tc>
      </w:tr>
      <w:tr>
        <w:trPr/>
        <w:tc>
          <w:tcPr>
            <w:tcW w:w="1860" w:type="dxa"/>
            <w:tcBorders/>
            <w:shd w:fill="EFEFEF"/>
          </w:tcPr>
          <w:p>
            <w:pPr>
              <w:pStyle w:val="Normal"/>
              <w:spacing w:lineRule="auto" w:line="276" w:before="0" w:after="0"/>
              <w:rPr>
                <w:rFonts w:ascii="Courier New" w:hAnsi="Courier New" w:eastAsia="Courier New" w:cs="Courier New"/>
                <w:sz w:val="18"/>
                <w:szCs w:val="18"/>
              </w:rPr>
            </w:pPr>
            <w:r>
              <w:rPr>
                <w:rFonts w:eastAsia="Courier New" w:cs="Courier New" w:ascii="Courier New" w:hAnsi="Courier New"/>
                <w:sz w:val="18"/>
                <w:szCs w:val="18"/>
              </w:rPr>
              <w:t>summer_daily</w:t>
            </w:r>
          </w:p>
        </w:tc>
        <w:tc>
          <w:tcPr>
            <w:tcW w:w="929" w:type="dxa"/>
            <w:tcBorders/>
            <w:shd w:fill="EFEFEF"/>
          </w:tcPr>
          <w:p>
            <w:pPr>
              <w:pStyle w:val="Normal"/>
              <w:spacing w:lineRule="auto" w:line="276" w:before="0" w:after="0"/>
              <w:rPr>
                <w:rFonts w:ascii="Courier New" w:hAnsi="Courier New" w:eastAsia="Courier New" w:cs="Courier New"/>
                <w:sz w:val="18"/>
                <w:szCs w:val="18"/>
              </w:rPr>
            </w:pPr>
            <w:r>
              <w:rPr>
                <w:rFonts w:eastAsia="Courier New" w:cs="Courier New" w:ascii="Courier New" w:hAnsi="Courier New"/>
                <w:sz w:val="18"/>
                <w:szCs w:val="18"/>
              </w:rPr>
              <w:t>1</w:t>
            </w:r>
          </w:p>
        </w:tc>
        <w:tc>
          <w:tcPr>
            <w:tcW w:w="1240" w:type="dxa"/>
            <w:tcBorders/>
            <w:shd w:fill="EFEFEF"/>
          </w:tcPr>
          <w:p>
            <w:pPr>
              <w:pStyle w:val="Normal"/>
              <w:spacing w:lineRule="auto" w:line="276" w:before="0" w:after="0"/>
              <w:rPr>
                <w:rFonts w:ascii="Courier New" w:hAnsi="Courier New" w:eastAsia="Courier New" w:cs="Courier New"/>
                <w:sz w:val="18"/>
                <w:szCs w:val="18"/>
              </w:rPr>
            </w:pPr>
            <w:r>
              <w:rPr>
                <w:rFonts w:eastAsia="Courier New" w:cs="Courier New" w:ascii="Courier New" w:hAnsi="Courier New"/>
                <w:sz w:val="18"/>
                <w:szCs w:val="18"/>
              </w:rPr>
              <w:t>1</w:t>
            </w:r>
          </w:p>
        </w:tc>
        <w:tc>
          <w:tcPr>
            <w:tcW w:w="1281" w:type="dxa"/>
            <w:tcBorders/>
            <w:shd w:fill="EFEFEF"/>
          </w:tcPr>
          <w:p>
            <w:pPr>
              <w:pStyle w:val="Normal"/>
              <w:spacing w:lineRule="auto" w:line="276" w:before="0" w:after="0"/>
              <w:rPr>
                <w:rFonts w:ascii="Courier New" w:hAnsi="Courier New" w:eastAsia="Courier New" w:cs="Courier New"/>
                <w:sz w:val="18"/>
                <w:szCs w:val="18"/>
              </w:rPr>
            </w:pPr>
            <w:r>
              <w:rPr>
                <w:rFonts w:eastAsia="Courier New" w:cs="Courier New" w:ascii="Courier New" w:hAnsi="Courier New"/>
                <w:sz w:val="18"/>
                <w:szCs w:val="18"/>
              </w:rPr>
              <w:t>1</w:t>
            </w:r>
          </w:p>
        </w:tc>
        <w:tc>
          <w:tcPr>
            <w:tcW w:w="1280" w:type="dxa"/>
            <w:tcBorders/>
            <w:shd w:fill="EFEFEF"/>
          </w:tcPr>
          <w:p>
            <w:pPr>
              <w:pStyle w:val="Normal"/>
              <w:spacing w:lineRule="auto" w:line="276" w:before="0" w:after="0"/>
              <w:rPr>
                <w:rFonts w:ascii="Courier New" w:hAnsi="Courier New" w:eastAsia="Courier New" w:cs="Courier New"/>
                <w:sz w:val="18"/>
                <w:szCs w:val="18"/>
              </w:rPr>
            </w:pPr>
            <w:r>
              <w:rPr>
                <w:rFonts w:eastAsia="Courier New" w:cs="Courier New" w:ascii="Courier New" w:hAnsi="Courier New"/>
                <w:sz w:val="18"/>
                <w:szCs w:val="18"/>
              </w:rPr>
              <w:t>1</w:t>
            </w:r>
          </w:p>
        </w:tc>
        <w:tc>
          <w:tcPr>
            <w:tcW w:w="1261" w:type="dxa"/>
            <w:tcBorders/>
            <w:shd w:fill="EFEFEF"/>
          </w:tcPr>
          <w:p>
            <w:pPr>
              <w:pStyle w:val="Normal"/>
              <w:spacing w:lineRule="auto" w:line="276" w:before="0" w:after="0"/>
              <w:rPr>
                <w:rFonts w:ascii="Courier New" w:hAnsi="Courier New" w:eastAsia="Courier New" w:cs="Courier New"/>
                <w:sz w:val="18"/>
                <w:szCs w:val="18"/>
              </w:rPr>
            </w:pPr>
            <w:r>
              <w:rPr>
                <w:rFonts w:eastAsia="Courier New" w:cs="Courier New" w:ascii="Courier New" w:hAnsi="Courier New"/>
                <w:sz w:val="18"/>
                <w:szCs w:val="18"/>
              </w:rPr>
              <w:t>1</w:t>
            </w:r>
          </w:p>
        </w:tc>
        <w:tc>
          <w:tcPr>
            <w:tcW w:w="1280" w:type="dxa"/>
            <w:tcBorders/>
            <w:shd w:fill="EFEFEF"/>
          </w:tcPr>
          <w:p>
            <w:pPr>
              <w:pStyle w:val="Normal"/>
              <w:spacing w:lineRule="auto" w:line="276" w:before="0" w:after="0"/>
              <w:rPr>
                <w:rFonts w:ascii="Courier New" w:hAnsi="Courier New" w:eastAsia="Courier New" w:cs="Courier New"/>
                <w:sz w:val="18"/>
                <w:szCs w:val="18"/>
              </w:rPr>
            </w:pPr>
            <w:r>
              <w:rPr>
                <w:rFonts w:eastAsia="Courier New" w:cs="Courier New" w:ascii="Courier New" w:hAnsi="Courier New"/>
                <w:sz w:val="18"/>
                <w:szCs w:val="18"/>
              </w:rPr>
              <w:t>1</w:t>
            </w:r>
          </w:p>
        </w:tc>
        <w:tc>
          <w:tcPr>
            <w:tcW w:w="1140" w:type="dxa"/>
            <w:tcBorders/>
            <w:shd w:fill="EFEFEF"/>
          </w:tcPr>
          <w:p>
            <w:pPr>
              <w:pStyle w:val="Normal"/>
              <w:spacing w:lineRule="auto" w:line="276" w:before="0" w:after="0"/>
              <w:rPr>
                <w:rFonts w:ascii="Courier New" w:hAnsi="Courier New" w:eastAsia="Courier New" w:cs="Courier New"/>
                <w:sz w:val="18"/>
                <w:szCs w:val="18"/>
              </w:rPr>
            </w:pPr>
            <w:r>
              <w:rPr>
                <w:rFonts w:eastAsia="Courier New" w:cs="Courier New" w:ascii="Courier New" w:hAnsi="Courier New"/>
                <w:sz w:val="18"/>
                <w:szCs w:val="18"/>
              </w:rPr>
              <w:t>1</w:t>
            </w:r>
          </w:p>
        </w:tc>
        <w:tc>
          <w:tcPr>
            <w:tcW w:w="1396" w:type="dxa"/>
            <w:tcBorders/>
            <w:shd w:fill="EFEFEF"/>
          </w:tcPr>
          <w:p>
            <w:pPr>
              <w:pStyle w:val="Normal"/>
              <w:spacing w:lineRule="auto" w:line="276" w:before="0" w:after="0"/>
              <w:rPr>
                <w:rFonts w:ascii="Courier New" w:hAnsi="Courier New" w:eastAsia="Courier New" w:cs="Courier New"/>
                <w:sz w:val="18"/>
                <w:szCs w:val="18"/>
              </w:rPr>
            </w:pPr>
            <w:r>
              <w:rPr>
                <w:rFonts w:eastAsia="Courier New" w:cs="Courier New" w:ascii="Courier New" w:hAnsi="Courier New"/>
                <w:sz w:val="18"/>
                <w:szCs w:val="18"/>
              </w:rPr>
              <w:t>20160501</w:t>
            </w:r>
          </w:p>
        </w:tc>
        <w:tc>
          <w:tcPr>
            <w:tcW w:w="1277" w:type="dxa"/>
            <w:tcBorders/>
            <w:shd w:fill="EFEFEF"/>
          </w:tcPr>
          <w:p>
            <w:pPr>
              <w:pStyle w:val="Normal"/>
              <w:spacing w:lineRule="auto" w:line="276" w:before="0" w:after="0"/>
              <w:rPr>
                <w:rFonts w:ascii="Courier New" w:hAnsi="Courier New" w:eastAsia="Courier New" w:cs="Courier New"/>
                <w:sz w:val="18"/>
                <w:szCs w:val="18"/>
              </w:rPr>
            </w:pPr>
            <w:r>
              <w:rPr>
                <w:rFonts w:eastAsia="Courier New" w:cs="Courier New" w:ascii="Courier New" w:hAnsi="Courier New"/>
                <w:sz w:val="18"/>
                <w:szCs w:val="18"/>
              </w:rPr>
              <w:t>20161031</w:t>
            </w:r>
          </w:p>
        </w:tc>
      </w:tr>
    </w:tbl>
    <w:p>
      <w:pPr>
        <w:pStyle w:val="Normal"/>
        <w:spacing w:before="0" w:after="0"/>
        <w:rPr>
          <w:rFonts w:ascii="Courier New" w:hAnsi="Courier New" w:eastAsia="Courier New" w:cs="Courier New"/>
        </w:rPr>
      </w:pPr>
      <w:r>
        <w:rPr>
          <w:rFonts w:eastAsia="Courier New" w:cs="Courier New" w:ascii="Courier New" w:hAnsi="Courier New"/>
        </w:rPr>
      </w:r>
    </w:p>
    <w:p>
      <w:pPr>
        <w:pStyle w:val="Normal"/>
        <w:spacing w:before="0" w:after="0"/>
        <w:rPr>
          <w:rFonts w:ascii="Courier New" w:hAnsi="Courier New" w:eastAsia="Courier New" w:cs="Courier New"/>
        </w:rPr>
      </w:pPr>
      <w:r>
        <w:rPr>
          <w:rFonts w:eastAsia="Courier New" w:cs="Courier New" w:ascii="Courier New" w:hAnsi="Courier New"/>
        </w:rPr>
      </w:r>
    </w:p>
    <w:tbl>
      <w:tblPr>
        <w:tblStyle w:val="Table51"/>
        <w:tblW w:w="9075" w:type="dxa"/>
        <w:jc w:val="left"/>
        <w:tblInd w:w="-8" w:type="dxa"/>
        <w:tblBorders/>
        <w:tblCellMar>
          <w:top w:w="100" w:type="dxa"/>
          <w:left w:w="100" w:type="dxa"/>
          <w:bottom w:w="100" w:type="dxa"/>
          <w:right w:w="100" w:type="dxa"/>
        </w:tblCellMar>
        <w:tblLook w:val="0600"/>
      </w:tblPr>
      <w:tblGrid>
        <w:gridCol w:w="1679"/>
        <w:gridCol w:w="2851"/>
        <w:gridCol w:w="2505"/>
        <w:gridCol w:w="2039"/>
      </w:tblGrid>
      <w:tr>
        <w:trPr/>
        <w:tc>
          <w:tcPr>
            <w:tcW w:w="1679" w:type="dxa"/>
            <w:tcBorders/>
            <w:shd w:fill="000000"/>
          </w:tcPr>
          <w:p>
            <w:pPr>
              <w:pStyle w:val="Normal"/>
              <w:spacing w:before="0" w:after="0"/>
              <w:rPr>
                <w:rFonts w:ascii="Courier New" w:hAnsi="Courier New" w:eastAsia="Courier New" w:cs="Courier New"/>
                <w:b/>
                <w:b/>
                <w:color w:val="FFFFFF"/>
              </w:rPr>
            </w:pPr>
            <w:r>
              <w:rPr>
                <w:rFonts w:eastAsia="Courier New" w:cs="Courier New" w:ascii="Courier New" w:hAnsi="Courier New"/>
                <w:b/>
                <w:color w:val="FFFFFF"/>
              </w:rPr>
              <w:t>routes.txt</w:t>
            </w:r>
          </w:p>
        </w:tc>
        <w:tc>
          <w:tcPr>
            <w:tcW w:w="2851" w:type="dxa"/>
            <w:tcBorders/>
            <w:shd w:fill="auto" w:val="clear"/>
          </w:tcPr>
          <w:p>
            <w:pPr>
              <w:pStyle w:val="Normal"/>
              <w:spacing w:lineRule="auto" w:line="276" w:before="0" w:after="0"/>
              <w:rPr>
                <w:rFonts w:ascii="Courier New" w:hAnsi="Courier New" w:eastAsia="Courier New" w:cs="Courier New"/>
                <w:b/>
                <w:b/>
              </w:rPr>
            </w:pPr>
            <w:r>
              <w:rPr>
                <w:rFonts w:eastAsia="Courier New" w:cs="Courier New" w:ascii="Courier New" w:hAnsi="Courier New"/>
                <w:b/>
              </w:rPr>
            </w:r>
          </w:p>
        </w:tc>
        <w:tc>
          <w:tcPr>
            <w:tcW w:w="2505" w:type="dxa"/>
            <w:tcBorders/>
            <w:shd w:fill="auto" w:val="clear"/>
          </w:tcPr>
          <w:p>
            <w:pPr>
              <w:pStyle w:val="Normal"/>
              <w:spacing w:lineRule="auto" w:line="276" w:before="0" w:after="0"/>
              <w:rPr>
                <w:rFonts w:ascii="Courier New" w:hAnsi="Courier New" w:eastAsia="Courier New" w:cs="Courier New"/>
                <w:b/>
                <w:b/>
              </w:rPr>
            </w:pPr>
            <w:r>
              <w:rPr>
                <w:rFonts w:eastAsia="Courier New" w:cs="Courier New" w:ascii="Courier New" w:hAnsi="Courier New"/>
                <w:b/>
              </w:rPr>
            </w:r>
          </w:p>
        </w:tc>
        <w:tc>
          <w:tcPr>
            <w:tcW w:w="2039" w:type="dxa"/>
            <w:tcBorders/>
            <w:shd w:fill="auto" w:val="clear"/>
          </w:tcPr>
          <w:p>
            <w:pPr>
              <w:pStyle w:val="Normal"/>
              <w:spacing w:lineRule="auto" w:line="276" w:before="0" w:after="0"/>
              <w:rPr>
                <w:rFonts w:ascii="Courier New" w:hAnsi="Courier New" w:eastAsia="Courier New" w:cs="Courier New"/>
                <w:b/>
                <w:b/>
              </w:rPr>
            </w:pPr>
            <w:r>
              <w:rPr>
                <w:rFonts w:eastAsia="Courier New" w:cs="Courier New" w:ascii="Courier New" w:hAnsi="Courier New"/>
                <w:b/>
              </w:rPr>
            </w:r>
          </w:p>
        </w:tc>
      </w:tr>
      <w:tr>
        <w:trPr/>
        <w:tc>
          <w:tcPr>
            <w:tcW w:w="1679" w:type="dxa"/>
            <w:tcBorders/>
            <w:shd w:fill="EFEFEF"/>
          </w:tcPr>
          <w:p>
            <w:pPr>
              <w:pStyle w:val="Normal"/>
              <w:spacing w:lineRule="auto" w:line="276" w:before="0" w:after="0"/>
              <w:rPr>
                <w:rFonts w:ascii="Courier New" w:hAnsi="Courier New" w:eastAsia="Courier New" w:cs="Courier New"/>
                <w:b/>
                <w:b/>
              </w:rPr>
            </w:pPr>
            <w:r>
              <w:rPr>
                <w:rFonts w:eastAsia="Courier New" w:cs="Courier New" w:ascii="Courier New" w:hAnsi="Courier New"/>
                <w:b/>
              </w:rPr>
              <w:t>route_id</w:t>
            </w:r>
          </w:p>
        </w:tc>
        <w:tc>
          <w:tcPr>
            <w:tcW w:w="2851" w:type="dxa"/>
            <w:tcBorders/>
            <w:shd w:fill="EFEFEF"/>
          </w:tcPr>
          <w:p>
            <w:pPr>
              <w:pStyle w:val="Normal"/>
              <w:spacing w:lineRule="auto" w:line="276" w:before="0" w:after="0"/>
              <w:rPr>
                <w:rFonts w:ascii="Courier New" w:hAnsi="Courier New" w:eastAsia="Courier New" w:cs="Courier New"/>
                <w:b/>
                <w:b/>
              </w:rPr>
            </w:pPr>
            <w:r>
              <w:rPr>
                <w:rFonts w:eastAsia="Courier New" w:cs="Courier New" w:ascii="Courier New" w:hAnsi="Courier New"/>
                <w:b/>
              </w:rPr>
              <w:t>route_short_name</w:t>
            </w:r>
          </w:p>
        </w:tc>
        <w:tc>
          <w:tcPr>
            <w:tcW w:w="2505" w:type="dxa"/>
            <w:tcBorders/>
            <w:shd w:fill="EFEFEF"/>
          </w:tcPr>
          <w:p>
            <w:pPr>
              <w:pStyle w:val="Normal"/>
              <w:spacing w:lineRule="auto" w:line="276" w:before="0" w:after="0"/>
              <w:rPr>
                <w:rFonts w:ascii="Courier New" w:hAnsi="Courier New" w:eastAsia="Courier New" w:cs="Courier New"/>
                <w:b/>
                <w:b/>
              </w:rPr>
            </w:pPr>
            <w:r>
              <w:rPr>
                <w:rFonts w:eastAsia="Courier New" w:cs="Courier New" w:ascii="Courier New" w:hAnsi="Courier New"/>
                <w:b/>
              </w:rPr>
              <w:t>route_long_name</w:t>
            </w:r>
          </w:p>
        </w:tc>
        <w:tc>
          <w:tcPr>
            <w:tcW w:w="2039" w:type="dxa"/>
            <w:tcBorders/>
            <w:shd w:fill="EFEFEF"/>
          </w:tcPr>
          <w:p>
            <w:pPr>
              <w:pStyle w:val="Normal"/>
              <w:spacing w:lineRule="auto" w:line="276" w:before="0" w:after="0"/>
              <w:rPr>
                <w:rFonts w:ascii="Courier New" w:hAnsi="Courier New" w:eastAsia="Courier New" w:cs="Courier New"/>
                <w:b/>
                <w:b/>
              </w:rPr>
            </w:pPr>
            <w:r>
              <w:rPr>
                <w:rFonts w:eastAsia="Courier New" w:cs="Courier New" w:ascii="Courier New" w:hAnsi="Courier New"/>
                <w:b/>
              </w:rPr>
              <w:t>route_type</w:t>
            </w:r>
          </w:p>
        </w:tc>
      </w:tr>
      <w:tr>
        <w:trPr/>
        <w:tc>
          <w:tcPr>
            <w:tcW w:w="1679" w:type="dxa"/>
            <w:tcBorders/>
            <w:shd w:fill="EFEFEF"/>
          </w:tcPr>
          <w:p>
            <w:pPr>
              <w:pStyle w:val="Normal"/>
              <w:spacing w:lineRule="auto" w:line="276" w:before="0" w:after="0"/>
              <w:rPr>
                <w:rFonts w:ascii="Courier New" w:hAnsi="Courier New" w:eastAsia="Courier New" w:cs="Courier New"/>
              </w:rPr>
            </w:pPr>
            <w:r>
              <w:rPr>
                <w:rFonts w:eastAsia="Courier New" w:cs="Courier New" w:ascii="Courier New" w:hAnsi="Courier New"/>
              </w:rPr>
              <w:t>route_1</w:t>
            </w:r>
          </w:p>
        </w:tc>
        <w:tc>
          <w:tcPr>
            <w:tcW w:w="2851" w:type="dxa"/>
            <w:tcBorders/>
            <w:shd w:fill="EFEFEF"/>
          </w:tcPr>
          <w:p>
            <w:pPr>
              <w:pStyle w:val="Normal"/>
              <w:spacing w:lineRule="auto" w:line="276" w:before="0" w:after="0"/>
              <w:rPr>
                <w:rFonts w:ascii="Courier New" w:hAnsi="Courier New" w:eastAsia="Courier New" w:cs="Courier New"/>
              </w:rPr>
            </w:pPr>
            <w:r>
              <w:rPr>
                <w:rFonts w:eastAsia="Courier New" w:cs="Courier New" w:ascii="Courier New" w:hAnsi="Courier New"/>
              </w:rPr>
              <w:t>1</w:t>
            </w:r>
          </w:p>
        </w:tc>
        <w:tc>
          <w:tcPr>
            <w:tcW w:w="2505" w:type="dxa"/>
            <w:tcBorders/>
            <w:shd w:fill="EFEFEF"/>
          </w:tcPr>
          <w:p>
            <w:pPr>
              <w:pStyle w:val="Normal"/>
              <w:spacing w:lineRule="auto" w:line="276" w:before="0" w:after="0"/>
              <w:rPr>
                <w:rFonts w:ascii="Courier New" w:hAnsi="Courier New" w:eastAsia="Courier New" w:cs="Courier New"/>
              </w:rPr>
            </w:pPr>
            <w:r>
              <w:rPr>
                <w:rFonts w:eastAsia="Courier New" w:cs="Courier New" w:ascii="Courier New" w:hAnsi="Courier New"/>
              </w:rPr>
              <w:t>Beatty Local</w:t>
            </w:r>
          </w:p>
        </w:tc>
        <w:tc>
          <w:tcPr>
            <w:tcW w:w="2039" w:type="dxa"/>
            <w:tcBorders/>
            <w:shd w:fill="EFEFEF"/>
          </w:tcPr>
          <w:p>
            <w:pPr>
              <w:pStyle w:val="Normal"/>
              <w:spacing w:lineRule="auto" w:line="276" w:before="0" w:after="0"/>
              <w:rPr>
                <w:rFonts w:ascii="Courier New" w:hAnsi="Courier New" w:eastAsia="Courier New" w:cs="Courier New"/>
              </w:rPr>
            </w:pPr>
            <w:r>
              <w:rPr>
                <w:rFonts w:eastAsia="Courier New" w:cs="Courier New" w:ascii="Courier New" w:hAnsi="Courier New"/>
              </w:rPr>
              <w:t>3</w:t>
            </w:r>
          </w:p>
        </w:tc>
      </w:tr>
    </w:tbl>
    <w:p>
      <w:pPr>
        <w:pStyle w:val="Normal"/>
        <w:spacing w:before="0" w:after="0"/>
        <w:rPr>
          <w:rFonts w:ascii="Courier New" w:hAnsi="Courier New" w:eastAsia="Courier New" w:cs="Courier New"/>
        </w:rPr>
      </w:pPr>
      <w:r>
        <w:rPr>
          <w:rFonts w:eastAsia="Courier New" w:cs="Courier New" w:ascii="Courier New" w:hAnsi="Courier New"/>
        </w:rPr>
      </w:r>
    </w:p>
    <w:p>
      <w:pPr>
        <w:pStyle w:val="Normal"/>
        <w:spacing w:before="0" w:after="0"/>
        <w:rPr>
          <w:rFonts w:ascii="Courier New" w:hAnsi="Courier New" w:eastAsia="Courier New" w:cs="Courier New"/>
        </w:rPr>
      </w:pPr>
      <w:r>
        <w:rPr>
          <w:rFonts w:eastAsia="Courier New" w:cs="Courier New" w:ascii="Courier New" w:hAnsi="Courier New"/>
        </w:rPr>
      </w:r>
    </w:p>
    <w:tbl>
      <w:tblPr>
        <w:tblStyle w:val="Table52"/>
        <w:tblW w:w="12525" w:type="dxa"/>
        <w:jc w:val="left"/>
        <w:tblInd w:w="-8" w:type="dxa"/>
        <w:tblBorders/>
        <w:tblCellMar>
          <w:top w:w="100" w:type="dxa"/>
          <w:left w:w="100" w:type="dxa"/>
          <w:bottom w:w="100" w:type="dxa"/>
          <w:right w:w="100" w:type="dxa"/>
        </w:tblCellMar>
        <w:tblLook w:val="0600"/>
      </w:tblPr>
      <w:tblGrid>
        <w:gridCol w:w="1560"/>
        <w:gridCol w:w="1561"/>
        <w:gridCol w:w="2565"/>
        <w:gridCol w:w="2204"/>
        <w:gridCol w:w="4635"/>
      </w:tblGrid>
      <w:tr>
        <w:trPr/>
        <w:tc>
          <w:tcPr>
            <w:tcW w:w="1560" w:type="dxa"/>
            <w:tcBorders/>
            <w:shd w:fill="000000"/>
          </w:tcPr>
          <w:p>
            <w:pPr>
              <w:pStyle w:val="Normal"/>
              <w:keepNext/>
              <w:keepLines w:val="false"/>
              <w:widowControl w:val="false"/>
              <w:spacing w:lineRule="auto" w:line="276" w:before="0" w:after="0"/>
              <w:ind w:left="0" w:right="0" w:hanging="0"/>
              <w:jc w:val="left"/>
              <w:rPr>
                <w:rFonts w:ascii="Courier New" w:hAnsi="Courier New" w:eastAsia="Courier New" w:cs="Courier New"/>
                <w:b/>
                <w:b/>
                <w:color w:val="FFFFFF"/>
              </w:rPr>
            </w:pPr>
            <w:r>
              <w:rPr>
                <w:rFonts w:eastAsia="Courier New" w:cs="Courier New" w:ascii="Courier New" w:hAnsi="Courier New"/>
                <w:b/>
                <w:color w:val="FFFFFF"/>
              </w:rPr>
              <w:t>trips.txt</w:t>
            </w:r>
          </w:p>
        </w:tc>
        <w:tc>
          <w:tcPr>
            <w:tcW w:w="1561" w:type="dxa"/>
            <w:tcBorders/>
            <w:shd w:fill="auto" w:val="clear"/>
          </w:tcPr>
          <w:p>
            <w:pPr>
              <w:pStyle w:val="Normal"/>
              <w:keepNext/>
              <w:keepLines w:val="false"/>
              <w:widowControl w:val="false"/>
              <w:spacing w:lineRule="auto" w:line="276" w:before="0" w:after="0"/>
              <w:ind w:left="0" w:right="0" w:hanging="0"/>
              <w:jc w:val="left"/>
              <w:rPr>
                <w:rFonts w:ascii="Courier New" w:hAnsi="Courier New" w:eastAsia="Courier New" w:cs="Courier New"/>
              </w:rPr>
            </w:pPr>
            <w:r>
              <w:rPr>
                <w:rFonts w:eastAsia="Courier New" w:cs="Courier New" w:ascii="Courier New" w:hAnsi="Courier New"/>
              </w:rPr>
            </w:r>
          </w:p>
        </w:tc>
        <w:tc>
          <w:tcPr>
            <w:tcW w:w="2565" w:type="dxa"/>
            <w:tcBorders/>
            <w:shd w:fill="auto" w:val="clear"/>
          </w:tcPr>
          <w:p>
            <w:pPr>
              <w:pStyle w:val="Normal"/>
              <w:keepNext/>
              <w:keepLines w:val="false"/>
              <w:widowControl w:val="false"/>
              <w:spacing w:lineRule="auto" w:line="276" w:before="0" w:after="0"/>
              <w:ind w:left="0" w:right="0" w:hanging="0"/>
              <w:jc w:val="left"/>
              <w:rPr>
                <w:rFonts w:ascii="Courier New" w:hAnsi="Courier New" w:eastAsia="Courier New" w:cs="Courier New"/>
              </w:rPr>
            </w:pPr>
            <w:r>
              <w:rPr>
                <w:rFonts w:eastAsia="Courier New" w:cs="Courier New" w:ascii="Courier New" w:hAnsi="Courier New"/>
              </w:rPr>
            </w:r>
          </w:p>
        </w:tc>
        <w:tc>
          <w:tcPr>
            <w:tcW w:w="2204" w:type="dxa"/>
            <w:tcBorders/>
            <w:shd w:fill="auto" w:val="clear"/>
          </w:tcPr>
          <w:p>
            <w:pPr>
              <w:pStyle w:val="Normal"/>
              <w:keepNext/>
              <w:keepLines w:val="false"/>
              <w:widowControl w:val="false"/>
              <w:spacing w:lineRule="auto" w:line="276" w:before="0" w:after="0"/>
              <w:ind w:left="0" w:right="0" w:hanging="0"/>
              <w:jc w:val="left"/>
              <w:rPr>
                <w:rFonts w:ascii="Courier New" w:hAnsi="Courier New" w:eastAsia="Courier New" w:cs="Courier New"/>
              </w:rPr>
            </w:pPr>
            <w:r>
              <w:rPr>
                <w:rFonts w:eastAsia="Courier New" w:cs="Courier New" w:ascii="Courier New" w:hAnsi="Courier New"/>
              </w:rPr>
            </w:r>
          </w:p>
        </w:tc>
        <w:tc>
          <w:tcPr>
            <w:tcW w:w="4635" w:type="dxa"/>
            <w:tcBorders/>
            <w:shd w:fill="auto" w:val="clear"/>
          </w:tcPr>
          <w:p>
            <w:pPr>
              <w:pStyle w:val="Normal"/>
              <w:keepNext/>
              <w:keepLines w:val="false"/>
              <w:widowControl w:val="false"/>
              <w:spacing w:lineRule="auto" w:line="276" w:before="0" w:after="0"/>
              <w:ind w:left="0" w:right="0" w:hanging="0"/>
              <w:jc w:val="left"/>
              <w:rPr>
                <w:rFonts w:ascii="Courier New" w:hAnsi="Courier New" w:eastAsia="Courier New" w:cs="Courier New"/>
              </w:rPr>
            </w:pPr>
            <w:r>
              <w:rPr>
                <w:rFonts w:eastAsia="Courier New" w:cs="Courier New" w:ascii="Courier New" w:hAnsi="Courier New"/>
              </w:rPr>
            </w:r>
          </w:p>
        </w:tc>
      </w:tr>
      <w:tr>
        <w:trPr/>
        <w:tc>
          <w:tcPr>
            <w:tcW w:w="1560"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b/>
                <w:b/>
              </w:rPr>
            </w:pPr>
            <w:r>
              <w:rPr>
                <w:rFonts w:eastAsia="Courier New" w:cs="Courier New" w:ascii="Courier New" w:hAnsi="Courier New"/>
                <w:b/>
              </w:rPr>
              <w:t>trip_id</w:t>
            </w:r>
          </w:p>
        </w:tc>
        <w:tc>
          <w:tcPr>
            <w:tcW w:w="1561"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b/>
                <w:b/>
              </w:rPr>
            </w:pPr>
            <w:r>
              <w:rPr>
                <w:rFonts w:eastAsia="Courier New" w:cs="Courier New" w:ascii="Courier New" w:hAnsi="Courier New"/>
                <w:b/>
              </w:rPr>
              <w:t>route_id</w:t>
            </w:r>
          </w:p>
        </w:tc>
        <w:tc>
          <w:tcPr>
            <w:tcW w:w="2565"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b/>
                <w:b/>
              </w:rPr>
            </w:pPr>
            <w:r>
              <w:rPr>
                <w:rFonts w:eastAsia="Courier New" w:cs="Courier New" w:ascii="Courier New" w:hAnsi="Courier New"/>
                <w:b/>
              </w:rPr>
              <w:t>service_id</w:t>
            </w:r>
          </w:p>
        </w:tc>
        <w:tc>
          <w:tcPr>
            <w:tcW w:w="2204"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b/>
                <w:b/>
              </w:rPr>
            </w:pPr>
            <w:r>
              <w:rPr>
                <w:rFonts w:eastAsia="Courier New" w:cs="Courier New" w:ascii="Courier New" w:hAnsi="Courier New"/>
                <w:b/>
              </w:rPr>
              <w:t>direction_id</w:t>
            </w:r>
          </w:p>
        </w:tc>
        <w:tc>
          <w:tcPr>
            <w:tcW w:w="4635"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b/>
                <w:b/>
              </w:rPr>
            </w:pPr>
            <w:r>
              <w:rPr>
                <w:rFonts w:eastAsia="Courier New" w:cs="Courier New" w:ascii="Courier New" w:hAnsi="Courier New"/>
                <w:b/>
              </w:rPr>
              <w:t>trip_headsign</w:t>
            </w:r>
          </w:p>
        </w:tc>
      </w:tr>
      <w:tr>
        <w:trPr/>
        <w:tc>
          <w:tcPr>
            <w:tcW w:w="1560"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rPr>
            </w:pPr>
            <w:r>
              <w:rPr>
                <w:rFonts w:eastAsia="Courier New" w:cs="Courier New" w:ascii="Courier New" w:hAnsi="Courier New"/>
              </w:rPr>
              <w:t>trip_1</w:t>
            </w:r>
          </w:p>
        </w:tc>
        <w:tc>
          <w:tcPr>
            <w:tcW w:w="1561"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rPr>
            </w:pPr>
            <w:r>
              <w:rPr>
                <w:rFonts w:eastAsia="Courier New" w:cs="Courier New" w:ascii="Courier New" w:hAnsi="Courier New"/>
              </w:rPr>
              <w:t>route_1</w:t>
            </w:r>
          </w:p>
        </w:tc>
        <w:tc>
          <w:tcPr>
            <w:tcW w:w="2565"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rPr>
            </w:pPr>
            <w:r>
              <w:rPr>
                <w:rFonts w:eastAsia="Courier New" w:cs="Courier New" w:ascii="Courier New" w:hAnsi="Courier New"/>
              </w:rPr>
              <w:t>winter_weekday</w:t>
            </w:r>
          </w:p>
        </w:tc>
        <w:tc>
          <w:tcPr>
            <w:tcW w:w="2204"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rPr>
            </w:pPr>
            <w:r>
              <w:rPr>
                <w:rFonts w:eastAsia="Courier New" w:cs="Courier New" w:ascii="Courier New" w:hAnsi="Courier New"/>
              </w:rPr>
              <w:t>0</w:t>
            </w:r>
          </w:p>
        </w:tc>
        <w:tc>
          <w:tcPr>
            <w:tcW w:w="4635"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rPr>
            </w:pPr>
            <w:r>
              <w:rPr>
                <w:rFonts w:eastAsia="Courier New" w:cs="Courier New" w:ascii="Courier New" w:hAnsi="Courier New"/>
              </w:rPr>
              <w:t>Stagecoach Hotel &amp; Casino</w:t>
            </w:r>
          </w:p>
        </w:tc>
      </w:tr>
      <w:tr>
        <w:trPr/>
        <w:tc>
          <w:tcPr>
            <w:tcW w:w="1560"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rPr>
            </w:pPr>
            <w:r>
              <w:rPr>
                <w:rFonts w:eastAsia="Courier New" w:cs="Courier New" w:ascii="Courier New" w:hAnsi="Courier New"/>
              </w:rPr>
              <w:t>trip_2</w:t>
            </w:r>
          </w:p>
        </w:tc>
        <w:tc>
          <w:tcPr>
            <w:tcW w:w="1561"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rPr>
            </w:pPr>
            <w:r>
              <w:rPr>
                <w:rFonts w:eastAsia="Courier New" w:cs="Courier New" w:ascii="Courier New" w:hAnsi="Courier New"/>
              </w:rPr>
              <w:t>route_1</w:t>
            </w:r>
          </w:p>
        </w:tc>
        <w:tc>
          <w:tcPr>
            <w:tcW w:w="2565"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rPr>
            </w:pPr>
            <w:r>
              <w:rPr>
                <w:rFonts w:eastAsia="Courier New" w:cs="Courier New" w:ascii="Courier New" w:hAnsi="Courier New"/>
              </w:rPr>
              <w:t>winter_weekday</w:t>
            </w:r>
          </w:p>
        </w:tc>
        <w:tc>
          <w:tcPr>
            <w:tcW w:w="2204"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rPr>
            </w:pPr>
            <w:r>
              <w:rPr>
                <w:rFonts w:eastAsia="Courier New" w:cs="Courier New" w:ascii="Courier New" w:hAnsi="Courier New"/>
              </w:rPr>
              <w:t>1</w:t>
            </w:r>
          </w:p>
        </w:tc>
        <w:tc>
          <w:tcPr>
            <w:tcW w:w="4635"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rPr>
            </w:pPr>
            <w:r>
              <w:rPr>
                <w:rFonts w:eastAsia="Courier New" w:cs="Courier New" w:ascii="Courier New" w:hAnsi="Courier New"/>
              </w:rPr>
              <w:t>E Main St and S Irving St (Express)</w:t>
            </w:r>
          </w:p>
        </w:tc>
      </w:tr>
      <w:tr>
        <w:trPr/>
        <w:tc>
          <w:tcPr>
            <w:tcW w:w="1560"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rPr>
            </w:pPr>
            <w:r>
              <w:rPr>
                <w:rFonts w:eastAsia="Courier New" w:cs="Courier New" w:ascii="Courier New" w:hAnsi="Courier New"/>
              </w:rPr>
              <w:t>trip_3</w:t>
            </w:r>
          </w:p>
        </w:tc>
        <w:tc>
          <w:tcPr>
            <w:tcW w:w="1561"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rPr>
            </w:pPr>
            <w:r>
              <w:rPr>
                <w:rFonts w:eastAsia="Courier New" w:cs="Courier New" w:ascii="Courier New" w:hAnsi="Courier New"/>
              </w:rPr>
              <w:t>route_1</w:t>
            </w:r>
          </w:p>
        </w:tc>
        <w:tc>
          <w:tcPr>
            <w:tcW w:w="2565"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rPr>
            </w:pPr>
            <w:r>
              <w:rPr>
                <w:rFonts w:eastAsia="Courier New" w:cs="Courier New" w:ascii="Courier New" w:hAnsi="Courier New"/>
              </w:rPr>
              <w:t>winter_weekday</w:t>
            </w:r>
          </w:p>
        </w:tc>
        <w:tc>
          <w:tcPr>
            <w:tcW w:w="2204"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rPr>
            </w:pPr>
            <w:r>
              <w:rPr>
                <w:rFonts w:eastAsia="Courier New" w:cs="Courier New" w:ascii="Courier New" w:hAnsi="Courier New"/>
              </w:rPr>
              <w:t>0</w:t>
            </w:r>
          </w:p>
        </w:tc>
        <w:tc>
          <w:tcPr>
            <w:tcW w:w="4635"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rPr>
            </w:pPr>
            <w:r>
              <w:rPr>
                <w:rFonts w:eastAsia="Courier New" w:cs="Courier New" w:ascii="Courier New" w:hAnsi="Courier New"/>
              </w:rPr>
              <w:t>Stagecoach Hotel &amp; Casino (Express)</w:t>
            </w:r>
          </w:p>
        </w:tc>
      </w:tr>
      <w:tr>
        <w:trPr/>
        <w:tc>
          <w:tcPr>
            <w:tcW w:w="1560"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rPr>
            </w:pPr>
            <w:r>
              <w:rPr>
                <w:rFonts w:eastAsia="Courier New" w:cs="Courier New" w:ascii="Courier New" w:hAnsi="Courier New"/>
              </w:rPr>
              <w:t>trip_4</w:t>
            </w:r>
          </w:p>
        </w:tc>
        <w:tc>
          <w:tcPr>
            <w:tcW w:w="1561"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rPr>
            </w:pPr>
            <w:r>
              <w:rPr>
                <w:rFonts w:eastAsia="Courier New" w:cs="Courier New" w:ascii="Courier New" w:hAnsi="Courier New"/>
              </w:rPr>
              <w:t>route_1</w:t>
            </w:r>
          </w:p>
        </w:tc>
        <w:tc>
          <w:tcPr>
            <w:tcW w:w="2565"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rPr>
            </w:pPr>
            <w:r>
              <w:rPr>
                <w:rFonts w:eastAsia="Courier New" w:cs="Courier New" w:ascii="Courier New" w:hAnsi="Courier New"/>
              </w:rPr>
              <w:t>winter_weekday</w:t>
            </w:r>
          </w:p>
        </w:tc>
        <w:tc>
          <w:tcPr>
            <w:tcW w:w="2204"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rPr>
            </w:pPr>
            <w:r>
              <w:rPr>
                <w:rFonts w:eastAsia="Courier New" w:cs="Courier New" w:ascii="Courier New" w:hAnsi="Courier New"/>
              </w:rPr>
              <w:t>1</w:t>
            </w:r>
          </w:p>
        </w:tc>
        <w:tc>
          <w:tcPr>
            <w:tcW w:w="4635"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rPr>
            </w:pPr>
            <w:r>
              <w:rPr>
                <w:rFonts w:eastAsia="Courier New" w:cs="Courier New" w:ascii="Courier New" w:hAnsi="Courier New"/>
              </w:rPr>
              <w:t>E Main St and S Irving St</w:t>
            </w:r>
          </w:p>
        </w:tc>
      </w:tr>
      <w:tr>
        <w:trPr/>
        <w:tc>
          <w:tcPr>
            <w:tcW w:w="1560"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rPr>
            </w:pPr>
            <w:r>
              <w:rPr>
                <w:rFonts w:eastAsia="Courier New" w:cs="Courier New" w:ascii="Courier New" w:hAnsi="Courier New"/>
              </w:rPr>
              <w:t>trip_5</w:t>
            </w:r>
          </w:p>
        </w:tc>
        <w:tc>
          <w:tcPr>
            <w:tcW w:w="1561"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rPr>
            </w:pPr>
            <w:r>
              <w:rPr>
                <w:rFonts w:eastAsia="Courier New" w:cs="Courier New" w:ascii="Courier New" w:hAnsi="Courier New"/>
              </w:rPr>
              <w:t>route_1</w:t>
            </w:r>
          </w:p>
        </w:tc>
        <w:tc>
          <w:tcPr>
            <w:tcW w:w="2565"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rPr>
            </w:pPr>
            <w:r>
              <w:rPr>
                <w:rFonts w:eastAsia="Courier New" w:cs="Courier New" w:ascii="Courier New" w:hAnsi="Courier New"/>
              </w:rPr>
              <w:t>summer_daily</w:t>
            </w:r>
          </w:p>
        </w:tc>
        <w:tc>
          <w:tcPr>
            <w:tcW w:w="2204"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rPr>
            </w:pPr>
            <w:r>
              <w:rPr>
                <w:rFonts w:eastAsia="Courier New" w:cs="Courier New" w:ascii="Courier New" w:hAnsi="Courier New"/>
              </w:rPr>
              <w:t>0</w:t>
            </w:r>
          </w:p>
        </w:tc>
        <w:tc>
          <w:tcPr>
            <w:tcW w:w="4635"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rPr>
            </w:pPr>
            <w:r>
              <w:rPr>
                <w:rFonts w:eastAsia="Courier New" w:cs="Courier New" w:ascii="Courier New" w:hAnsi="Courier New"/>
              </w:rPr>
              <w:t>Stagecoach Hotel &amp; Casino</w:t>
            </w:r>
          </w:p>
        </w:tc>
      </w:tr>
      <w:tr>
        <w:trPr/>
        <w:tc>
          <w:tcPr>
            <w:tcW w:w="1560"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rPr>
            </w:pPr>
            <w:r>
              <w:rPr>
                <w:rFonts w:eastAsia="Courier New" w:cs="Courier New" w:ascii="Courier New" w:hAnsi="Courier New"/>
              </w:rPr>
              <w:t>trip_6</w:t>
            </w:r>
          </w:p>
        </w:tc>
        <w:tc>
          <w:tcPr>
            <w:tcW w:w="1561"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rPr>
            </w:pPr>
            <w:r>
              <w:rPr>
                <w:rFonts w:eastAsia="Courier New" w:cs="Courier New" w:ascii="Courier New" w:hAnsi="Courier New"/>
              </w:rPr>
              <w:t>route_1</w:t>
            </w:r>
          </w:p>
        </w:tc>
        <w:tc>
          <w:tcPr>
            <w:tcW w:w="2565"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rPr>
            </w:pPr>
            <w:r>
              <w:rPr>
                <w:rFonts w:eastAsia="Courier New" w:cs="Courier New" w:ascii="Courier New" w:hAnsi="Courier New"/>
              </w:rPr>
              <w:t>summer_daily</w:t>
            </w:r>
          </w:p>
        </w:tc>
        <w:tc>
          <w:tcPr>
            <w:tcW w:w="2204"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rPr>
            </w:pPr>
            <w:r>
              <w:rPr>
                <w:rFonts w:eastAsia="Courier New" w:cs="Courier New" w:ascii="Courier New" w:hAnsi="Courier New"/>
              </w:rPr>
              <w:t>1</w:t>
            </w:r>
          </w:p>
        </w:tc>
        <w:tc>
          <w:tcPr>
            <w:tcW w:w="4635"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rPr>
            </w:pPr>
            <w:r>
              <w:rPr>
                <w:rFonts w:eastAsia="Courier New" w:cs="Courier New" w:ascii="Courier New" w:hAnsi="Courier New"/>
              </w:rPr>
              <w:t>E Main St and S Irving St</w:t>
            </w:r>
          </w:p>
        </w:tc>
      </w:tr>
      <w:tr>
        <w:trPr/>
        <w:tc>
          <w:tcPr>
            <w:tcW w:w="1560"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rPr>
            </w:pPr>
            <w:r>
              <w:rPr>
                <w:rFonts w:eastAsia="Courier New" w:cs="Courier New" w:ascii="Courier New" w:hAnsi="Courier New"/>
              </w:rPr>
              <w:t>trip_7</w:t>
            </w:r>
          </w:p>
        </w:tc>
        <w:tc>
          <w:tcPr>
            <w:tcW w:w="1561"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rPr>
            </w:pPr>
            <w:r>
              <w:rPr>
                <w:rFonts w:eastAsia="Courier New" w:cs="Courier New" w:ascii="Courier New" w:hAnsi="Courier New"/>
              </w:rPr>
              <w:t>route_1</w:t>
            </w:r>
          </w:p>
        </w:tc>
        <w:tc>
          <w:tcPr>
            <w:tcW w:w="2565"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rPr>
            </w:pPr>
            <w:r>
              <w:rPr>
                <w:rFonts w:eastAsia="Courier New" w:cs="Courier New" w:ascii="Courier New" w:hAnsi="Courier New"/>
              </w:rPr>
              <w:t>summer_daily</w:t>
            </w:r>
          </w:p>
        </w:tc>
        <w:tc>
          <w:tcPr>
            <w:tcW w:w="2204"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rPr>
            </w:pPr>
            <w:r>
              <w:rPr>
                <w:rFonts w:eastAsia="Courier New" w:cs="Courier New" w:ascii="Courier New" w:hAnsi="Courier New"/>
              </w:rPr>
              <w:t>0</w:t>
            </w:r>
          </w:p>
        </w:tc>
        <w:tc>
          <w:tcPr>
            <w:tcW w:w="4635"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rPr>
            </w:pPr>
            <w:r>
              <w:rPr>
                <w:rFonts w:eastAsia="Courier New" w:cs="Courier New" w:ascii="Courier New" w:hAnsi="Courier New"/>
              </w:rPr>
              <w:t>Stagecoach Hotel &amp; Casino</w:t>
            </w:r>
          </w:p>
        </w:tc>
      </w:tr>
      <w:tr>
        <w:trPr/>
        <w:tc>
          <w:tcPr>
            <w:tcW w:w="1560"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rPr>
            </w:pPr>
            <w:r>
              <w:rPr>
                <w:rFonts w:eastAsia="Courier New" w:cs="Courier New" w:ascii="Courier New" w:hAnsi="Courier New"/>
              </w:rPr>
              <w:t>trip_8</w:t>
            </w:r>
          </w:p>
        </w:tc>
        <w:tc>
          <w:tcPr>
            <w:tcW w:w="1561"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rPr>
            </w:pPr>
            <w:r>
              <w:rPr>
                <w:rFonts w:eastAsia="Courier New" w:cs="Courier New" w:ascii="Courier New" w:hAnsi="Courier New"/>
              </w:rPr>
              <w:t>route_1</w:t>
            </w:r>
          </w:p>
        </w:tc>
        <w:tc>
          <w:tcPr>
            <w:tcW w:w="2565"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rPr>
            </w:pPr>
            <w:r>
              <w:rPr>
                <w:rFonts w:eastAsia="Courier New" w:cs="Courier New" w:ascii="Courier New" w:hAnsi="Courier New"/>
              </w:rPr>
              <w:t>summer_daily</w:t>
            </w:r>
          </w:p>
        </w:tc>
        <w:tc>
          <w:tcPr>
            <w:tcW w:w="2204"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rPr>
            </w:pPr>
            <w:r>
              <w:rPr>
                <w:rFonts w:eastAsia="Courier New" w:cs="Courier New" w:ascii="Courier New" w:hAnsi="Courier New"/>
              </w:rPr>
              <w:t>1</w:t>
            </w:r>
          </w:p>
        </w:tc>
        <w:tc>
          <w:tcPr>
            <w:tcW w:w="4635"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rPr>
            </w:pPr>
            <w:r>
              <w:rPr>
                <w:rFonts w:eastAsia="Courier New" w:cs="Courier New" w:ascii="Courier New" w:hAnsi="Courier New"/>
              </w:rPr>
              <w:t>E Main St and S Irving St</w:t>
            </w:r>
          </w:p>
        </w:tc>
      </w:tr>
    </w:tbl>
    <w:p>
      <w:pPr>
        <w:pStyle w:val="Normal"/>
        <w:spacing w:before="0" w:after="0"/>
        <w:rPr>
          <w:rFonts w:ascii="Courier New" w:hAnsi="Courier New" w:eastAsia="Courier New" w:cs="Courier New"/>
        </w:rPr>
      </w:pPr>
      <w:r>
        <w:rPr>
          <w:rFonts w:eastAsia="Courier New" w:cs="Courier New" w:ascii="Courier New" w:hAnsi="Courier New"/>
        </w:rPr>
      </w:r>
    </w:p>
    <w:p>
      <w:pPr>
        <w:pStyle w:val="Normal"/>
        <w:spacing w:before="0" w:after="0"/>
        <w:rPr>
          <w:rFonts w:ascii="Courier New" w:hAnsi="Courier New" w:eastAsia="Courier New" w:cs="Courier New"/>
        </w:rPr>
      </w:pPr>
      <w:r>
        <w:rPr>
          <w:rFonts w:eastAsia="Courier New" w:cs="Courier New" w:ascii="Courier New" w:hAnsi="Courier New"/>
        </w:rPr>
      </w:r>
    </w:p>
    <w:tbl>
      <w:tblPr>
        <w:tblStyle w:val="Table53"/>
        <w:tblW w:w="10230" w:type="dxa"/>
        <w:jc w:val="left"/>
        <w:tblInd w:w="-8" w:type="dxa"/>
        <w:tblBorders/>
        <w:tblCellMar>
          <w:top w:w="100" w:type="dxa"/>
          <w:left w:w="100" w:type="dxa"/>
          <w:bottom w:w="100" w:type="dxa"/>
          <w:right w:w="100" w:type="dxa"/>
        </w:tblCellMar>
        <w:tblLook w:val="0600"/>
      </w:tblPr>
      <w:tblGrid>
        <w:gridCol w:w="1934"/>
        <w:gridCol w:w="2085"/>
        <w:gridCol w:w="1"/>
        <w:gridCol w:w="1754"/>
        <w:gridCol w:w="1"/>
        <w:gridCol w:w="2039"/>
        <w:gridCol w:w="1"/>
        <w:gridCol w:w="2415"/>
      </w:tblGrid>
      <w:tr>
        <w:trPr>
          <w:trHeight w:val="440" w:hRule="atLeast"/>
        </w:trPr>
        <w:tc>
          <w:tcPr>
            <w:tcW w:w="4020" w:type="dxa"/>
            <w:gridSpan w:val="3"/>
            <w:tcBorders/>
            <w:shd w:fill="000000"/>
          </w:tcPr>
          <w:p>
            <w:pPr>
              <w:pStyle w:val="Normal"/>
              <w:keepNext/>
              <w:keepLines w:val="false"/>
              <w:widowControl w:val="false"/>
              <w:spacing w:lineRule="auto" w:line="276" w:before="0" w:after="0"/>
              <w:ind w:left="0" w:right="0" w:hanging="0"/>
              <w:jc w:val="left"/>
              <w:rPr>
                <w:rFonts w:ascii="Courier New" w:hAnsi="Courier New" w:eastAsia="Courier New" w:cs="Courier New"/>
                <w:b/>
                <w:b/>
                <w:color w:val="FFFFFF"/>
                <w:sz w:val="20"/>
                <w:szCs w:val="20"/>
              </w:rPr>
            </w:pPr>
            <w:r>
              <w:rPr>
                <w:rFonts w:eastAsia="Courier New" w:cs="Courier New" w:ascii="Courier New" w:hAnsi="Courier New"/>
                <w:b/>
                <w:color w:val="FFFFFF"/>
                <w:sz w:val="20"/>
                <w:szCs w:val="20"/>
              </w:rPr>
              <w:t>stop_times.txt</w:t>
            </w:r>
          </w:p>
        </w:tc>
        <w:tc>
          <w:tcPr>
            <w:tcW w:w="1755" w:type="dxa"/>
            <w:gridSpan w:val="2"/>
            <w:tcBorders/>
            <w:shd w:fill="auto" w:val="clear"/>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r>
          </w:p>
        </w:tc>
        <w:tc>
          <w:tcPr>
            <w:tcW w:w="2040" w:type="dxa"/>
            <w:gridSpan w:val="2"/>
            <w:tcBorders/>
            <w:shd w:fill="auto" w:val="clear"/>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r>
          </w:p>
        </w:tc>
        <w:tc>
          <w:tcPr>
            <w:tcW w:w="2415" w:type="dxa"/>
            <w:tcBorders/>
            <w:shd w:fill="auto" w:val="clear"/>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r>
          </w:p>
        </w:tc>
      </w:tr>
      <w:tr>
        <w:trPr/>
        <w:tc>
          <w:tcPr>
            <w:tcW w:w="1934"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b/>
                <w:b/>
                <w:sz w:val="20"/>
                <w:szCs w:val="20"/>
              </w:rPr>
            </w:pPr>
            <w:r>
              <w:rPr>
                <w:rFonts w:eastAsia="Courier New" w:cs="Courier New" w:ascii="Courier New" w:hAnsi="Courier New"/>
                <w:b/>
                <w:sz w:val="20"/>
                <w:szCs w:val="20"/>
              </w:rPr>
              <w:t>trip_id</w:t>
            </w:r>
          </w:p>
        </w:tc>
        <w:tc>
          <w:tcPr>
            <w:tcW w:w="2085"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b/>
                <w:b/>
                <w:sz w:val="20"/>
                <w:szCs w:val="20"/>
              </w:rPr>
            </w:pPr>
            <w:r>
              <w:rPr>
                <w:rFonts w:eastAsia="Courier New" w:cs="Courier New" w:ascii="Courier New" w:hAnsi="Courier New"/>
                <w:b/>
                <w:sz w:val="20"/>
                <w:szCs w:val="20"/>
              </w:rPr>
              <w:t>stop_sequence</w:t>
            </w:r>
          </w:p>
        </w:tc>
        <w:tc>
          <w:tcPr>
            <w:tcW w:w="1755"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b/>
                <w:b/>
                <w:sz w:val="20"/>
                <w:szCs w:val="20"/>
              </w:rPr>
            </w:pPr>
            <w:r>
              <w:rPr>
                <w:rFonts w:eastAsia="Courier New" w:cs="Courier New" w:ascii="Courier New" w:hAnsi="Courier New"/>
                <w:b/>
                <w:sz w:val="20"/>
                <w:szCs w:val="20"/>
              </w:rPr>
              <w:t>stop_id</w:t>
            </w:r>
          </w:p>
        </w:tc>
        <w:tc>
          <w:tcPr>
            <w:tcW w:w="2040"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b/>
                <w:b/>
                <w:sz w:val="20"/>
                <w:szCs w:val="20"/>
              </w:rPr>
            </w:pPr>
            <w:r>
              <w:rPr>
                <w:rFonts w:eastAsia="Courier New" w:cs="Courier New" w:ascii="Courier New" w:hAnsi="Courier New"/>
                <w:b/>
                <w:sz w:val="20"/>
                <w:szCs w:val="20"/>
              </w:rPr>
              <w:t>arrival_time</w:t>
            </w:r>
          </w:p>
        </w:tc>
        <w:tc>
          <w:tcPr>
            <w:tcW w:w="2416"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b/>
                <w:b/>
                <w:sz w:val="20"/>
                <w:szCs w:val="20"/>
              </w:rPr>
            </w:pPr>
            <w:r>
              <w:rPr>
                <w:rFonts w:eastAsia="Courier New" w:cs="Courier New" w:ascii="Courier New" w:hAnsi="Courier New"/>
                <w:b/>
                <w:sz w:val="20"/>
                <w:szCs w:val="20"/>
              </w:rPr>
              <w:t>departure_time</w:t>
            </w:r>
          </w:p>
        </w:tc>
      </w:tr>
      <w:tr>
        <w:trPr/>
        <w:tc>
          <w:tcPr>
            <w:tcW w:w="1934"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trip_1</w:t>
            </w:r>
          </w:p>
        </w:tc>
        <w:tc>
          <w:tcPr>
            <w:tcW w:w="2085"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1</w:t>
            </w:r>
          </w:p>
        </w:tc>
        <w:tc>
          <w:tcPr>
            <w:tcW w:w="1755"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stop_1</w:t>
            </w:r>
          </w:p>
        </w:tc>
        <w:tc>
          <w:tcPr>
            <w:tcW w:w="2040"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10:00:00</w:t>
            </w:r>
          </w:p>
        </w:tc>
        <w:tc>
          <w:tcPr>
            <w:tcW w:w="2416"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10:00:00</w:t>
            </w:r>
          </w:p>
        </w:tc>
      </w:tr>
      <w:tr>
        <w:trPr/>
        <w:tc>
          <w:tcPr>
            <w:tcW w:w="1934"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trip_1</w:t>
            </w:r>
          </w:p>
        </w:tc>
        <w:tc>
          <w:tcPr>
            <w:tcW w:w="2085"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2</w:t>
            </w:r>
          </w:p>
        </w:tc>
        <w:tc>
          <w:tcPr>
            <w:tcW w:w="1755"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stop_2</w:t>
            </w:r>
          </w:p>
        </w:tc>
        <w:tc>
          <w:tcPr>
            <w:tcW w:w="2040"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10:10:00</w:t>
            </w:r>
          </w:p>
        </w:tc>
        <w:tc>
          <w:tcPr>
            <w:tcW w:w="2416"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10:10:00</w:t>
            </w:r>
          </w:p>
        </w:tc>
      </w:tr>
      <w:tr>
        <w:trPr/>
        <w:tc>
          <w:tcPr>
            <w:tcW w:w="1934"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trip_1</w:t>
            </w:r>
          </w:p>
        </w:tc>
        <w:tc>
          <w:tcPr>
            <w:tcW w:w="2085"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3</w:t>
            </w:r>
          </w:p>
        </w:tc>
        <w:tc>
          <w:tcPr>
            <w:tcW w:w="1755"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stop_3</w:t>
            </w:r>
          </w:p>
        </w:tc>
        <w:tc>
          <w:tcPr>
            <w:tcW w:w="2040"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10:30:00</w:t>
            </w:r>
          </w:p>
        </w:tc>
        <w:tc>
          <w:tcPr>
            <w:tcW w:w="2416"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10:30:00</w:t>
            </w:r>
          </w:p>
        </w:tc>
      </w:tr>
      <w:tr>
        <w:trPr/>
        <w:tc>
          <w:tcPr>
            <w:tcW w:w="1934"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trip_2</w:t>
            </w:r>
          </w:p>
        </w:tc>
        <w:tc>
          <w:tcPr>
            <w:tcW w:w="2085"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1</w:t>
            </w:r>
          </w:p>
        </w:tc>
        <w:tc>
          <w:tcPr>
            <w:tcW w:w="1755"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stop_3</w:t>
            </w:r>
          </w:p>
        </w:tc>
        <w:tc>
          <w:tcPr>
            <w:tcW w:w="2040"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10:30:00</w:t>
            </w:r>
          </w:p>
        </w:tc>
        <w:tc>
          <w:tcPr>
            <w:tcW w:w="2416"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10:30:00</w:t>
            </w:r>
          </w:p>
        </w:tc>
      </w:tr>
      <w:tr>
        <w:trPr/>
        <w:tc>
          <w:tcPr>
            <w:tcW w:w="1934"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trip_2</w:t>
            </w:r>
          </w:p>
        </w:tc>
        <w:tc>
          <w:tcPr>
            <w:tcW w:w="2085"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3</w:t>
            </w:r>
          </w:p>
        </w:tc>
        <w:tc>
          <w:tcPr>
            <w:tcW w:w="1755"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stop_1</w:t>
            </w:r>
          </w:p>
        </w:tc>
        <w:tc>
          <w:tcPr>
            <w:tcW w:w="2040"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11:00:00</w:t>
            </w:r>
          </w:p>
        </w:tc>
        <w:tc>
          <w:tcPr>
            <w:tcW w:w="2416"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11:00:00</w:t>
            </w:r>
          </w:p>
        </w:tc>
      </w:tr>
      <w:tr>
        <w:trPr/>
        <w:tc>
          <w:tcPr>
            <w:tcW w:w="1934"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trip_3</w:t>
            </w:r>
          </w:p>
        </w:tc>
        <w:tc>
          <w:tcPr>
            <w:tcW w:w="2085"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1</w:t>
            </w:r>
          </w:p>
        </w:tc>
        <w:tc>
          <w:tcPr>
            <w:tcW w:w="1755"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stop_1</w:t>
            </w:r>
          </w:p>
        </w:tc>
        <w:tc>
          <w:tcPr>
            <w:tcW w:w="2040"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15:00:00</w:t>
            </w:r>
          </w:p>
        </w:tc>
        <w:tc>
          <w:tcPr>
            <w:tcW w:w="2416"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15:00:00</w:t>
            </w:r>
          </w:p>
        </w:tc>
      </w:tr>
      <w:tr>
        <w:trPr/>
        <w:tc>
          <w:tcPr>
            <w:tcW w:w="1934"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trip_3</w:t>
            </w:r>
          </w:p>
        </w:tc>
        <w:tc>
          <w:tcPr>
            <w:tcW w:w="2085"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3</w:t>
            </w:r>
          </w:p>
        </w:tc>
        <w:tc>
          <w:tcPr>
            <w:tcW w:w="1755"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stop_3</w:t>
            </w:r>
          </w:p>
        </w:tc>
        <w:tc>
          <w:tcPr>
            <w:tcW w:w="2040"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15:30:00</w:t>
            </w:r>
          </w:p>
        </w:tc>
        <w:tc>
          <w:tcPr>
            <w:tcW w:w="2416"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15:30:00</w:t>
            </w:r>
          </w:p>
        </w:tc>
      </w:tr>
      <w:tr>
        <w:trPr/>
        <w:tc>
          <w:tcPr>
            <w:tcW w:w="1934"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trip_4</w:t>
            </w:r>
          </w:p>
        </w:tc>
        <w:tc>
          <w:tcPr>
            <w:tcW w:w="2085"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1</w:t>
            </w:r>
          </w:p>
        </w:tc>
        <w:tc>
          <w:tcPr>
            <w:tcW w:w="1755"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stop_3</w:t>
            </w:r>
          </w:p>
        </w:tc>
        <w:tc>
          <w:tcPr>
            <w:tcW w:w="2040"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15:30:00</w:t>
            </w:r>
          </w:p>
        </w:tc>
        <w:tc>
          <w:tcPr>
            <w:tcW w:w="2416"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15:30:00</w:t>
            </w:r>
          </w:p>
        </w:tc>
      </w:tr>
      <w:tr>
        <w:trPr/>
        <w:tc>
          <w:tcPr>
            <w:tcW w:w="1934"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trip_4</w:t>
            </w:r>
          </w:p>
        </w:tc>
        <w:tc>
          <w:tcPr>
            <w:tcW w:w="2085"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2</w:t>
            </w:r>
          </w:p>
        </w:tc>
        <w:tc>
          <w:tcPr>
            <w:tcW w:w="1755"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stop_2</w:t>
            </w:r>
          </w:p>
        </w:tc>
        <w:tc>
          <w:tcPr>
            <w:tcW w:w="2040"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15:50:00</w:t>
            </w:r>
          </w:p>
        </w:tc>
        <w:tc>
          <w:tcPr>
            <w:tcW w:w="2416"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15:50:00</w:t>
            </w:r>
          </w:p>
        </w:tc>
      </w:tr>
      <w:tr>
        <w:trPr/>
        <w:tc>
          <w:tcPr>
            <w:tcW w:w="1934"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trip_4</w:t>
            </w:r>
          </w:p>
        </w:tc>
        <w:tc>
          <w:tcPr>
            <w:tcW w:w="2085"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3</w:t>
            </w:r>
          </w:p>
        </w:tc>
        <w:tc>
          <w:tcPr>
            <w:tcW w:w="1755"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stop_1</w:t>
            </w:r>
          </w:p>
        </w:tc>
        <w:tc>
          <w:tcPr>
            <w:tcW w:w="2040"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16:00:00</w:t>
            </w:r>
          </w:p>
        </w:tc>
        <w:tc>
          <w:tcPr>
            <w:tcW w:w="2416"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16:00:00</w:t>
            </w:r>
          </w:p>
        </w:tc>
      </w:tr>
      <w:tr>
        <w:trPr/>
        <w:tc>
          <w:tcPr>
            <w:tcW w:w="1934"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trip_5</w:t>
            </w:r>
          </w:p>
        </w:tc>
        <w:tc>
          <w:tcPr>
            <w:tcW w:w="2085"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1</w:t>
            </w:r>
          </w:p>
        </w:tc>
        <w:tc>
          <w:tcPr>
            <w:tcW w:w="1755"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stop_1</w:t>
            </w:r>
          </w:p>
        </w:tc>
        <w:tc>
          <w:tcPr>
            <w:tcW w:w="2040"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7:00:00</w:t>
            </w:r>
          </w:p>
        </w:tc>
        <w:tc>
          <w:tcPr>
            <w:tcW w:w="2416"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7:00:00</w:t>
            </w:r>
          </w:p>
        </w:tc>
      </w:tr>
      <w:tr>
        <w:trPr/>
        <w:tc>
          <w:tcPr>
            <w:tcW w:w="1934"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trip_5</w:t>
            </w:r>
          </w:p>
        </w:tc>
        <w:tc>
          <w:tcPr>
            <w:tcW w:w="2085"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2</w:t>
            </w:r>
          </w:p>
        </w:tc>
        <w:tc>
          <w:tcPr>
            <w:tcW w:w="1755"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stop_2</w:t>
            </w:r>
          </w:p>
        </w:tc>
        <w:tc>
          <w:tcPr>
            <w:tcW w:w="2040"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7:10:00</w:t>
            </w:r>
          </w:p>
        </w:tc>
        <w:tc>
          <w:tcPr>
            <w:tcW w:w="2416"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7:10:00</w:t>
            </w:r>
          </w:p>
        </w:tc>
      </w:tr>
      <w:tr>
        <w:trPr/>
        <w:tc>
          <w:tcPr>
            <w:tcW w:w="1934"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trip_5</w:t>
            </w:r>
          </w:p>
        </w:tc>
        <w:tc>
          <w:tcPr>
            <w:tcW w:w="2085"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3</w:t>
            </w:r>
          </w:p>
        </w:tc>
        <w:tc>
          <w:tcPr>
            <w:tcW w:w="1755"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stop_3</w:t>
            </w:r>
          </w:p>
        </w:tc>
        <w:tc>
          <w:tcPr>
            <w:tcW w:w="2040"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7:30:00</w:t>
            </w:r>
          </w:p>
        </w:tc>
        <w:tc>
          <w:tcPr>
            <w:tcW w:w="2416"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7:30:00</w:t>
            </w:r>
          </w:p>
        </w:tc>
      </w:tr>
      <w:tr>
        <w:trPr/>
        <w:tc>
          <w:tcPr>
            <w:tcW w:w="1934"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trip_6</w:t>
            </w:r>
          </w:p>
        </w:tc>
        <w:tc>
          <w:tcPr>
            <w:tcW w:w="2085"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1</w:t>
            </w:r>
          </w:p>
        </w:tc>
        <w:tc>
          <w:tcPr>
            <w:tcW w:w="1755"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stop_3</w:t>
            </w:r>
          </w:p>
        </w:tc>
        <w:tc>
          <w:tcPr>
            <w:tcW w:w="2040"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7:30:00</w:t>
            </w:r>
          </w:p>
        </w:tc>
        <w:tc>
          <w:tcPr>
            <w:tcW w:w="2416"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7:30:00</w:t>
            </w:r>
          </w:p>
        </w:tc>
      </w:tr>
      <w:tr>
        <w:trPr/>
        <w:tc>
          <w:tcPr>
            <w:tcW w:w="1934"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trip_6</w:t>
            </w:r>
          </w:p>
        </w:tc>
        <w:tc>
          <w:tcPr>
            <w:tcW w:w="2085"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2</w:t>
            </w:r>
          </w:p>
        </w:tc>
        <w:tc>
          <w:tcPr>
            <w:tcW w:w="1755"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stop_2</w:t>
            </w:r>
          </w:p>
        </w:tc>
        <w:tc>
          <w:tcPr>
            <w:tcW w:w="2040"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7:50:00</w:t>
            </w:r>
          </w:p>
        </w:tc>
        <w:tc>
          <w:tcPr>
            <w:tcW w:w="2416"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7:50:00</w:t>
            </w:r>
          </w:p>
        </w:tc>
      </w:tr>
      <w:tr>
        <w:trPr/>
        <w:tc>
          <w:tcPr>
            <w:tcW w:w="1934"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trip_6</w:t>
            </w:r>
          </w:p>
        </w:tc>
        <w:tc>
          <w:tcPr>
            <w:tcW w:w="2085"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del w:id="4" w:author="Anonymous" w:date="2017-02-08T07:51:13Z">
              <w:r>
                <w:rPr>
                  <w:rFonts w:eastAsia="Courier New" w:cs="Courier New" w:ascii="Courier New" w:hAnsi="Courier New"/>
                  <w:sz w:val="20"/>
                  <w:szCs w:val="20"/>
                </w:rPr>
                <w:delText>3</w:delText>
              </w:r>
            </w:del>
          </w:p>
        </w:tc>
        <w:tc>
          <w:tcPr>
            <w:tcW w:w="1755"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stop_3</w:t>
            </w:r>
          </w:p>
        </w:tc>
        <w:tc>
          <w:tcPr>
            <w:tcW w:w="2040"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8:00:00</w:t>
            </w:r>
          </w:p>
        </w:tc>
        <w:tc>
          <w:tcPr>
            <w:tcW w:w="2416"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8:00:00</w:t>
            </w:r>
          </w:p>
        </w:tc>
      </w:tr>
      <w:tr>
        <w:trPr/>
        <w:tc>
          <w:tcPr>
            <w:tcW w:w="1934"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trip_7</w:t>
            </w:r>
          </w:p>
        </w:tc>
        <w:tc>
          <w:tcPr>
            <w:tcW w:w="2085"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1</w:t>
            </w:r>
          </w:p>
        </w:tc>
        <w:tc>
          <w:tcPr>
            <w:tcW w:w="1755"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stop_1</w:t>
            </w:r>
          </w:p>
        </w:tc>
        <w:tc>
          <w:tcPr>
            <w:tcW w:w="2040"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12:00:00</w:t>
            </w:r>
          </w:p>
        </w:tc>
        <w:tc>
          <w:tcPr>
            <w:tcW w:w="2416"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12:00:00</w:t>
            </w:r>
          </w:p>
        </w:tc>
      </w:tr>
      <w:tr>
        <w:trPr/>
        <w:tc>
          <w:tcPr>
            <w:tcW w:w="1934"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trip_7</w:t>
            </w:r>
          </w:p>
        </w:tc>
        <w:tc>
          <w:tcPr>
            <w:tcW w:w="2085"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2</w:t>
            </w:r>
          </w:p>
        </w:tc>
        <w:tc>
          <w:tcPr>
            <w:tcW w:w="1755"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stop_2</w:t>
            </w:r>
          </w:p>
        </w:tc>
        <w:tc>
          <w:tcPr>
            <w:tcW w:w="2040"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12:08:00</w:t>
            </w:r>
          </w:p>
        </w:tc>
        <w:tc>
          <w:tcPr>
            <w:tcW w:w="2416"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12:08:00</w:t>
            </w:r>
          </w:p>
        </w:tc>
      </w:tr>
      <w:tr>
        <w:trPr/>
        <w:tc>
          <w:tcPr>
            <w:tcW w:w="1934"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trip_7</w:t>
            </w:r>
          </w:p>
        </w:tc>
        <w:tc>
          <w:tcPr>
            <w:tcW w:w="2085"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3</w:t>
            </w:r>
          </w:p>
        </w:tc>
        <w:tc>
          <w:tcPr>
            <w:tcW w:w="1755"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stop_3</w:t>
            </w:r>
          </w:p>
        </w:tc>
        <w:tc>
          <w:tcPr>
            <w:tcW w:w="2040"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12:25:00</w:t>
            </w:r>
          </w:p>
        </w:tc>
        <w:tc>
          <w:tcPr>
            <w:tcW w:w="2416"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12:25:00</w:t>
            </w:r>
          </w:p>
        </w:tc>
      </w:tr>
      <w:tr>
        <w:trPr/>
        <w:tc>
          <w:tcPr>
            <w:tcW w:w="1934"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trip_8</w:t>
            </w:r>
          </w:p>
        </w:tc>
        <w:tc>
          <w:tcPr>
            <w:tcW w:w="2085"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1</w:t>
            </w:r>
          </w:p>
        </w:tc>
        <w:tc>
          <w:tcPr>
            <w:tcW w:w="1755"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stop_3</w:t>
            </w:r>
          </w:p>
        </w:tc>
        <w:tc>
          <w:tcPr>
            <w:tcW w:w="2040"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12:25:00</w:t>
            </w:r>
          </w:p>
        </w:tc>
        <w:tc>
          <w:tcPr>
            <w:tcW w:w="2416"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12:25:00</w:t>
            </w:r>
          </w:p>
        </w:tc>
      </w:tr>
      <w:tr>
        <w:trPr/>
        <w:tc>
          <w:tcPr>
            <w:tcW w:w="1934"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trip_8</w:t>
            </w:r>
          </w:p>
        </w:tc>
        <w:tc>
          <w:tcPr>
            <w:tcW w:w="2085"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2</w:t>
            </w:r>
          </w:p>
        </w:tc>
        <w:tc>
          <w:tcPr>
            <w:tcW w:w="1755"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stop_2</w:t>
            </w:r>
          </w:p>
        </w:tc>
        <w:tc>
          <w:tcPr>
            <w:tcW w:w="2040"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12:37:00</w:t>
            </w:r>
          </w:p>
        </w:tc>
        <w:tc>
          <w:tcPr>
            <w:tcW w:w="2416"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12:42:00</w:t>
            </w:r>
          </w:p>
        </w:tc>
      </w:tr>
      <w:tr>
        <w:trPr/>
        <w:tc>
          <w:tcPr>
            <w:tcW w:w="1934"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trip_8</w:t>
            </w:r>
          </w:p>
        </w:tc>
        <w:tc>
          <w:tcPr>
            <w:tcW w:w="2085" w:type="dxa"/>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3</w:t>
            </w:r>
          </w:p>
        </w:tc>
        <w:tc>
          <w:tcPr>
            <w:tcW w:w="1755"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stop_1</w:t>
            </w:r>
          </w:p>
        </w:tc>
        <w:tc>
          <w:tcPr>
            <w:tcW w:w="2040"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12:50:00</w:t>
            </w:r>
          </w:p>
        </w:tc>
        <w:tc>
          <w:tcPr>
            <w:tcW w:w="2416" w:type="dxa"/>
            <w:gridSpan w:val="2"/>
            <w:tcBorders/>
            <w:shd w:fill="EFEFEF"/>
          </w:tcPr>
          <w:p>
            <w:pPr>
              <w:pStyle w:val="Normal"/>
              <w:keepNext/>
              <w:keepLines w:val="false"/>
              <w:widowControl w:val="false"/>
              <w:spacing w:lineRule="auto" w:line="276" w:before="0" w:after="0"/>
              <w:ind w:left="0" w:right="0" w:hanging="0"/>
              <w:jc w:val="left"/>
              <w:rPr>
                <w:rFonts w:ascii="Courier New" w:hAnsi="Courier New" w:eastAsia="Courier New" w:cs="Courier New"/>
                <w:sz w:val="20"/>
                <w:szCs w:val="20"/>
              </w:rPr>
            </w:pPr>
            <w:r>
              <w:rPr>
                <w:rFonts w:eastAsia="Courier New" w:cs="Courier New" w:ascii="Courier New" w:hAnsi="Courier New"/>
                <w:sz w:val="20"/>
                <w:szCs w:val="20"/>
              </w:rPr>
              <w:t>12:50:00</w:t>
            </w:r>
          </w:p>
        </w:tc>
      </w:tr>
    </w:tbl>
    <w:p>
      <w:pPr>
        <w:pStyle w:val="Normal"/>
        <w:spacing w:before="0" w:after="0"/>
        <w:rPr>
          <w:rFonts w:ascii="Courier New" w:hAnsi="Courier New" w:eastAsia="Courier New" w:cs="Courier New"/>
        </w:rPr>
      </w:pPr>
      <w:r>
        <w:rPr>
          <w:rFonts w:eastAsia="Courier New" w:cs="Courier New" w:ascii="Courier New" w:hAnsi="Courier New"/>
        </w:rPr>
      </w:r>
    </w:p>
    <w:p>
      <w:pPr>
        <w:pStyle w:val="Normal"/>
        <w:spacing w:before="0" w:after="0"/>
        <w:rPr>
          <w:rFonts w:ascii="Courier New" w:hAnsi="Courier New" w:eastAsia="Courier New" w:cs="Courier New"/>
        </w:rPr>
      </w:pPr>
      <w:r>
        <w:rPr>
          <w:rFonts w:eastAsia="Courier New" w:cs="Courier New" w:ascii="Courier New" w:hAnsi="Courier New"/>
        </w:rPr>
      </w:r>
    </w:p>
    <w:tbl>
      <w:tblPr>
        <w:tblStyle w:val="Table54"/>
        <w:tblW w:w="6960" w:type="dxa"/>
        <w:jc w:val="left"/>
        <w:tblInd w:w="-8" w:type="dxa"/>
        <w:tblBorders/>
        <w:tblCellMar>
          <w:top w:w="100" w:type="dxa"/>
          <w:left w:w="100" w:type="dxa"/>
          <w:bottom w:w="100" w:type="dxa"/>
          <w:right w:w="100" w:type="dxa"/>
        </w:tblCellMar>
        <w:tblLook w:val="0600"/>
      </w:tblPr>
      <w:tblGrid>
        <w:gridCol w:w="1454"/>
        <w:gridCol w:w="1965"/>
        <w:gridCol w:w="1"/>
        <w:gridCol w:w="1724"/>
        <w:gridCol w:w="1"/>
        <w:gridCol w:w="1814"/>
      </w:tblGrid>
      <w:tr>
        <w:trPr>
          <w:trHeight w:val="440" w:hRule="atLeast"/>
        </w:trPr>
        <w:tc>
          <w:tcPr>
            <w:tcW w:w="3420" w:type="dxa"/>
            <w:gridSpan w:val="3"/>
            <w:tcBorders/>
            <w:shd w:fill="000000"/>
          </w:tcPr>
          <w:p>
            <w:pPr>
              <w:pStyle w:val="Normal"/>
              <w:spacing w:lineRule="auto" w:line="276" w:before="0" w:after="0"/>
              <w:rPr>
                <w:rFonts w:ascii="Courier New" w:hAnsi="Courier New" w:eastAsia="Courier New" w:cs="Courier New"/>
                <w:b/>
                <w:b/>
                <w:color w:val="FFFFFF"/>
              </w:rPr>
            </w:pPr>
            <w:r>
              <w:rPr>
                <w:rFonts w:eastAsia="Courier New" w:cs="Courier New" w:ascii="Courier New" w:hAnsi="Courier New"/>
                <w:b/>
                <w:color w:val="FFFFFF"/>
              </w:rPr>
              <w:t>frequencies.txt</w:t>
            </w:r>
          </w:p>
        </w:tc>
        <w:tc>
          <w:tcPr>
            <w:tcW w:w="1725" w:type="dxa"/>
            <w:gridSpan w:val="2"/>
            <w:tcBorders/>
            <w:shd w:fill="auto" w:val="clear"/>
          </w:tcPr>
          <w:p>
            <w:pPr>
              <w:pStyle w:val="Normal"/>
              <w:spacing w:lineRule="auto" w:line="276" w:before="0" w:after="0"/>
              <w:rPr>
                <w:rFonts w:ascii="Courier New" w:hAnsi="Courier New" w:eastAsia="Courier New" w:cs="Courier New"/>
              </w:rPr>
            </w:pPr>
            <w:r>
              <w:rPr>
                <w:rFonts w:eastAsia="Courier New" w:cs="Courier New" w:ascii="Courier New" w:hAnsi="Courier New"/>
              </w:rPr>
            </w:r>
          </w:p>
        </w:tc>
        <w:tc>
          <w:tcPr>
            <w:tcW w:w="1814" w:type="dxa"/>
            <w:tcBorders/>
            <w:shd w:fill="auto" w:val="clear"/>
          </w:tcPr>
          <w:p>
            <w:pPr>
              <w:pStyle w:val="Normal"/>
              <w:spacing w:lineRule="auto" w:line="276" w:before="0" w:after="0"/>
              <w:rPr>
                <w:rFonts w:ascii="Courier New" w:hAnsi="Courier New" w:eastAsia="Courier New" w:cs="Courier New"/>
              </w:rPr>
            </w:pPr>
            <w:r>
              <w:rPr>
                <w:rFonts w:eastAsia="Courier New" w:cs="Courier New" w:ascii="Courier New" w:hAnsi="Courier New"/>
              </w:rPr>
            </w:r>
          </w:p>
        </w:tc>
      </w:tr>
      <w:tr>
        <w:trPr/>
        <w:tc>
          <w:tcPr>
            <w:tcW w:w="1454" w:type="dxa"/>
            <w:tcBorders/>
            <w:shd w:fill="EFEFEF"/>
          </w:tcPr>
          <w:p>
            <w:pPr>
              <w:pStyle w:val="Normal"/>
              <w:spacing w:lineRule="auto" w:line="276" w:before="0" w:after="0"/>
              <w:rPr>
                <w:rFonts w:ascii="Courier New" w:hAnsi="Courier New" w:eastAsia="Courier New" w:cs="Courier New"/>
                <w:b/>
                <w:b/>
              </w:rPr>
            </w:pPr>
            <w:r>
              <w:rPr>
                <w:rFonts w:eastAsia="Courier New" w:cs="Courier New" w:ascii="Courier New" w:hAnsi="Courier New"/>
                <w:b/>
              </w:rPr>
              <w:t>trip_id</w:t>
            </w:r>
          </w:p>
        </w:tc>
        <w:tc>
          <w:tcPr>
            <w:tcW w:w="1965" w:type="dxa"/>
            <w:tcBorders/>
            <w:shd w:fill="EFEFEF"/>
          </w:tcPr>
          <w:p>
            <w:pPr>
              <w:pStyle w:val="Normal"/>
              <w:spacing w:lineRule="auto" w:line="276" w:before="0" w:after="0"/>
              <w:rPr>
                <w:rFonts w:ascii="Courier New" w:hAnsi="Courier New" w:eastAsia="Courier New" w:cs="Courier New"/>
                <w:b/>
                <w:b/>
              </w:rPr>
            </w:pPr>
            <w:r>
              <w:rPr>
                <w:rFonts w:eastAsia="Courier New" w:cs="Courier New" w:ascii="Courier New" w:hAnsi="Courier New"/>
                <w:b/>
              </w:rPr>
              <w:t>headway_secs</w:t>
            </w:r>
          </w:p>
        </w:tc>
        <w:tc>
          <w:tcPr>
            <w:tcW w:w="1725" w:type="dxa"/>
            <w:gridSpan w:val="2"/>
            <w:tcBorders/>
            <w:shd w:fill="EFEFEF"/>
          </w:tcPr>
          <w:p>
            <w:pPr>
              <w:pStyle w:val="Normal"/>
              <w:spacing w:lineRule="auto" w:line="276" w:before="0" w:after="0"/>
              <w:rPr>
                <w:rFonts w:ascii="Courier New" w:hAnsi="Courier New" w:eastAsia="Courier New" w:cs="Courier New"/>
                <w:b/>
                <w:b/>
              </w:rPr>
            </w:pPr>
            <w:r>
              <w:rPr>
                <w:rFonts w:eastAsia="Courier New" w:cs="Courier New" w:ascii="Courier New" w:hAnsi="Courier New"/>
                <w:b/>
              </w:rPr>
              <w:t>start_time</w:t>
            </w:r>
          </w:p>
        </w:tc>
        <w:tc>
          <w:tcPr>
            <w:tcW w:w="1815" w:type="dxa"/>
            <w:gridSpan w:val="2"/>
            <w:tcBorders/>
            <w:shd w:fill="EFEFEF"/>
          </w:tcPr>
          <w:p>
            <w:pPr>
              <w:pStyle w:val="Normal"/>
              <w:spacing w:lineRule="auto" w:line="276" w:before="0" w:after="0"/>
              <w:rPr>
                <w:rFonts w:ascii="Courier New" w:hAnsi="Courier New" w:eastAsia="Courier New" w:cs="Courier New"/>
                <w:b/>
                <w:b/>
              </w:rPr>
            </w:pPr>
            <w:r>
              <w:rPr>
                <w:rFonts w:eastAsia="Courier New" w:cs="Courier New" w:ascii="Courier New" w:hAnsi="Courier New"/>
                <w:b/>
              </w:rPr>
              <w:t>end_time</w:t>
            </w:r>
          </w:p>
        </w:tc>
      </w:tr>
      <w:tr>
        <w:trPr/>
        <w:tc>
          <w:tcPr>
            <w:tcW w:w="1454" w:type="dxa"/>
            <w:tcBorders/>
            <w:shd w:fill="EFEFEF"/>
          </w:tcPr>
          <w:p>
            <w:pPr>
              <w:pStyle w:val="Normal"/>
              <w:spacing w:lineRule="auto" w:line="276" w:before="0" w:after="0"/>
              <w:rPr>
                <w:rFonts w:ascii="Courier New" w:hAnsi="Courier New" w:eastAsia="Courier New" w:cs="Courier New"/>
              </w:rPr>
            </w:pPr>
            <w:r>
              <w:rPr>
                <w:rFonts w:eastAsia="Courier New" w:cs="Courier New" w:ascii="Courier New" w:hAnsi="Courier New"/>
              </w:rPr>
              <w:t>trip_5</w:t>
            </w:r>
          </w:p>
        </w:tc>
        <w:tc>
          <w:tcPr>
            <w:tcW w:w="1965" w:type="dxa"/>
            <w:tcBorders/>
            <w:shd w:fill="EFEFEF"/>
          </w:tcPr>
          <w:p>
            <w:pPr>
              <w:pStyle w:val="Normal"/>
              <w:spacing w:lineRule="auto" w:line="276" w:before="0" w:after="0"/>
              <w:rPr>
                <w:rFonts w:ascii="Courier New" w:hAnsi="Courier New" w:eastAsia="Courier New" w:cs="Courier New"/>
              </w:rPr>
            </w:pPr>
            <w:r>
              <w:rPr>
                <w:rFonts w:eastAsia="Courier New" w:cs="Courier New" w:ascii="Courier New" w:hAnsi="Courier New"/>
              </w:rPr>
              <w:t>600</w:t>
            </w:r>
          </w:p>
        </w:tc>
        <w:tc>
          <w:tcPr>
            <w:tcW w:w="1725" w:type="dxa"/>
            <w:gridSpan w:val="2"/>
            <w:tcBorders/>
            <w:shd w:fill="EFEFEF"/>
          </w:tcPr>
          <w:p>
            <w:pPr>
              <w:pStyle w:val="Normal"/>
              <w:spacing w:lineRule="auto" w:line="276" w:before="0" w:after="0"/>
              <w:rPr>
                <w:rFonts w:ascii="Courier New" w:hAnsi="Courier New" w:eastAsia="Courier New" w:cs="Courier New"/>
              </w:rPr>
            </w:pPr>
            <w:r>
              <w:rPr>
                <w:rFonts w:eastAsia="Courier New" w:cs="Courier New" w:ascii="Courier New" w:hAnsi="Courier New"/>
              </w:rPr>
              <w:t>7:00:00</w:t>
            </w:r>
          </w:p>
        </w:tc>
        <w:tc>
          <w:tcPr>
            <w:tcW w:w="1815" w:type="dxa"/>
            <w:gridSpan w:val="2"/>
            <w:tcBorders/>
            <w:shd w:fill="EFEFEF"/>
          </w:tcPr>
          <w:p>
            <w:pPr>
              <w:pStyle w:val="Normal"/>
              <w:spacing w:lineRule="auto" w:line="276" w:before="0" w:after="0"/>
              <w:rPr>
                <w:rFonts w:ascii="Courier New" w:hAnsi="Courier New" w:eastAsia="Courier New" w:cs="Courier New"/>
              </w:rPr>
            </w:pPr>
            <w:r>
              <w:rPr>
                <w:rFonts w:eastAsia="Courier New" w:cs="Courier New" w:ascii="Courier New" w:hAnsi="Courier New"/>
              </w:rPr>
              <w:t>12:00:00</w:t>
            </w:r>
          </w:p>
        </w:tc>
      </w:tr>
      <w:tr>
        <w:trPr/>
        <w:tc>
          <w:tcPr>
            <w:tcW w:w="1454" w:type="dxa"/>
            <w:tcBorders/>
            <w:shd w:fill="EFEFEF"/>
          </w:tcPr>
          <w:p>
            <w:pPr>
              <w:pStyle w:val="Normal"/>
              <w:spacing w:lineRule="auto" w:line="276" w:before="0" w:after="0"/>
              <w:rPr>
                <w:rFonts w:ascii="Courier New" w:hAnsi="Courier New" w:eastAsia="Courier New" w:cs="Courier New"/>
              </w:rPr>
            </w:pPr>
            <w:r>
              <w:rPr>
                <w:rFonts w:eastAsia="Courier New" w:cs="Courier New" w:ascii="Courier New" w:hAnsi="Courier New"/>
              </w:rPr>
              <w:t>trip_6</w:t>
            </w:r>
          </w:p>
        </w:tc>
        <w:tc>
          <w:tcPr>
            <w:tcW w:w="1965" w:type="dxa"/>
            <w:tcBorders/>
            <w:shd w:fill="EFEFEF"/>
          </w:tcPr>
          <w:p>
            <w:pPr>
              <w:pStyle w:val="Normal"/>
              <w:spacing w:lineRule="auto" w:line="276" w:before="0" w:after="0"/>
              <w:rPr>
                <w:rFonts w:ascii="Courier New" w:hAnsi="Courier New" w:eastAsia="Courier New" w:cs="Courier New"/>
              </w:rPr>
            </w:pPr>
            <w:r>
              <w:rPr>
                <w:rFonts w:eastAsia="Courier New" w:cs="Courier New" w:ascii="Courier New" w:hAnsi="Courier New"/>
              </w:rPr>
              <w:t>600</w:t>
            </w:r>
          </w:p>
        </w:tc>
        <w:tc>
          <w:tcPr>
            <w:tcW w:w="1725" w:type="dxa"/>
            <w:gridSpan w:val="2"/>
            <w:tcBorders/>
            <w:shd w:fill="EFEFEF"/>
          </w:tcPr>
          <w:p>
            <w:pPr>
              <w:pStyle w:val="Normal"/>
              <w:spacing w:lineRule="auto" w:line="276" w:before="0" w:after="0"/>
              <w:rPr>
                <w:rFonts w:ascii="Courier New" w:hAnsi="Courier New" w:eastAsia="Courier New" w:cs="Courier New"/>
              </w:rPr>
            </w:pPr>
            <w:r>
              <w:rPr>
                <w:rFonts w:eastAsia="Courier New" w:cs="Courier New" w:ascii="Courier New" w:hAnsi="Courier New"/>
              </w:rPr>
              <w:t>7:30:00</w:t>
            </w:r>
          </w:p>
        </w:tc>
        <w:tc>
          <w:tcPr>
            <w:tcW w:w="1815" w:type="dxa"/>
            <w:gridSpan w:val="2"/>
            <w:tcBorders/>
            <w:shd w:fill="EFEFEF"/>
          </w:tcPr>
          <w:p>
            <w:pPr>
              <w:pStyle w:val="Normal"/>
              <w:spacing w:lineRule="auto" w:line="276" w:before="0" w:after="0"/>
              <w:rPr>
                <w:rFonts w:ascii="Courier New" w:hAnsi="Courier New" w:eastAsia="Courier New" w:cs="Courier New"/>
              </w:rPr>
            </w:pPr>
            <w:r>
              <w:rPr>
                <w:rFonts w:eastAsia="Courier New" w:cs="Courier New" w:ascii="Courier New" w:hAnsi="Courier New"/>
              </w:rPr>
              <w:t>12:30:00</w:t>
            </w:r>
          </w:p>
        </w:tc>
      </w:tr>
      <w:tr>
        <w:trPr/>
        <w:tc>
          <w:tcPr>
            <w:tcW w:w="1454" w:type="dxa"/>
            <w:tcBorders/>
            <w:shd w:fill="EFEFEF"/>
          </w:tcPr>
          <w:p>
            <w:pPr>
              <w:pStyle w:val="Normal"/>
              <w:spacing w:lineRule="auto" w:line="276" w:before="0" w:after="0"/>
              <w:rPr>
                <w:rFonts w:ascii="Courier New" w:hAnsi="Courier New" w:eastAsia="Courier New" w:cs="Courier New"/>
              </w:rPr>
            </w:pPr>
            <w:r>
              <w:rPr>
                <w:rFonts w:eastAsia="Courier New" w:cs="Courier New" w:ascii="Courier New" w:hAnsi="Courier New"/>
              </w:rPr>
              <w:t>trip_7</w:t>
            </w:r>
          </w:p>
        </w:tc>
        <w:tc>
          <w:tcPr>
            <w:tcW w:w="1965" w:type="dxa"/>
            <w:tcBorders/>
            <w:shd w:fill="EFEFEF"/>
          </w:tcPr>
          <w:p>
            <w:pPr>
              <w:pStyle w:val="Normal"/>
              <w:spacing w:lineRule="auto" w:line="276" w:before="0" w:after="0"/>
              <w:rPr>
                <w:rFonts w:ascii="Courier New" w:hAnsi="Courier New" w:eastAsia="Courier New" w:cs="Courier New"/>
              </w:rPr>
            </w:pPr>
            <w:r>
              <w:rPr>
                <w:rFonts w:eastAsia="Courier New" w:cs="Courier New" w:ascii="Courier New" w:hAnsi="Courier New"/>
              </w:rPr>
              <w:t>900</w:t>
            </w:r>
          </w:p>
        </w:tc>
        <w:tc>
          <w:tcPr>
            <w:tcW w:w="1725" w:type="dxa"/>
            <w:gridSpan w:val="2"/>
            <w:tcBorders/>
            <w:shd w:fill="EFEFEF"/>
          </w:tcPr>
          <w:p>
            <w:pPr>
              <w:pStyle w:val="Normal"/>
              <w:spacing w:lineRule="auto" w:line="276" w:before="0" w:after="0"/>
              <w:rPr>
                <w:rFonts w:ascii="Courier New" w:hAnsi="Courier New" w:eastAsia="Courier New" w:cs="Courier New"/>
              </w:rPr>
            </w:pPr>
            <w:r>
              <w:rPr>
                <w:rFonts w:eastAsia="Courier New" w:cs="Courier New" w:ascii="Courier New" w:hAnsi="Courier New"/>
              </w:rPr>
              <w:t>12:00:00</w:t>
            </w:r>
          </w:p>
        </w:tc>
        <w:tc>
          <w:tcPr>
            <w:tcW w:w="1815" w:type="dxa"/>
            <w:gridSpan w:val="2"/>
            <w:tcBorders/>
            <w:shd w:fill="EFEFEF"/>
          </w:tcPr>
          <w:p>
            <w:pPr>
              <w:pStyle w:val="Normal"/>
              <w:spacing w:lineRule="auto" w:line="276" w:before="0" w:after="0"/>
              <w:rPr>
                <w:rFonts w:ascii="Courier New" w:hAnsi="Courier New" w:eastAsia="Courier New" w:cs="Courier New"/>
              </w:rPr>
            </w:pPr>
            <w:r>
              <w:rPr>
                <w:rFonts w:eastAsia="Courier New" w:cs="Courier New" w:ascii="Courier New" w:hAnsi="Courier New"/>
              </w:rPr>
              <w:t>22:00:00</w:t>
            </w:r>
          </w:p>
        </w:tc>
      </w:tr>
      <w:tr>
        <w:trPr/>
        <w:tc>
          <w:tcPr>
            <w:tcW w:w="1454" w:type="dxa"/>
            <w:tcBorders/>
            <w:shd w:fill="EFEFEF"/>
          </w:tcPr>
          <w:p>
            <w:pPr>
              <w:pStyle w:val="Normal"/>
              <w:spacing w:lineRule="auto" w:line="276" w:before="0" w:after="0"/>
              <w:rPr>
                <w:rFonts w:ascii="Courier New" w:hAnsi="Courier New" w:eastAsia="Courier New" w:cs="Courier New"/>
              </w:rPr>
            </w:pPr>
            <w:r>
              <w:rPr>
                <w:rFonts w:eastAsia="Courier New" w:cs="Courier New" w:ascii="Courier New" w:hAnsi="Courier New"/>
              </w:rPr>
              <w:t>trip_8</w:t>
            </w:r>
          </w:p>
        </w:tc>
        <w:tc>
          <w:tcPr>
            <w:tcW w:w="1965" w:type="dxa"/>
            <w:tcBorders/>
            <w:shd w:fill="EFEFEF"/>
          </w:tcPr>
          <w:p>
            <w:pPr>
              <w:pStyle w:val="Normal"/>
              <w:spacing w:lineRule="auto" w:line="276" w:before="0" w:after="0"/>
              <w:rPr>
                <w:rFonts w:ascii="Courier New" w:hAnsi="Courier New" w:eastAsia="Courier New" w:cs="Courier New"/>
              </w:rPr>
            </w:pPr>
            <w:r>
              <w:rPr>
                <w:rFonts w:eastAsia="Courier New" w:cs="Courier New" w:ascii="Courier New" w:hAnsi="Courier New"/>
              </w:rPr>
              <w:t>900</w:t>
            </w:r>
          </w:p>
        </w:tc>
        <w:tc>
          <w:tcPr>
            <w:tcW w:w="1725" w:type="dxa"/>
            <w:gridSpan w:val="2"/>
            <w:tcBorders/>
            <w:shd w:fill="EFEFEF"/>
          </w:tcPr>
          <w:p>
            <w:pPr>
              <w:pStyle w:val="Normal"/>
              <w:spacing w:lineRule="auto" w:line="276" w:before="0" w:after="0"/>
              <w:rPr>
                <w:rFonts w:ascii="Courier New" w:hAnsi="Courier New" w:eastAsia="Courier New" w:cs="Courier New"/>
              </w:rPr>
            </w:pPr>
            <w:r>
              <w:rPr>
                <w:rFonts w:eastAsia="Courier New" w:cs="Courier New" w:ascii="Courier New" w:hAnsi="Courier New"/>
              </w:rPr>
              <w:t>12:25:00</w:t>
            </w:r>
          </w:p>
        </w:tc>
        <w:tc>
          <w:tcPr>
            <w:tcW w:w="1815" w:type="dxa"/>
            <w:gridSpan w:val="2"/>
            <w:tcBorders/>
            <w:shd w:fill="EFEFEF"/>
          </w:tcPr>
          <w:p>
            <w:pPr>
              <w:pStyle w:val="Normal"/>
              <w:spacing w:lineRule="auto" w:line="276" w:before="0" w:after="0"/>
              <w:rPr>
                <w:rFonts w:ascii="Courier New" w:hAnsi="Courier New" w:eastAsia="Courier New" w:cs="Courier New"/>
              </w:rPr>
            </w:pPr>
            <w:r>
              <w:rPr>
                <w:rFonts w:eastAsia="Courier New" w:cs="Courier New" w:ascii="Courier New" w:hAnsi="Courier New"/>
              </w:rPr>
              <w:t>22:25:00</w:t>
            </w:r>
          </w:p>
        </w:tc>
      </w:tr>
    </w:tbl>
    <w:p>
      <w:pPr>
        <w:pStyle w:val="Normal"/>
        <w:spacing w:before="0" w:after="0"/>
        <w:rPr>
          <w:rFonts w:ascii="Courier New" w:hAnsi="Courier New" w:eastAsia="Courier New" w:cs="Courier New"/>
        </w:rPr>
      </w:pPr>
      <w:r>
        <w:rPr>
          <w:rFonts w:eastAsia="Courier New" w:cs="Courier New" w:ascii="Courier New" w:hAnsi="Courier New"/>
        </w:rPr>
      </w:r>
    </w:p>
    <w:p>
      <w:pPr>
        <w:pStyle w:val="Normal"/>
        <w:spacing w:before="0" w:after="0"/>
        <w:rPr>
          <w:rFonts w:ascii="Courier New" w:hAnsi="Courier New" w:eastAsia="Courier New" w:cs="Courier New"/>
        </w:rPr>
      </w:pPr>
      <w:r>
        <w:rPr>
          <w:rFonts w:eastAsia="Courier New" w:cs="Courier New" w:ascii="Courier New" w:hAnsi="Courier New"/>
        </w:rPr>
      </w:r>
    </w:p>
    <w:tbl>
      <w:tblPr>
        <w:tblStyle w:val="Table55"/>
        <w:tblW w:w="11805" w:type="dxa"/>
        <w:jc w:val="left"/>
        <w:tblInd w:w="-8" w:type="dxa"/>
        <w:tblBorders/>
        <w:tblCellMar>
          <w:top w:w="100" w:type="dxa"/>
          <w:left w:w="100" w:type="dxa"/>
          <w:bottom w:w="100" w:type="dxa"/>
          <w:right w:w="100" w:type="dxa"/>
        </w:tblCellMar>
        <w:tblLook w:val="0600"/>
      </w:tblPr>
      <w:tblGrid>
        <w:gridCol w:w="1724"/>
        <w:gridCol w:w="1065"/>
        <w:gridCol w:w="2280"/>
        <w:gridCol w:w="1"/>
        <w:gridCol w:w="2414"/>
        <w:gridCol w:w="1"/>
        <w:gridCol w:w="1559"/>
        <w:gridCol w:w="2"/>
        <w:gridCol w:w="2758"/>
      </w:tblGrid>
      <w:tr>
        <w:trPr>
          <w:trHeight w:val="440" w:hRule="atLeast"/>
        </w:trPr>
        <w:tc>
          <w:tcPr>
            <w:tcW w:w="5070" w:type="dxa"/>
            <w:gridSpan w:val="4"/>
            <w:tcBorders/>
            <w:shd w:fill="000000"/>
          </w:tcPr>
          <w:p>
            <w:pPr>
              <w:pStyle w:val="Normal"/>
              <w:spacing w:lineRule="auto" w:line="276" w:before="0" w:after="0"/>
              <w:rPr>
                <w:rFonts w:ascii="Courier New" w:hAnsi="Courier New" w:eastAsia="Courier New" w:cs="Courier New"/>
                <w:b/>
                <w:b/>
                <w:color w:val="FFFFFF"/>
              </w:rPr>
            </w:pPr>
            <w:r>
              <w:rPr>
                <w:rFonts w:eastAsia="Courier New" w:cs="Courier New" w:ascii="Courier New" w:hAnsi="Courier New"/>
                <w:b/>
                <w:color w:val="FFFFFF"/>
              </w:rPr>
              <w:t>fare_attributes.txt</w:t>
            </w:r>
          </w:p>
        </w:tc>
        <w:tc>
          <w:tcPr>
            <w:tcW w:w="2415" w:type="dxa"/>
            <w:gridSpan w:val="2"/>
            <w:tcBorders/>
            <w:shd w:fill="auto" w:val="clear"/>
          </w:tcPr>
          <w:p>
            <w:pPr>
              <w:pStyle w:val="Normal"/>
              <w:spacing w:lineRule="auto" w:line="276" w:before="0" w:after="0"/>
              <w:rPr>
                <w:rFonts w:ascii="Courier New" w:hAnsi="Courier New" w:eastAsia="Courier New" w:cs="Courier New"/>
              </w:rPr>
            </w:pPr>
            <w:r>
              <w:rPr>
                <w:rFonts w:eastAsia="Courier New" w:cs="Courier New" w:ascii="Courier New" w:hAnsi="Courier New"/>
              </w:rPr>
            </w:r>
          </w:p>
        </w:tc>
        <w:tc>
          <w:tcPr>
            <w:tcW w:w="1561" w:type="dxa"/>
            <w:gridSpan w:val="2"/>
            <w:tcBorders/>
            <w:shd w:fill="auto" w:val="clear"/>
          </w:tcPr>
          <w:p>
            <w:pPr>
              <w:pStyle w:val="Normal"/>
              <w:spacing w:lineRule="auto" w:line="276" w:before="0" w:after="0"/>
              <w:rPr>
                <w:rFonts w:ascii="Courier New" w:hAnsi="Courier New" w:eastAsia="Courier New" w:cs="Courier New"/>
              </w:rPr>
            </w:pPr>
            <w:r>
              <w:rPr>
                <w:rFonts w:eastAsia="Courier New" w:cs="Courier New" w:ascii="Courier New" w:hAnsi="Courier New"/>
              </w:rPr>
            </w:r>
          </w:p>
        </w:tc>
        <w:tc>
          <w:tcPr>
            <w:tcW w:w="2758" w:type="dxa"/>
            <w:tcBorders/>
            <w:shd w:fill="auto" w:val="clear"/>
          </w:tcPr>
          <w:p>
            <w:pPr>
              <w:pStyle w:val="Normal"/>
              <w:spacing w:lineRule="auto" w:line="276" w:before="0" w:after="0"/>
              <w:rPr>
                <w:rFonts w:ascii="Courier New" w:hAnsi="Courier New" w:eastAsia="Courier New" w:cs="Courier New"/>
              </w:rPr>
            </w:pPr>
            <w:r>
              <w:rPr>
                <w:rFonts w:eastAsia="Courier New" w:cs="Courier New" w:ascii="Courier New" w:hAnsi="Courier New"/>
              </w:rPr>
            </w:r>
          </w:p>
        </w:tc>
      </w:tr>
      <w:tr>
        <w:trPr/>
        <w:tc>
          <w:tcPr>
            <w:tcW w:w="1724" w:type="dxa"/>
            <w:tcBorders/>
            <w:shd w:fill="EFEFEF"/>
          </w:tcPr>
          <w:p>
            <w:pPr>
              <w:pStyle w:val="Normal"/>
              <w:spacing w:lineRule="auto" w:line="276" w:before="0" w:after="0"/>
              <w:rPr>
                <w:rFonts w:ascii="Courier New" w:hAnsi="Courier New" w:eastAsia="Courier New" w:cs="Courier New"/>
                <w:b/>
                <w:b/>
              </w:rPr>
            </w:pPr>
            <w:r>
              <w:rPr>
                <w:rFonts w:eastAsia="Courier New" w:cs="Courier New" w:ascii="Courier New" w:hAnsi="Courier New"/>
                <w:b/>
              </w:rPr>
              <w:t>fare_id</w:t>
            </w:r>
          </w:p>
        </w:tc>
        <w:tc>
          <w:tcPr>
            <w:tcW w:w="1065" w:type="dxa"/>
            <w:tcBorders/>
            <w:shd w:fill="EFEFEF"/>
          </w:tcPr>
          <w:p>
            <w:pPr>
              <w:pStyle w:val="Normal"/>
              <w:spacing w:lineRule="auto" w:line="276" w:before="0" w:after="0"/>
              <w:rPr>
                <w:rFonts w:ascii="Courier New" w:hAnsi="Courier New" w:eastAsia="Courier New" w:cs="Courier New"/>
                <w:b/>
                <w:b/>
              </w:rPr>
            </w:pPr>
            <w:r>
              <w:rPr>
                <w:rFonts w:eastAsia="Courier New" w:cs="Courier New" w:ascii="Courier New" w:hAnsi="Courier New"/>
                <w:b/>
              </w:rPr>
              <w:t>price</w:t>
            </w:r>
          </w:p>
        </w:tc>
        <w:tc>
          <w:tcPr>
            <w:tcW w:w="2280" w:type="dxa"/>
            <w:tcBorders/>
            <w:shd w:fill="EFEFEF"/>
          </w:tcPr>
          <w:p>
            <w:pPr>
              <w:pStyle w:val="Normal"/>
              <w:spacing w:lineRule="auto" w:line="276" w:before="0" w:after="0"/>
              <w:rPr>
                <w:rFonts w:ascii="Courier New" w:hAnsi="Courier New" w:eastAsia="Courier New" w:cs="Courier New"/>
                <w:b/>
                <w:b/>
              </w:rPr>
            </w:pPr>
            <w:r>
              <w:rPr>
                <w:rFonts w:eastAsia="Courier New" w:cs="Courier New" w:ascii="Courier New" w:hAnsi="Courier New"/>
                <w:b/>
              </w:rPr>
              <w:t>currency_type</w:t>
            </w:r>
          </w:p>
        </w:tc>
        <w:tc>
          <w:tcPr>
            <w:tcW w:w="2415" w:type="dxa"/>
            <w:gridSpan w:val="2"/>
            <w:tcBorders/>
            <w:shd w:fill="EFEFEF"/>
          </w:tcPr>
          <w:p>
            <w:pPr>
              <w:pStyle w:val="Normal"/>
              <w:spacing w:lineRule="auto" w:line="276" w:before="0" w:after="0"/>
              <w:rPr>
                <w:rFonts w:ascii="Courier New" w:hAnsi="Courier New" w:eastAsia="Courier New" w:cs="Courier New"/>
                <w:b/>
                <w:b/>
              </w:rPr>
            </w:pPr>
            <w:r>
              <w:rPr>
                <w:rFonts w:eastAsia="Courier New" w:cs="Courier New" w:ascii="Courier New" w:hAnsi="Courier New"/>
                <w:b/>
              </w:rPr>
              <w:t>payment_method</w:t>
            </w:r>
          </w:p>
        </w:tc>
        <w:tc>
          <w:tcPr>
            <w:tcW w:w="1560" w:type="dxa"/>
            <w:gridSpan w:val="2"/>
            <w:tcBorders/>
            <w:shd w:fill="EFEFEF"/>
          </w:tcPr>
          <w:p>
            <w:pPr>
              <w:pStyle w:val="Normal"/>
              <w:spacing w:lineRule="auto" w:line="276" w:before="0" w:after="0"/>
              <w:rPr>
                <w:rFonts w:ascii="Courier New" w:hAnsi="Courier New" w:eastAsia="Courier New" w:cs="Courier New"/>
                <w:b/>
                <w:b/>
              </w:rPr>
            </w:pPr>
            <w:r>
              <w:rPr>
                <w:rFonts w:eastAsia="Courier New" w:cs="Courier New" w:ascii="Courier New" w:hAnsi="Courier New"/>
                <w:b/>
              </w:rPr>
              <w:t>transfers</w:t>
            </w:r>
          </w:p>
        </w:tc>
        <w:tc>
          <w:tcPr>
            <w:tcW w:w="2760" w:type="dxa"/>
            <w:gridSpan w:val="2"/>
            <w:tcBorders/>
            <w:shd w:fill="EFEFEF"/>
          </w:tcPr>
          <w:p>
            <w:pPr>
              <w:pStyle w:val="Normal"/>
              <w:spacing w:lineRule="auto" w:line="276" w:before="0" w:after="0"/>
              <w:rPr>
                <w:rFonts w:ascii="Courier New" w:hAnsi="Courier New" w:eastAsia="Courier New" w:cs="Courier New"/>
                <w:b/>
                <w:b/>
              </w:rPr>
            </w:pPr>
            <w:r>
              <w:rPr>
                <w:rFonts w:eastAsia="Courier New" w:cs="Courier New" w:ascii="Courier New" w:hAnsi="Courier New"/>
                <w:b/>
              </w:rPr>
              <w:t>transfer_duration</w:t>
            </w:r>
          </w:p>
        </w:tc>
      </w:tr>
      <w:tr>
        <w:trPr/>
        <w:tc>
          <w:tcPr>
            <w:tcW w:w="1724" w:type="dxa"/>
            <w:tcBorders/>
            <w:shd w:fill="EFEFEF"/>
          </w:tcPr>
          <w:p>
            <w:pPr>
              <w:pStyle w:val="Normal"/>
              <w:spacing w:lineRule="auto" w:line="276" w:before="0" w:after="0"/>
              <w:rPr>
                <w:rFonts w:ascii="Courier New" w:hAnsi="Courier New" w:eastAsia="Courier New" w:cs="Courier New"/>
              </w:rPr>
            </w:pPr>
            <w:r>
              <w:rPr>
                <w:rFonts w:eastAsia="Courier New" w:cs="Courier New" w:ascii="Courier New" w:hAnsi="Courier New"/>
              </w:rPr>
              <w:t>one_zone</w:t>
            </w:r>
          </w:p>
        </w:tc>
        <w:tc>
          <w:tcPr>
            <w:tcW w:w="1065" w:type="dxa"/>
            <w:tcBorders/>
            <w:shd w:fill="EFEFEF"/>
          </w:tcPr>
          <w:p>
            <w:pPr>
              <w:pStyle w:val="Normal"/>
              <w:spacing w:lineRule="auto" w:line="276" w:before="0" w:after="0"/>
              <w:rPr>
                <w:rFonts w:ascii="Courier New" w:hAnsi="Courier New" w:eastAsia="Courier New" w:cs="Courier New"/>
              </w:rPr>
            </w:pPr>
            <w:r>
              <w:rPr>
                <w:rFonts w:eastAsia="Courier New" w:cs="Courier New" w:ascii="Courier New" w:hAnsi="Courier New"/>
              </w:rPr>
              <w:t>2</w:t>
            </w:r>
          </w:p>
        </w:tc>
        <w:tc>
          <w:tcPr>
            <w:tcW w:w="2280" w:type="dxa"/>
            <w:tcBorders/>
            <w:shd w:fill="EFEFEF"/>
          </w:tcPr>
          <w:p>
            <w:pPr>
              <w:pStyle w:val="Normal"/>
              <w:spacing w:lineRule="auto" w:line="276" w:before="0" w:after="0"/>
              <w:rPr>
                <w:rFonts w:ascii="Courier New" w:hAnsi="Courier New" w:eastAsia="Courier New" w:cs="Courier New"/>
              </w:rPr>
            </w:pPr>
            <w:r>
              <w:rPr>
                <w:rFonts w:eastAsia="Courier New" w:cs="Courier New" w:ascii="Courier New" w:hAnsi="Courier New"/>
              </w:rPr>
              <w:t>USD</w:t>
            </w:r>
          </w:p>
        </w:tc>
        <w:tc>
          <w:tcPr>
            <w:tcW w:w="2415" w:type="dxa"/>
            <w:gridSpan w:val="2"/>
            <w:tcBorders/>
            <w:shd w:fill="EFEFEF"/>
          </w:tcPr>
          <w:p>
            <w:pPr>
              <w:pStyle w:val="Normal"/>
              <w:spacing w:lineRule="auto" w:line="276" w:before="0" w:after="0"/>
              <w:rPr>
                <w:rFonts w:ascii="Courier New" w:hAnsi="Courier New" w:eastAsia="Courier New" w:cs="Courier New"/>
              </w:rPr>
            </w:pPr>
            <w:r>
              <w:rPr>
                <w:rFonts w:eastAsia="Courier New" w:cs="Courier New" w:ascii="Courier New" w:hAnsi="Courier New"/>
              </w:rPr>
              <w:t>1</w:t>
            </w:r>
          </w:p>
        </w:tc>
        <w:tc>
          <w:tcPr>
            <w:tcW w:w="1560" w:type="dxa"/>
            <w:gridSpan w:val="2"/>
            <w:tcBorders/>
            <w:shd w:fill="EFEFEF"/>
          </w:tcPr>
          <w:p>
            <w:pPr>
              <w:pStyle w:val="Normal"/>
              <w:spacing w:lineRule="auto" w:line="276" w:before="0" w:after="0"/>
              <w:rPr>
                <w:rFonts w:ascii="Courier New" w:hAnsi="Courier New" w:eastAsia="Courier New" w:cs="Courier New"/>
              </w:rPr>
            </w:pPr>
            <w:r>
              <w:rPr>
                <w:rFonts w:eastAsia="Courier New" w:cs="Courier New" w:ascii="Courier New" w:hAnsi="Courier New"/>
              </w:rPr>
            </w:r>
          </w:p>
        </w:tc>
        <w:tc>
          <w:tcPr>
            <w:tcW w:w="2760" w:type="dxa"/>
            <w:gridSpan w:val="2"/>
            <w:tcBorders/>
            <w:shd w:fill="EFEFEF"/>
          </w:tcPr>
          <w:p>
            <w:pPr>
              <w:pStyle w:val="Normal"/>
              <w:spacing w:lineRule="auto" w:line="276" w:before="0" w:after="0"/>
              <w:rPr>
                <w:rFonts w:ascii="Courier New" w:hAnsi="Courier New" w:eastAsia="Courier New" w:cs="Courier New"/>
              </w:rPr>
            </w:pPr>
            <w:r>
              <w:rPr>
                <w:rFonts w:eastAsia="Courier New" w:cs="Courier New" w:ascii="Courier New" w:hAnsi="Courier New"/>
              </w:rPr>
            </w:r>
          </w:p>
        </w:tc>
      </w:tr>
      <w:tr>
        <w:trPr/>
        <w:tc>
          <w:tcPr>
            <w:tcW w:w="1724" w:type="dxa"/>
            <w:tcBorders/>
            <w:shd w:fill="EFEFEF"/>
          </w:tcPr>
          <w:p>
            <w:pPr>
              <w:pStyle w:val="Normal"/>
              <w:spacing w:lineRule="auto" w:line="276" w:before="0" w:after="0"/>
              <w:rPr>
                <w:rFonts w:ascii="Courier New" w:hAnsi="Courier New" w:eastAsia="Courier New" w:cs="Courier New"/>
              </w:rPr>
            </w:pPr>
            <w:r>
              <w:rPr>
                <w:rFonts w:eastAsia="Courier New" w:cs="Courier New" w:ascii="Courier New" w:hAnsi="Courier New"/>
              </w:rPr>
              <w:t>two_zones</w:t>
            </w:r>
          </w:p>
        </w:tc>
        <w:tc>
          <w:tcPr>
            <w:tcW w:w="1065" w:type="dxa"/>
            <w:tcBorders/>
            <w:shd w:fill="EFEFEF"/>
          </w:tcPr>
          <w:p>
            <w:pPr>
              <w:pStyle w:val="Normal"/>
              <w:spacing w:lineRule="auto" w:line="276" w:before="0" w:after="0"/>
              <w:rPr>
                <w:rFonts w:ascii="Courier New" w:hAnsi="Courier New" w:eastAsia="Courier New" w:cs="Courier New"/>
              </w:rPr>
            </w:pPr>
            <w:r>
              <w:rPr>
                <w:rFonts w:eastAsia="Courier New" w:cs="Courier New" w:ascii="Courier New" w:hAnsi="Courier New"/>
              </w:rPr>
              <w:t>3</w:t>
            </w:r>
          </w:p>
        </w:tc>
        <w:tc>
          <w:tcPr>
            <w:tcW w:w="2280" w:type="dxa"/>
            <w:tcBorders/>
            <w:shd w:fill="EFEFEF"/>
          </w:tcPr>
          <w:p>
            <w:pPr>
              <w:pStyle w:val="Normal"/>
              <w:spacing w:lineRule="auto" w:line="276" w:before="0" w:after="0"/>
              <w:rPr>
                <w:rFonts w:ascii="Courier New" w:hAnsi="Courier New" w:eastAsia="Courier New" w:cs="Courier New"/>
              </w:rPr>
            </w:pPr>
            <w:r>
              <w:rPr>
                <w:rFonts w:eastAsia="Courier New" w:cs="Courier New" w:ascii="Courier New" w:hAnsi="Courier New"/>
              </w:rPr>
              <w:t>USD</w:t>
            </w:r>
          </w:p>
        </w:tc>
        <w:tc>
          <w:tcPr>
            <w:tcW w:w="2415" w:type="dxa"/>
            <w:gridSpan w:val="2"/>
            <w:tcBorders/>
            <w:shd w:fill="EFEFEF"/>
          </w:tcPr>
          <w:p>
            <w:pPr>
              <w:pStyle w:val="Normal"/>
              <w:spacing w:lineRule="auto" w:line="276" w:before="0" w:after="0"/>
              <w:rPr>
                <w:rFonts w:ascii="Courier New" w:hAnsi="Courier New" w:eastAsia="Courier New" w:cs="Courier New"/>
              </w:rPr>
            </w:pPr>
            <w:r>
              <w:rPr>
                <w:rFonts w:eastAsia="Courier New" w:cs="Courier New" w:ascii="Courier New" w:hAnsi="Courier New"/>
              </w:rPr>
              <w:t>1</w:t>
            </w:r>
          </w:p>
        </w:tc>
        <w:tc>
          <w:tcPr>
            <w:tcW w:w="1560" w:type="dxa"/>
            <w:gridSpan w:val="2"/>
            <w:tcBorders/>
            <w:shd w:fill="EFEFEF"/>
          </w:tcPr>
          <w:p>
            <w:pPr>
              <w:pStyle w:val="Normal"/>
              <w:spacing w:lineRule="auto" w:line="276" w:before="0" w:after="0"/>
              <w:rPr>
                <w:rFonts w:ascii="Courier New" w:hAnsi="Courier New" w:eastAsia="Courier New" w:cs="Courier New"/>
              </w:rPr>
            </w:pPr>
            <w:r>
              <w:rPr>
                <w:rFonts w:eastAsia="Courier New" w:cs="Courier New" w:ascii="Courier New" w:hAnsi="Courier New"/>
              </w:rPr>
            </w:r>
          </w:p>
        </w:tc>
        <w:tc>
          <w:tcPr>
            <w:tcW w:w="2760" w:type="dxa"/>
            <w:gridSpan w:val="2"/>
            <w:tcBorders/>
            <w:shd w:fill="EFEFEF"/>
          </w:tcPr>
          <w:p>
            <w:pPr>
              <w:pStyle w:val="Normal"/>
              <w:spacing w:lineRule="auto" w:line="276" w:before="0" w:after="0"/>
              <w:rPr>
                <w:rFonts w:ascii="Courier New" w:hAnsi="Courier New" w:eastAsia="Courier New" w:cs="Courier New"/>
              </w:rPr>
            </w:pPr>
            <w:r>
              <w:rPr>
                <w:rFonts w:eastAsia="Courier New" w:cs="Courier New" w:ascii="Courier New" w:hAnsi="Courier New"/>
              </w:rPr>
            </w:r>
          </w:p>
        </w:tc>
      </w:tr>
    </w:tbl>
    <w:p>
      <w:pPr>
        <w:pStyle w:val="Normal"/>
        <w:spacing w:before="0" w:after="0"/>
        <w:rPr>
          <w:rFonts w:ascii="Courier New" w:hAnsi="Courier New" w:eastAsia="Courier New" w:cs="Courier New"/>
        </w:rPr>
      </w:pPr>
      <w:r>
        <w:rPr>
          <w:rFonts w:eastAsia="Courier New" w:cs="Courier New" w:ascii="Courier New" w:hAnsi="Courier New"/>
        </w:rPr>
      </w:r>
    </w:p>
    <w:p>
      <w:pPr>
        <w:pStyle w:val="Normal"/>
        <w:spacing w:before="0" w:after="0"/>
        <w:rPr>
          <w:rFonts w:ascii="Courier New" w:hAnsi="Courier New" w:eastAsia="Courier New" w:cs="Courier New"/>
        </w:rPr>
      </w:pPr>
      <w:r>
        <w:rPr>
          <w:rFonts w:eastAsia="Courier New" w:cs="Courier New" w:ascii="Courier New" w:hAnsi="Courier New"/>
        </w:rPr>
      </w:r>
    </w:p>
    <w:tbl>
      <w:tblPr>
        <w:tblStyle w:val="Table56"/>
        <w:tblW w:w="5805" w:type="dxa"/>
        <w:jc w:val="left"/>
        <w:tblInd w:w="-8" w:type="dxa"/>
        <w:tblBorders/>
        <w:tblCellMar>
          <w:top w:w="100" w:type="dxa"/>
          <w:left w:w="100" w:type="dxa"/>
          <w:bottom w:w="100" w:type="dxa"/>
          <w:right w:w="100" w:type="dxa"/>
        </w:tblCellMar>
        <w:tblLook w:val="0600"/>
      </w:tblPr>
      <w:tblGrid>
        <w:gridCol w:w="1814"/>
        <w:gridCol w:w="1740"/>
        <w:gridCol w:w="2251"/>
      </w:tblGrid>
      <w:tr>
        <w:trPr>
          <w:trHeight w:val="440" w:hRule="atLeast"/>
        </w:trPr>
        <w:tc>
          <w:tcPr>
            <w:tcW w:w="3554" w:type="dxa"/>
            <w:gridSpan w:val="2"/>
            <w:tcBorders/>
            <w:shd w:fill="000000"/>
          </w:tcPr>
          <w:p>
            <w:pPr>
              <w:pStyle w:val="Normal"/>
              <w:spacing w:lineRule="auto" w:line="276" w:before="0" w:after="0"/>
              <w:rPr>
                <w:rFonts w:ascii="Courier New" w:hAnsi="Courier New" w:eastAsia="Courier New" w:cs="Courier New"/>
                <w:b/>
                <w:b/>
                <w:color w:val="FFFFFF"/>
              </w:rPr>
            </w:pPr>
            <w:r>
              <w:rPr>
                <w:rFonts w:eastAsia="Courier New" w:cs="Courier New" w:ascii="Courier New" w:hAnsi="Courier New"/>
                <w:b/>
                <w:color w:val="FFFFFF"/>
              </w:rPr>
              <w:t>fare_rules.txt</w:t>
            </w:r>
          </w:p>
        </w:tc>
        <w:tc>
          <w:tcPr>
            <w:tcW w:w="2251" w:type="dxa"/>
            <w:tcBorders/>
            <w:shd w:fill="auto" w:val="clear"/>
          </w:tcPr>
          <w:p>
            <w:pPr>
              <w:pStyle w:val="Normal"/>
              <w:spacing w:lineRule="auto" w:line="276" w:before="0" w:after="0"/>
              <w:rPr>
                <w:rFonts w:ascii="Courier New" w:hAnsi="Courier New" w:eastAsia="Courier New" w:cs="Courier New"/>
              </w:rPr>
            </w:pPr>
            <w:r>
              <w:rPr>
                <w:rFonts w:eastAsia="Courier New" w:cs="Courier New" w:ascii="Courier New" w:hAnsi="Courier New"/>
              </w:rPr>
            </w:r>
          </w:p>
        </w:tc>
      </w:tr>
      <w:tr>
        <w:trPr/>
        <w:tc>
          <w:tcPr>
            <w:tcW w:w="1814" w:type="dxa"/>
            <w:tcBorders/>
            <w:shd w:fill="EFEFEF"/>
          </w:tcPr>
          <w:p>
            <w:pPr>
              <w:pStyle w:val="Normal"/>
              <w:spacing w:lineRule="auto" w:line="276" w:before="0" w:after="0"/>
              <w:rPr>
                <w:rFonts w:ascii="Courier New" w:hAnsi="Courier New" w:eastAsia="Courier New" w:cs="Courier New"/>
                <w:b/>
                <w:b/>
              </w:rPr>
            </w:pPr>
            <w:r>
              <w:rPr>
                <w:rFonts w:eastAsia="Courier New" w:cs="Courier New" w:ascii="Courier New" w:hAnsi="Courier New"/>
                <w:b/>
              </w:rPr>
              <w:t>fare_id</w:t>
            </w:r>
          </w:p>
        </w:tc>
        <w:tc>
          <w:tcPr>
            <w:tcW w:w="1740" w:type="dxa"/>
            <w:tcBorders/>
            <w:shd w:fill="EFEFEF"/>
          </w:tcPr>
          <w:p>
            <w:pPr>
              <w:pStyle w:val="Normal"/>
              <w:spacing w:lineRule="auto" w:line="276" w:before="0" w:after="0"/>
              <w:rPr>
                <w:rFonts w:ascii="Courier New" w:hAnsi="Courier New" w:eastAsia="Courier New" w:cs="Courier New"/>
                <w:b/>
                <w:b/>
              </w:rPr>
            </w:pPr>
            <w:r>
              <w:rPr>
                <w:rFonts w:eastAsia="Courier New" w:cs="Courier New" w:ascii="Courier New" w:hAnsi="Courier New"/>
                <w:b/>
              </w:rPr>
              <w:t>origin_id</w:t>
            </w:r>
          </w:p>
        </w:tc>
        <w:tc>
          <w:tcPr>
            <w:tcW w:w="2251" w:type="dxa"/>
            <w:tcBorders/>
            <w:shd w:fill="EFEFEF"/>
          </w:tcPr>
          <w:p>
            <w:pPr>
              <w:pStyle w:val="Normal"/>
              <w:spacing w:lineRule="auto" w:line="276" w:before="0" w:after="0"/>
              <w:rPr>
                <w:rFonts w:ascii="Courier New" w:hAnsi="Courier New" w:eastAsia="Courier New" w:cs="Courier New"/>
                <w:b/>
                <w:b/>
              </w:rPr>
            </w:pPr>
            <w:r>
              <w:rPr>
                <w:rFonts w:eastAsia="Courier New" w:cs="Courier New" w:ascii="Courier New" w:hAnsi="Courier New"/>
                <w:b/>
              </w:rPr>
              <w:t>destination_id</w:t>
            </w:r>
          </w:p>
        </w:tc>
      </w:tr>
      <w:tr>
        <w:trPr/>
        <w:tc>
          <w:tcPr>
            <w:tcW w:w="1814" w:type="dxa"/>
            <w:tcBorders/>
            <w:shd w:fill="EFEFEF"/>
          </w:tcPr>
          <w:p>
            <w:pPr>
              <w:pStyle w:val="Normal"/>
              <w:spacing w:lineRule="auto" w:line="276" w:before="0" w:after="0"/>
              <w:rPr>
                <w:rFonts w:ascii="Courier New" w:hAnsi="Courier New" w:eastAsia="Courier New" w:cs="Courier New"/>
              </w:rPr>
            </w:pPr>
            <w:r>
              <w:rPr>
                <w:rFonts w:eastAsia="Courier New" w:cs="Courier New" w:ascii="Courier New" w:hAnsi="Courier New"/>
              </w:rPr>
              <w:t>one_zone</w:t>
            </w:r>
          </w:p>
        </w:tc>
        <w:tc>
          <w:tcPr>
            <w:tcW w:w="1740" w:type="dxa"/>
            <w:tcBorders/>
            <w:shd w:fill="EFEFEF"/>
          </w:tcPr>
          <w:p>
            <w:pPr>
              <w:pStyle w:val="Normal"/>
              <w:spacing w:lineRule="auto" w:line="276" w:before="0" w:after="0"/>
              <w:rPr>
                <w:rFonts w:ascii="Courier New" w:hAnsi="Courier New" w:eastAsia="Courier New" w:cs="Courier New"/>
              </w:rPr>
            </w:pPr>
            <w:r>
              <w:rPr>
                <w:rFonts w:eastAsia="Courier New" w:cs="Courier New" w:ascii="Courier New" w:hAnsi="Courier New"/>
              </w:rPr>
              <w:t>zone_a</w:t>
            </w:r>
          </w:p>
        </w:tc>
        <w:tc>
          <w:tcPr>
            <w:tcW w:w="2251" w:type="dxa"/>
            <w:tcBorders/>
            <w:shd w:fill="EFEFEF"/>
          </w:tcPr>
          <w:p>
            <w:pPr>
              <w:pStyle w:val="Normal"/>
              <w:spacing w:lineRule="auto" w:line="276" w:before="0" w:after="0"/>
              <w:rPr>
                <w:rFonts w:ascii="Courier New" w:hAnsi="Courier New" w:eastAsia="Courier New" w:cs="Courier New"/>
              </w:rPr>
            </w:pPr>
            <w:r>
              <w:rPr>
                <w:rFonts w:eastAsia="Courier New" w:cs="Courier New" w:ascii="Courier New" w:hAnsi="Courier New"/>
              </w:rPr>
              <w:t>zone_a</w:t>
            </w:r>
          </w:p>
        </w:tc>
      </w:tr>
      <w:tr>
        <w:trPr/>
        <w:tc>
          <w:tcPr>
            <w:tcW w:w="1814" w:type="dxa"/>
            <w:tcBorders/>
            <w:shd w:fill="EFEFEF"/>
          </w:tcPr>
          <w:p>
            <w:pPr>
              <w:pStyle w:val="Normal"/>
              <w:spacing w:lineRule="auto" w:line="276" w:before="0" w:after="0"/>
              <w:rPr>
                <w:rFonts w:ascii="Courier New" w:hAnsi="Courier New" w:eastAsia="Courier New" w:cs="Courier New"/>
              </w:rPr>
            </w:pPr>
            <w:r>
              <w:rPr>
                <w:rFonts w:eastAsia="Courier New" w:cs="Courier New" w:ascii="Courier New" w:hAnsi="Courier New"/>
              </w:rPr>
              <w:t>two_zones</w:t>
            </w:r>
          </w:p>
        </w:tc>
        <w:tc>
          <w:tcPr>
            <w:tcW w:w="1740" w:type="dxa"/>
            <w:tcBorders/>
            <w:shd w:fill="EFEFEF"/>
          </w:tcPr>
          <w:p>
            <w:pPr>
              <w:pStyle w:val="Normal"/>
              <w:spacing w:lineRule="auto" w:line="276" w:before="0" w:after="0"/>
              <w:rPr>
                <w:rFonts w:ascii="Courier New" w:hAnsi="Courier New" w:eastAsia="Courier New" w:cs="Courier New"/>
              </w:rPr>
            </w:pPr>
            <w:r>
              <w:rPr>
                <w:rFonts w:eastAsia="Courier New" w:cs="Courier New" w:ascii="Courier New" w:hAnsi="Courier New"/>
              </w:rPr>
              <w:t>zone_a</w:t>
            </w:r>
          </w:p>
        </w:tc>
        <w:tc>
          <w:tcPr>
            <w:tcW w:w="2251" w:type="dxa"/>
            <w:tcBorders/>
            <w:shd w:fill="EFEFEF"/>
          </w:tcPr>
          <w:p>
            <w:pPr>
              <w:pStyle w:val="Normal"/>
              <w:spacing w:lineRule="auto" w:line="276" w:before="0" w:after="0"/>
              <w:rPr>
                <w:rFonts w:ascii="Courier New" w:hAnsi="Courier New" w:eastAsia="Courier New" w:cs="Courier New"/>
              </w:rPr>
            </w:pPr>
            <w:r>
              <w:rPr>
                <w:rFonts w:eastAsia="Courier New" w:cs="Courier New" w:ascii="Courier New" w:hAnsi="Courier New"/>
              </w:rPr>
              <w:t>zone_b</w:t>
            </w:r>
          </w:p>
        </w:tc>
      </w:tr>
      <w:tr>
        <w:trPr/>
        <w:tc>
          <w:tcPr>
            <w:tcW w:w="1814" w:type="dxa"/>
            <w:tcBorders/>
            <w:shd w:fill="EFEFEF"/>
          </w:tcPr>
          <w:p>
            <w:pPr>
              <w:pStyle w:val="Normal"/>
              <w:spacing w:lineRule="auto" w:line="276" w:before="0" w:after="0"/>
              <w:rPr>
                <w:rFonts w:ascii="Courier New" w:hAnsi="Courier New" w:eastAsia="Courier New" w:cs="Courier New"/>
              </w:rPr>
            </w:pPr>
            <w:r>
              <w:rPr>
                <w:rFonts w:eastAsia="Courier New" w:cs="Courier New" w:ascii="Courier New" w:hAnsi="Courier New"/>
              </w:rPr>
              <w:t>two_zones</w:t>
            </w:r>
          </w:p>
        </w:tc>
        <w:tc>
          <w:tcPr>
            <w:tcW w:w="1740" w:type="dxa"/>
            <w:tcBorders/>
            <w:shd w:fill="EFEFEF"/>
          </w:tcPr>
          <w:p>
            <w:pPr>
              <w:pStyle w:val="Normal"/>
              <w:spacing w:lineRule="auto" w:line="276" w:before="0" w:after="0"/>
              <w:rPr>
                <w:rFonts w:ascii="Courier New" w:hAnsi="Courier New" w:eastAsia="Courier New" w:cs="Courier New"/>
              </w:rPr>
            </w:pPr>
            <w:r>
              <w:rPr>
                <w:rFonts w:eastAsia="Courier New" w:cs="Courier New" w:ascii="Courier New" w:hAnsi="Courier New"/>
              </w:rPr>
              <w:t>zone_b</w:t>
            </w:r>
          </w:p>
        </w:tc>
        <w:tc>
          <w:tcPr>
            <w:tcW w:w="2251" w:type="dxa"/>
            <w:tcBorders/>
            <w:shd w:fill="EFEFEF"/>
          </w:tcPr>
          <w:p>
            <w:pPr>
              <w:pStyle w:val="Normal"/>
              <w:spacing w:lineRule="auto" w:line="276" w:before="0" w:after="0"/>
              <w:rPr>
                <w:rFonts w:ascii="Courier New" w:hAnsi="Courier New" w:eastAsia="Courier New" w:cs="Courier New"/>
              </w:rPr>
            </w:pPr>
            <w:r>
              <w:rPr>
                <w:rFonts w:eastAsia="Courier New" w:cs="Courier New" w:ascii="Courier New" w:hAnsi="Courier New"/>
              </w:rPr>
              <w:t>zone_a</w:t>
            </w:r>
          </w:p>
        </w:tc>
      </w:tr>
    </w:tbl>
    <w:p>
      <w:pPr>
        <w:pStyle w:val="Normal"/>
        <w:spacing w:before="0" w:after="0"/>
        <w:rPr>
          <w:rFonts w:ascii="Courier New" w:hAnsi="Courier New" w:eastAsia="Courier New" w:cs="Courier New"/>
        </w:rPr>
      </w:pPr>
      <w:r>
        <w:rPr>
          <w:rFonts w:eastAsia="Courier New" w:cs="Courier New" w:ascii="Courier New" w:hAnsi="Courier New"/>
        </w:rPr>
      </w:r>
    </w:p>
    <w:p>
      <w:pPr>
        <w:pStyle w:val="Normal"/>
        <w:spacing w:before="0" w:after="0"/>
        <w:rPr>
          <w:rFonts w:ascii="Courier New" w:hAnsi="Courier New" w:eastAsia="Courier New" w:cs="Courier New"/>
        </w:rPr>
      </w:pPr>
      <w:r>
        <w:rPr>
          <w:rFonts w:eastAsia="Courier New" w:cs="Courier New" w:ascii="Courier New" w:hAnsi="Courier New"/>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Titolo3"/>
        <w:spacing w:lineRule="auto" w:line="288" w:before="0" w:after="0"/>
        <w:rPr/>
      </w:pPr>
      <w:bookmarkStart w:id="24" w:name="_n4rnk5ax13mz"/>
      <w:bookmarkStart w:id="25" w:name="_n4rnk5ax13mz"/>
      <w:bookmarkEnd w:id="25"/>
      <w:r>
        <w:rPr/>
      </w:r>
    </w:p>
    <w:p>
      <w:pPr>
        <w:pStyle w:val="Normal"/>
        <w:rPr/>
      </w:pPr>
      <w:r>
        <w:rPr/>
      </w:r>
      <w:r>
        <w:br w:type="page"/>
      </w:r>
    </w:p>
    <w:p>
      <w:pPr>
        <w:pStyle w:val="Titolo3"/>
        <w:spacing w:lineRule="auto" w:line="288" w:before="0" w:after="0"/>
        <w:rPr/>
      </w:pPr>
      <w:bookmarkStart w:id="26" w:name="_h1i77c1jjd01"/>
      <w:bookmarkStart w:id="27" w:name="_h1i77c1jjd01"/>
      <w:bookmarkEnd w:id="27"/>
      <w:r>
        <w:rPr/>
      </w:r>
    </w:p>
    <w:p>
      <w:pPr>
        <w:pStyle w:val="Titolo3"/>
        <w:spacing w:lineRule="auto" w:line="288" w:before="0" w:after="0"/>
        <w:rPr/>
      </w:pPr>
      <w:bookmarkStart w:id="28" w:name="_6sbfuaaumux"/>
      <w:bookmarkEnd w:id="28"/>
      <w:r>
        <w:rPr/>
        <w:t>Document contributors</w:t>
      </w:r>
    </w:p>
    <w:p>
      <w:pPr>
        <w:pStyle w:val="Normal"/>
        <w:spacing w:lineRule="auto" w:line="288" w:before="0" w:after="0"/>
        <w:rPr>
          <w:b/>
          <w:b/>
          <w:sz w:val="30"/>
          <w:szCs w:val="30"/>
        </w:rPr>
      </w:pPr>
      <w:r>
        <w:rPr>
          <w:b/>
          <w:sz w:val="30"/>
          <w:szCs w:val="30"/>
        </w:rPr>
      </w:r>
    </w:p>
    <w:p>
      <w:pPr>
        <w:pStyle w:val="Normal"/>
        <w:spacing w:lineRule="auto" w:line="288" w:before="0" w:after="0"/>
        <w:rPr>
          <w:b/>
          <w:b/>
        </w:rPr>
      </w:pPr>
      <w:r>
        <w:rPr>
          <w:b/>
        </w:rPr>
        <w:t>Aaron Antrim</w:t>
      </w:r>
    </w:p>
    <w:p>
      <w:pPr>
        <w:pStyle w:val="Normal"/>
        <w:spacing w:lineRule="auto" w:line="288" w:before="0" w:after="0"/>
        <w:rPr/>
      </w:pPr>
      <w:hyperlink r:id="rId10">
        <w:r>
          <w:rPr>
            <w:webHidden/>
            <w:rStyle w:val="CollegamentoInternet"/>
            <w:color w:val="1155CC"/>
            <w:u w:val="single"/>
          </w:rPr>
          <w:t>Trillium Solutions, Inc.</w:t>
        </w:r>
      </w:hyperlink>
    </w:p>
    <w:p>
      <w:pPr>
        <w:pStyle w:val="Normal"/>
        <w:spacing w:lineRule="auto" w:line="288" w:before="0" w:after="0"/>
        <w:rPr/>
      </w:pPr>
      <w:r>
        <w:rPr/>
        <w:t>Portland, Oregon USA</w:t>
      </w:r>
    </w:p>
    <w:p>
      <w:pPr>
        <w:pStyle w:val="Normal"/>
        <w:spacing w:lineRule="auto" w:line="288" w:before="0" w:after="0"/>
        <w:rPr/>
      </w:pPr>
      <w:hyperlink r:id="rId11">
        <w:r>
          <w:rPr>
            <w:webHidden/>
            <w:rStyle w:val="CollegamentoInternet"/>
            <w:color w:val="1155CC"/>
            <w:u w:val="single"/>
          </w:rPr>
          <w:t>aaron@trilliumtransit.com</w:t>
        </w:r>
      </w:hyperlink>
    </w:p>
    <w:p>
      <w:pPr>
        <w:pStyle w:val="Normal"/>
        <w:spacing w:lineRule="auto" w:line="288" w:before="0" w:after="0"/>
        <w:rPr/>
      </w:pPr>
      <w:r>
        <w:rPr/>
        <w:t xml:space="preserve">Twitter: </w:t>
      </w:r>
      <w:hyperlink r:id="rId12">
        <w:r>
          <w:rPr>
            <w:webHidden/>
            <w:rStyle w:val="CollegamentoInternet"/>
            <w:color w:val="1155CC"/>
            <w:u w:val="single"/>
          </w:rPr>
          <w:t>@trilliumtransit</w:t>
        </w:r>
      </w:hyperlink>
    </w:p>
    <w:p>
      <w:pPr>
        <w:pStyle w:val="Normal"/>
        <w:spacing w:lineRule="auto" w:line="288" w:before="0" w:after="0"/>
        <w:rPr/>
      </w:pPr>
      <w:r>
        <w:rPr/>
        <w:t>(503) 567-8422</w:t>
      </w:r>
    </w:p>
    <w:p>
      <w:pPr>
        <w:pStyle w:val="Normal"/>
        <w:spacing w:lineRule="auto" w:line="288" w:before="0" w:after="0"/>
        <w:rPr/>
      </w:pPr>
      <w:r>
        <w:rPr/>
      </w:r>
    </w:p>
    <w:p>
      <w:pPr>
        <w:pStyle w:val="Normal"/>
        <w:spacing w:lineRule="auto" w:line="288" w:before="0" w:after="0"/>
        <w:rPr>
          <w:b/>
          <w:b/>
        </w:rPr>
      </w:pPr>
      <w:r>
        <w:rPr>
          <w:b/>
        </w:rPr>
        <w:t>Holly Krambeck</w:t>
      </w:r>
    </w:p>
    <w:p>
      <w:pPr>
        <w:pStyle w:val="Normal"/>
        <w:spacing w:lineRule="auto" w:line="288" w:before="0" w:after="0"/>
        <w:rPr/>
      </w:pPr>
      <w:r>
        <w:rPr/>
        <w:t>The World Bank</w:t>
      </w:r>
    </w:p>
    <w:p>
      <w:pPr>
        <w:pStyle w:val="Normal"/>
        <w:spacing w:lineRule="auto" w:line="288" w:before="0" w:after="0"/>
        <w:rPr/>
      </w:pPr>
      <w:r>
        <w:rPr/>
        <w:t>Washington, DC USA</w:t>
      </w:r>
    </w:p>
    <w:p>
      <w:pPr>
        <w:pStyle w:val="Normal"/>
        <w:spacing w:lineRule="auto" w:line="288" w:before="0" w:after="0"/>
        <w:rPr/>
      </w:pPr>
      <w:r>
        <w:rPr/>
        <w:t>Phone: +1 (202) 473-2282</w:t>
      </w:r>
    </w:p>
    <w:p>
      <w:pPr>
        <w:pStyle w:val="Normal"/>
        <w:spacing w:lineRule="auto" w:line="288" w:before="0" w:after="0"/>
        <w:rPr/>
      </w:pPr>
      <w:r>
        <w:rPr/>
        <w:t>Email: hkrambeck@worldbank.org</w:t>
      </w:r>
    </w:p>
    <w:p>
      <w:pPr>
        <w:pStyle w:val="Normal"/>
        <w:spacing w:lineRule="auto" w:line="288" w:before="0" w:after="0"/>
        <w:rPr/>
      </w:pPr>
      <w:r>
        <w:rPr/>
        <w:t xml:space="preserve">Blog: </w:t>
      </w:r>
      <w:hyperlink r:id="rId13">
        <w:r>
          <w:rPr>
            <w:webHidden/>
            <w:rStyle w:val="CollegamentoInternet"/>
            <w:color w:val="1155CC"/>
            <w:u w:val="single"/>
          </w:rPr>
          <w:t>http://blogs.worldbank.org/transport/blogs/holly-krambeck</w:t>
        </w:r>
      </w:hyperlink>
    </w:p>
    <w:p>
      <w:pPr>
        <w:pStyle w:val="Normal"/>
        <w:spacing w:lineRule="auto" w:line="288" w:before="0" w:after="0"/>
        <w:rPr/>
      </w:pPr>
      <w:r>
        <w:rPr/>
      </w:r>
    </w:p>
    <w:p>
      <w:pPr>
        <w:pStyle w:val="Normal"/>
        <w:spacing w:lineRule="auto" w:line="288" w:before="0" w:after="0"/>
        <w:rPr>
          <w:b/>
          <w:b/>
        </w:rPr>
      </w:pPr>
      <w:r>
        <w:rPr>
          <w:b/>
        </w:rPr>
        <w:t>Linghong Zou</w:t>
      </w:r>
    </w:p>
    <w:p>
      <w:pPr>
        <w:pStyle w:val="Normal"/>
        <w:spacing w:lineRule="auto" w:line="288" w:before="0" w:after="0"/>
        <w:rPr/>
      </w:pPr>
      <w:r>
        <w:rPr/>
        <w:t>Columbia University, GSAPP, Master of Science in Urban Planning Candidate 2014</w:t>
      </w:r>
    </w:p>
    <w:p>
      <w:pPr>
        <w:pStyle w:val="Normal"/>
        <w:spacing w:lineRule="auto" w:line="288" w:before="0" w:after="0"/>
        <w:rPr/>
      </w:pPr>
      <w:hyperlink r:id="rId14">
        <w:r>
          <w:rPr>
            <w:webHidden/>
            <w:rStyle w:val="CollegamentoInternet"/>
            <w:color w:val="1155CC"/>
            <w:u w:val="single"/>
          </w:rPr>
          <w:t>linghongzou0116@gmail.com</w:t>
        </w:r>
      </w:hyperlink>
    </w:p>
    <w:p>
      <w:pPr>
        <w:pStyle w:val="Normal"/>
        <w:spacing w:lineRule="auto" w:line="288" w:before="0" w:after="0"/>
        <w:rPr/>
      </w:pPr>
      <w:r>
        <w:rPr/>
      </w:r>
    </w:p>
    <w:p>
      <w:pPr>
        <w:pStyle w:val="Normal"/>
        <w:spacing w:lineRule="auto" w:line="288" w:before="0" w:after="0"/>
        <w:rPr>
          <w:b/>
          <w:b/>
        </w:rPr>
      </w:pPr>
      <w:r>
        <w:rPr>
          <w:b/>
        </w:rPr>
        <w:t>Dr. Li Qu</w:t>
      </w:r>
    </w:p>
    <w:p>
      <w:pPr>
        <w:pStyle w:val="Normal"/>
        <w:spacing w:lineRule="auto" w:line="288" w:before="0" w:after="0"/>
        <w:rPr/>
      </w:pPr>
      <w:r>
        <w:rPr/>
        <w:t>The World Bank</w:t>
      </w:r>
    </w:p>
    <w:p>
      <w:pPr>
        <w:pStyle w:val="Normal"/>
        <w:spacing w:lineRule="auto" w:line="288" w:before="0" w:after="0"/>
        <w:rPr/>
      </w:pPr>
      <w:r>
        <w:rPr/>
        <w:t>Washington, DC USA</w:t>
      </w:r>
    </w:p>
    <w:p>
      <w:pPr>
        <w:pStyle w:val="Normal"/>
        <w:spacing w:lineRule="auto" w:line="288" w:before="0" w:after="0"/>
        <w:rPr/>
      </w:pPr>
      <w:r>
        <w:rPr/>
        <w:t>lqu@worldbank.org</w:t>
      </w:r>
    </w:p>
    <w:p>
      <w:pPr>
        <w:pStyle w:val="Normal"/>
        <w:spacing w:before="0" w:after="0"/>
        <w:rPr/>
      </w:pPr>
      <w:r>
        <w:rPr/>
      </w:r>
    </w:p>
    <w:p>
      <w:pPr>
        <w:pStyle w:val="Normal"/>
        <w:spacing w:lineRule="auto" w:line="288" w:before="0" w:after="0"/>
        <w:rPr>
          <w:b/>
          <w:b/>
        </w:rPr>
      </w:pPr>
      <w:r>
        <w:rPr>
          <w:b/>
        </w:rPr>
        <w:t>Chris Perry</w:t>
      </w:r>
    </w:p>
    <w:p>
      <w:pPr>
        <w:pStyle w:val="Normal"/>
        <w:spacing w:lineRule="auto" w:line="288" w:before="0" w:after="0"/>
        <w:rPr/>
      </w:pPr>
      <w:hyperlink r:id="rId15">
        <w:r>
          <w:rPr>
            <w:webHidden/>
            <w:rStyle w:val="CollegamentoInternet"/>
            <w:color w:val="1155CC"/>
            <w:u w:val="single"/>
          </w:rPr>
          <w:t>Trillium Solutions, Inc.</w:t>
        </w:r>
      </w:hyperlink>
    </w:p>
    <w:p>
      <w:pPr>
        <w:pStyle w:val="Normal"/>
        <w:spacing w:lineRule="auto" w:line="288" w:before="0" w:after="0"/>
        <w:rPr/>
      </w:pPr>
      <w:r>
        <w:rPr/>
        <w:t>Portland, Oregon USA</w:t>
      </w:r>
    </w:p>
    <w:p>
      <w:pPr>
        <w:pStyle w:val="Normal"/>
        <w:spacing w:lineRule="auto" w:line="288" w:before="0" w:after="0"/>
        <w:rPr/>
      </w:pPr>
      <w:r>
        <w:rPr/>
      </w:r>
    </w:p>
    <w:p>
      <w:pPr>
        <w:pStyle w:val="Normal"/>
        <w:spacing w:lineRule="auto" w:line="288" w:before="0" w:after="0"/>
        <w:rPr>
          <w:b/>
          <w:b/>
        </w:rPr>
      </w:pPr>
      <w:r>
        <w:rPr>
          <w:b/>
        </w:rPr>
        <w:t>Kalon Thomas</w:t>
      </w:r>
    </w:p>
    <w:p>
      <w:pPr>
        <w:pStyle w:val="Normal"/>
        <w:spacing w:lineRule="auto" w:line="288" w:before="0" w:after="0"/>
        <w:rPr/>
      </w:pPr>
      <w:r>
        <w:rPr/>
        <w:t>Trillium Solutions, Inc.</w:t>
      </w:r>
    </w:p>
    <w:p>
      <w:pPr>
        <w:pStyle w:val="Normal"/>
        <w:spacing w:lineRule="auto" w:line="288" w:before="0" w:after="0"/>
        <w:rPr/>
      </w:pPr>
      <w:r>
        <w:rPr/>
        <w:t>Portland, Oregon USA</w:t>
      </w:r>
    </w:p>
    <w:sectPr>
      <w:type w:val="nextPage"/>
      <w:pgSz w:w="15840" w:h="20160"/>
      <w:pgMar w:left="1440" w:right="1440" w:header="0" w:top="1440" w:footer="0" w:bottom="1440" w:gutter="0"/>
      <w:pgNumType w:start="1"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Chris Perry" w:date="2017-02-22T06:11:45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en-US" w:bidi="en-US"/>
        </w:rPr>
        <w:t xml:space="preserve">+aaron@trilliumtransit.com </w:t>
      </w:r>
    </w:p>
    <w:p>
      <w: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en-US" w:bidi="en-US"/>
        </w:rPr>
        <w:t>I'm not sure this makes sense. Schedules are defined using more that just stop_times.txt...</w:t>
      </w:r>
    </w:p>
    <w:p>
      <w:r>
        <w:rPr>
          <w:rFonts w:ascii="Liberation Serif" w:hAnsi="Liberation Serif" w:eastAsia="Segoe UI" w:cs="Tahoma"/>
          <w:color w:val="auto"/>
          <w:lang w:val="en-US" w:eastAsia="en-US" w:bidi="en-US"/>
        </w:rPr>
      </w:r>
    </w:p>
  </w:comment>
  <w:comment w:id="0" w:author="Aaron Antrim" w:date="2017-02-22T06:11:45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en-US" w:bidi="en-US"/>
        </w:rPr>
        <w:t>I think this was meant to say that it is not using frequencies.txt. I made that change suggestion.</w:t>
      </w:r>
    </w:p>
    <w:p>
      <w:r>
        <w:rPr>
          <w:rFonts w:ascii="Liberation Serif" w:hAnsi="Liberation Serif" w:eastAsia="Segoe UI" w:cs="Tahoma"/>
          <w:color w:val="auto"/>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Georgia">
    <w:charset w:val="00"/>
    <w:family w:val="roman"/>
    <w:pitch w:val="variable"/>
  </w:font>
  <w:font w:name="Courier New">
    <w:charset w:val="00"/>
    <w:family w:val="roman"/>
    <w:pitch w:val="variable"/>
  </w:font>
  <w:font w:name="Helvetica Neue">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4"/>
        <w:szCs w:val="24"/>
        <w:lang w:val="it-IT" w:eastAsia="zh-CN" w:bidi="hi-IN"/>
      </w:rPr>
    </w:rPrDefault>
    <w:pPrDefault>
      <w:pPr/>
    </w:pPrDefault>
  </w:docDefaults>
  <w:style w:type="paragraph" w:styleId="Normal">
    <w:name w:val="Normal"/>
    <w:qFormat/>
    <w:pPr>
      <w:keepNext/>
      <w:keepLines w:val="false"/>
      <w:widowControl w:val="false"/>
      <w:spacing w:lineRule="auto" w:line="240" w:before="0" w:after="0"/>
      <w:ind w:left="0" w:right="0" w:hanging="0"/>
      <w:jc w:val="left"/>
    </w:pPr>
    <w:rPr>
      <w:rFonts w:ascii="Arial" w:hAnsi="Arial" w:eastAsia="Arial" w:cs="Arial"/>
      <w:b w:val="false"/>
      <w:i w:val="false"/>
      <w:caps w:val="false"/>
      <w:smallCaps w:val="false"/>
      <w:strike w:val="false"/>
      <w:dstrike w:val="false"/>
      <w:color w:val="000000"/>
      <w:position w:val="0"/>
      <w:sz w:val="24"/>
      <w:sz w:val="24"/>
      <w:szCs w:val="24"/>
      <w:u w:val="none"/>
      <w:vertAlign w:val="baseline"/>
      <w:lang w:val="it-IT" w:eastAsia="zh-CN" w:bidi="hi-IN"/>
    </w:rPr>
  </w:style>
  <w:style w:type="paragraph" w:styleId="Titolo1">
    <w:name w:val="Heading 1"/>
    <w:basedOn w:val="Normal1"/>
    <w:next w:val="Normal"/>
    <w:qFormat/>
    <w:pPr>
      <w:keepNext/>
      <w:keepLines/>
      <w:spacing w:lineRule="auto" w:line="240" w:before="480" w:after="120"/>
      <w:contextualSpacing/>
    </w:pPr>
    <w:rPr>
      <w:b/>
      <w:sz w:val="48"/>
      <w:szCs w:val="48"/>
    </w:rPr>
  </w:style>
  <w:style w:type="paragraph" w:styleId="Titolo2">
    <w:name w:val="Heading 2"/>
    <w:basedOn w:val="Normal1"/>
    <w:next w:val="Normal"/>
    <w:qFormat/>
    <w:pPr>
      <w:keepNext/>
      <w:keepLines/>
      <w:spacing w:lineRule="auto" w:line="240" w:before="360" w:after="80"/>
      <w:contextualSpacing/>
    </w:pPr>
    <w:rPr>
      <w:b/>
      <w:sz w:val="36"/>
      <w:szCs w:val="36"/>
    </w:rPr>
  </w:style>
  <w:style w:type="paragraph" w:styleId="Titolo3">
    <w:name w:val="Heading 3"/>
    <w:basedOn w:val="Normal1"/>
    <w:next w:val="Normal"/>
    <w:qFormat/>
    <w:pPr>
      <w:keepNext/>
      <w:keepLines/>
      <w:spacing w:lineRule="auto" w:line="240" w:before="280" w:after="80"/>
      <w:contextualSpacing/>
    </w:pPr>
    <w:rPr>
      <w:b/>
      <w:sz w:val="28"/>
      <w:szCs w:val="28"/>
    </w:rPr>
  </w:style>
  <w:style w:type="paragraph" w:styleId="Titolo4">
    <w:name w:val="Heading 4"/>
    <w:basedOn w:val="Normal1"/>
    <w:next w:val="Normal"/>
    <w:qFormat/>
    <w:pPr>
      <w:keepNext/>
      <w:keepLines/>
      <w:spacing w:lineRule="auto" w:line="240" w:before="240" w:after="40"/>
      <w:contextualSpacing/>
    </w:pPr>
    <w:rPr>
      <w:b/>
      <w:sz w:val="24"/>
      <w:szCs w:val="24"/>
    </w:rPr>
  </w:style>
  <w:style w:type="paragraph" w:styleId="Titolo5">
    <w:name w:val="Heading 5"/>
    <w:basedOn w:val="Normal1"/>
    <w:next w:val="Normal"/>
    <w:qFormat/>
    <w:pPr>
      <w:keepNext/>
      <w:keepLines/>
      <w:spacing w:lineRule="auto" w:line="240" w:before="220" w:after="40"/>
      <w:contextualSpacing/>
    </w:pPr>
    <w:rPr>
      <w:b/>
      <w:sz w:val="22"/>
      <w:szCs w:val="22"/>
    </w:rPr>
  </w:style>
  <w:style w:type="paragraph" w:styleId="Titolo6">
    <w:name w:val="Heading 6"/>
    <w:basedOn w:val="Normal1"/>
    <w:next w:val="Normal"/>
    <w:qFormat/>
    <w:pPr>
      <w:keepNext/>
      <w:keepLines/>
      <w:spacing w:lineRule="auto" w:line="240" w:before="200" w:after="40"/>
      <w:contextualSpacing/>
    </w:pPr>
    <w:rPr>
      <w:b/>
      <w:sz w:val="20"/>
      <w:szCs w:val="20"/>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CollegamentoInternet">
    <w:name w:val="Collegamento Internet"/>
    <w:rPr>
      <w:color w:val="000080"/>
      <w:u w:val="single"/>
      <w:lang w:val="zxx" w:eastAsia="zxx" w:bidi="zxx"/>
    </w:rPr>
  </w:style>
  <w:style w:type="character" w:styleId="Saltoaindice">
    <w:name w:val="Salto a indice"/>
    <w:qFormat/>
    <w:rPr/>
  </w:style>
  <w:style w:type="paragraph" w:styleId="Titolo">
    <w:name w:val="Titolo"/>
    <w:basedOn w:val="Normal"/>
    <w:next w:val="Corpodeltesto"/>
    <w:qFormat/>
    <w:pPr>
      <w:keepNext/>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4"/>
      <w:sz w:val="24"/>
      <w:szCs w:val="24"/>
      <w:u w:val="none"/>
      <w:vertAlign w:val="baseline"/>
      <w:lang w:val="it-IT" w:eastAsia="zh-CN" w:bidi="hi-IN"/>
    </w:rPr>
  </w:style>
  <w:style w:type="paragraph" w:styleId="Titoloprincipale">
    <w:name w:val="Title"/>
    <w:basedOn w:val="Normal1"/>
    <w:next w:val="Normal"/>
    <w:qFormat/>
    <w:pPr>
      <w:keepNext/>
      <w:keepLines/>
      <w:spacing w:lineRule="auto" w:line="240" w:before="480" w:after="120"/>
      <w:contextualSpacing/>
    </w:pPr>
    <w:rPr>
      <w:b/>
      <w:sz w:val="72"/>
      <w:szCs w:val="72"/>
    </w:rPr>
  </w:style>
  <w:style w:type="paragraph" w:styleId="Sottotitolo">
    <w:name w:val="Subtitle"/>
    <w:basedOn w:val="Normal1"/>
    <w:next w:val="Normal"/>
    <w:qFormat/>
    <w:pPr>
      <w:keepNext/>
      <w:keepLines/>
      <w:spacing w:lineRule="auto" w:line="240" w:before="360" w:after="80"/>
      <w:contextualSpacing/>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s.google.com/transit/gtfs/reference" TargetMode="External"/><Relationship Id="rId3" Type="http://schemas.openxmlformats.org/officeDocument/2006/relationships/hyperlink" Target="https://github.com/WorldBank-Transport/GTFS-Training-Materials/wiki/Link-repository-for-international-GTFS-training-materials" TargetMode="External"/><Relationship Id="rId4" Type="http://schemas.openxmlformats.org/officeDocument/2006/relationships/hyperlink" Target="http://www.transitwiki.org/TransitWiki/index.php?title=General_Transit_Feed_Specification" TargetMode="External"/><Relationship Id="rId5" Type="http://schemas.openxmlformats.org/officeDocument/2006/relationships/hyperlink" Target="http://dictionary.reference.com/browse/relational+database" TargetMode="External"/><Relationship Id="rId6" Type="http://schemas.openxmlformats.org/officeDocument/2006/relationships/hyperlink" Target="https://developers.google.com/transit/gtfs/reference" TargetMode="External"/><Relationship Id="rId7" Type="http://schemas.openxmlformats.org/officeDocument/2006/relationships/image" Target="media/image1.png"/><Relationship Id="rId8" Type="http://schemas.openxmlformats.org/officeDocument/2006/relationships/hyperlink" Target="http://lin-ear-th-inking.blogspot.com.au/2011/09/data-model-diagrams-for-gtfs.html" TargetMode="External"/><Relationship Id="rId9" Type="http://schemas.openxmlformats.org/officeDocument/2006/relationships/hyperlink" Target="http://data.trilliumtransit.com/gtfs/deathvalley-demo-ca-us/" TargetMode="External"/><Relationship Id="rId10" Type="http://schemas.openxmlformats.org/officeDocument/2006/relationships/hyperlink" Target="http://www.trilliumtransit.com/" TargetMode="External"/><Relationship Id="rId11" Type="http://schemas.openxmlformats.org/officeDocument/2006/relationships/hyperlink" Target="mailto:aaron@trilliumtransit.com" TargetMode="External"/><Relationship Id="rId12" Type="http://schemas.openxmlformats.org/officeDocument/2006/relationships/hyperlink" Target="https://twitter.com/trilliumtransit/" TargetMode="External"/><Relationship Id="rId13" Type="http://schemas.openxmlformats.org/officeDocument/2006/relationships/hyperlink" Target="http://blogs.worldbank.org/transport/blogs/holly-krambeck" TargetMode="External"/><Relationship Id="rId14" Type="http://schemas.openxmlformats.org/officeDocument/2006/relationships/hyperlink" Target="mailto:linghongzou0116@gmail.com" TargetMode="External"/><Relationship Id="rId15" Type="http://schemas.openxmlformats.org/officeDocument/2006/relationships/hyperlink" Target="http://www.trilliumtransit.com/" TargetMode="External"/><Relationship Id="rId16" Type="http://schemas.openxmlformats.org/officeDocument/2006/relationships/comments" Target="comment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LibreOffice/5.3.2.2$Windows_X86_64 LibreOffice_project/6cd4f1ef626f15116896b1d8e1398b56da0d0ee1</Application>
  <Pages>15</Pages>
  <Words>2734</Words>
  <Characters>17125</Characters>
  <CharactersWithSpaces>18244</CharactersWithSpaces>
  <Paragraphs>1622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it-IT</dc:language>
  <cp:lastModifiedBy/>
  <dcterms:modified xsi:type="dcterms:W3CDTF">2017-05-26T20:53:48Z</dcterms:modified>
  <cp:revision>2</cp:revision>
  <dc:subject/>
  <dc:title/>
</cp:coreProperties>
</file>